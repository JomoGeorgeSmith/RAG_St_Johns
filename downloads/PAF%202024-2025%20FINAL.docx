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65B84" w14:textId="07905D38" w:rsidR="00A31581" w:rsidRPr="00A31581" w:rsidRDefault="00A31581" w:rsidP="0032715B">
      <w:pPr>
        <w:autoSpaceDE w:val="0"/>
        <w:autoSpaceDN w:val="0"/>
        <w:adjustRightInd w:val="0"/>
        <w:ind w:left="4320" w:right="342" w:firstLine="720"/>
        <w:jc w:val="both"/>
        <w:rPr>
          <w:rFonts w:ascii="Frutiger LT 55 Roman" w:hAnsi="Frutiger LT 55 Roman" w:cs="FrutigerLT-Bold"/>
          <w:sz w:val="22"/>
        </w:rPr>
      </w:pPr>
      <w:r w:rsidRPr="00A31581">
        <w:rPr>
          <w:rFonts w:ascii="Frutiger LT 55 Roman" w:hAnsi="Frutiger LT 55 Roman" w:cs="FrutigerLT-Bold"/>
          <w:sz w:val="22"/>
        </w:rPr>
        <w:t xml:space="preserve">Office of the Provost – MAY </w:t>
      </w:r>
      <w:r w:rsidR="00683CF6">
        <w:rPr>
          <w:rFonts w:ascii="Frutiger LT 55 Roman" w:hAnsi="Frutiger LT 55 Roman" w:cs="FrutigerLT-Bold"/>
          <w:sz w:val="22"/>
        </w:rPr>
        <w:t>20</w:t>
      </w:r>
      <w:r w:rsidR="002F176E">
        <w:rPr>
          <w:rFonts w:ascii="Frutiger LT 55 Roman" w:hAnsi="Frutiger LT 55 Roman" w:cs="FrutigerLT-Bold"/>
          <w:sz w:val="22"/>
        </w:rPr>
        <w:t>2</w:t>
      </w:r>
      <w:r w:rsidR="00DB4432">
        <w:rPr>
          <w:rFonts w:ascii="Frutiger LT 55 Roman" w:hAnsi="Frutiger LT 55 Roman" w:cs="FrutigerLT-Bold"/>
          <w:sz w:val="22"/>
        </w:rPr>
        <w:t>4</w:t>
      </w:r>
    </w:p>
    <w:p w14:paraId="4CE1BB82" w14:textId="77777777" w:rsidR="00F56369" w:rsidRDefault="00A31581" w:rsidP="0032715B">
      <w:pPr>
        <w:autoSpaceDE w:val="0"/>
        <w:autoSpaceDN w:val="0"/>
        <w:adjustRightInd w:val="0"/>
        <w:ind w:left="4320" w:right="342" w:firstLine="720"/>
        <w:jc w:val="both"/>
        <w:rPr>
          <w:rFonts w:ascii="Frutiger LT 55 Roman" w:hAnsi="Frutiger LT 55 Roman" w:cs="FrutigerLT-Roman"/>
          <w:sz w:val="18"/>
          <w:szCs w:val="20"/>
        </w:rPr>
      </w:pPr>
      <w:r w:rsidRPr="00A31581">
        <w:rPr>
          <w:rFonts w:ascii="Frutiger LT 55 Roman" w:hAnsi="Frutiger LT 55 Roman" w:cs="FrutigerLT-Roman"/>
          <w:sz w:val="18"/>
          <w:szCs w:val="20"/>
        </w:rPr>
        <w:t>Directives for Personnel Actions</w:t>
      </w:r>
    </w:p>
    <w:p w14:paraId="0AE33B14" w14:textId="74A54C08" w:rsidR="00A31581" w:rsidRPr="00F56369" w:rsidRDefault="00A31581" w:rsidP="0032715B">
      <w:pPr>
        <w:autoSpaceDE w:val="0"/>
        <w:autoSpaceDN w:val="0"/>
        <w:adjustRightInd w:val="0"/>
        <w:ind w:left="4320" w:right="342" w:firstLine="720"/>
        <w:jc w:val="both"/>
        <w:rPr>
          <w:b/>
          <w:bCs/>
          <w:sz w:val="22"/>
        </w:rPr>
      </w:pPr>
      <w:r w:rsidRPr="00F56369">
        <w:rPr>
          <w:rFonts w:ascii="Frutiger LT 55 Roman" w:hAnsi="Frutiger LT 55 Roman" w:cs="FrutigerLT-Roman"/>
          <w:sz w:val="16"/>
          <w:szCs w:val="20"/>
        </w:rPr>
        <w:t>Reporting period Oct/Nov 20</w:t>
      </w:r>
      <w:r w:rsidR="002F176E">
        <w:rPr>
          <w:rFonts w:ascii="Frutiger LT 55 Roman" w:hAnsi="Frutiger LT 55 Roman" w:cs="FrutigerLT-Roman"/>
          <w:sz w:val="16"/>
          <w:szCs w:val="20"/>
        </w:rPr>
        <w:t>2</w:t>
      </w:r>
      <w:r w:rsidR="00DB4432">
        <w:rPr>
          <w:rFonts w:ascii="Frutiger LT 55 Roman" w:hAnsi="Frutiger LT 55 Roman" w:cs="FrutigerLT-Roman"/>
          <w:sz w:val="16"/>
          <w:szCs w:val="20"/>
        </w:rPr>
        <w:t>3</w:t>
      </w:r>
      <w:r w:rsidR="00683CF6">
        <w:rPr>
          <w:rFonts w:ascii="Frutiger LT 55 Roman" w:hAnsi="Frutiger LT 55 Roman" w:cs="FrutigerLT-Roman"/>
          <w:sz w:val="16"/>
          <w:szCs w:val="20"/>
        </w:rPr>
        <w:t>-Nov 202</w:t>
      </w:r>
      <w:r w:rsidR="00DB4432">
        <w:rPr>
          <w:rFonts w:ascii="Frutiger LT 55 Roman" w:hAnsi="Frutiger LT 55 Roman" w:cs="FrutigerLT-Roman"/>
          <w:sz w:val="16"/>
          <w:szCs w:val="20"/>
        </w:rPr>
        <w:t>4</w:t>
      </w:r>
      <w:r w:rsidRPr="00F56369">
        <w:rPr>
          <w:rFonts w:ascii="FrutigerLT-Roman" w:hAnsi="FrutigerLT-Roman" w:cs="FrutigerLT-Roman"/>
          <w:sz w:val="16"/>
          <w:szCs w:val="20"/>
        </w:rPr>
        <w:tab/>
      </w:r>
      <w:r w:rsidR="00C30D08">
        <w:rPr>
          <w:noProof/>
          <w:sz w:val="22"/>
        </w:rPr>
        <w:drawing>
          <wp:anchor distT="0" distB="0" distL="114300" distR="114300" simplePos="0" relativeHeight="251644416" behindDoc="0" locked="0" layoutInCell="1" allowOverlap="1" wp14:anchorId="78315873" wp14:editId="181B38C7">
            <wp:simplePos x="0" y="0"/>
            <wp:positionH relativeFrom="column">
              <wp:align>left</wp:align>
            </wp:positionH>
            <wp:positionV relativeFrom="paragraph">
              <wp:posOffset>0</wp:posOffset>
            </wp:positionV>
            <wp:extent cx="2545080" cy="819785"/>
            <wp:effectExtent l="0" t="0" r="7620" b="0"/>
            <wp:wrapSquare wrapText="right"/>
            <wp:docPr id="124" name="Picture 124" desc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5080" cy="819785"/>
                    </a:xfrm>
                    <a:prstGeom prst="rect">
                      <a:avLst/>
                    </a:prstGeom>
                    <a:noFill/>
                  </pic:spPr>
                </pic:pic>
              </a:graphicData>
            </a:graphic>
            <wp14:sizeRelH relativeFrom="page">
              <wp14:pctWidth>0</wp14:pctWidth>
            </wp14:sizeRelH>
            <wp14:sizeRelV relativeFrom="page">
              <wp14:pctHeight>0</wp14:pctHeight>
            </wp14:sizeRelV>
          </wp:anchor>
        </w:drawing>
      </w:r>
    </w:p>
    <w:p w14:paraId="4A5E215E" w14:textId="77777777" w:rsidR="00A31581" w:rsidRPr="00A31581" w:rsidRDefault="00A31581" w:rsidP="00644C20">
      <w:pPr>
        <w:autoSpaceDE w:val="0"/>
        <w:autoSpaceDN w:val="0"/>
        <w:adjustRightInd w:val="0"/>
        <w:ind w:left="270" w:right="342"/>
        <w:rPr>
          <w:b/>
          <w:bCs/>
          <w:sz w:val="10"/>
        </w:rPr>
      </w:pPr>
    </w:p>
    <w:p w14:paraId="1832E858" w14:textId="77777777" w:rsidR="00A31581" w:rsidRPr="00A31581" w:rsidRDefault="00A31581" w:rsidP="00A31581">
      <w:pPr>
        <w:autoSpaceDE w:val="0"/>
        <w:autoSpaceDN w:val="0"/>
        <w:adjustRightInd w:val="0"/>
        <w:ind w:left="270" w:right="342"/>
        <w:rPr>
          <w:rFonts w:ascii="FrutigerLT-Roman" w:hAnsi="FrutigerLT-Roman" w:cs="FrutigerLT-Roman"/>
          <w:sz w:val="18"/>
          <w:szCs w:val="20"/>
        </w:rPr>
      </w:pPr>
      <w:r>
        <w:rPr>
          <w:b/>
          <w:bCs/>
        </w:rPr>
        <w:tab/>
      </w:r>
      <w:r>
        <w:rPr>
          <w:b/>
          <w:bCs/>
        </w:rPr>
        <w:tab/>
      </w:r>
      <w:r>
        <w:rPr>
          <w:b/>
          <w:bCs/>
        </w:rPr>
        <w:tab/>
      </w:r>
      <w:r>
        <w:rPr>
          <w:b/>
          <w:bCs/>
        </w:rPr>
        <w:tab/>
      </w:r>
      <w:r>
        <w:rPr>
          <w:b/>
          <w:bCs/>
        </w:rPr>
        <w:tab/>
      </w:r>
      <w:r w:rsidR="005B6A48">
        <w:rPr>
          <w:rFonts w:ascii="FrutigerLT-Bold" w:hAnsi="FrutigerLT-Bold" w:cs="FrutigerLT-Bold"/>
          <w:b/>
          <w:bCs/>
          <w:sz w:val="32"/>
          <w:szCs w:val="32"/>
        </w:rPr>
        <w:tab/>
      </w:r>
    </w:p>
    <w:p w14:paraId="74083F99" w14:textId="77777777" w:rsidR="001046F2" w:rsidRPr="001046F2" w:rsidRDefault="001046F2" w:rsidP="00644C20">
      <w:pPr>
        <w:autoSpaceDE w:val="0"/>
        <w:autoSpaceDN w:val="0"/>
        <w:adjustRightInd w:val="0"/>
        <w:ind w:left="4320"/>
        <w:outlineLvl w:val="0"/>
        <w:rPr>
          <w:rFonts w:ascii="FrutigerLT-Roman" w:hAnsi="FrutigerLT-Roman" w:cs="FrutigerLT-Roman"/>
          <w:sz w:val="20"/>
          <w:szCs w:val="20"/>
        </w:rPr>
      </w:pPr>
      <w:r w:rsidRPr="00A31581">
        <w:rPr>
          <w:rFonts w:ascii="FrutigerLT-Roman" w:hAnsi="FrutigerLT-Roman" w:cs="FrutigerLT-Roman"/>
          <w:sz w:val="18"/>
          <w:szCs w:val="20"/>
        </w:rPr>
        <w:tab/>
      </w:r>
      <w:r>
        <w:rPr>
          <w:rFonts w:ascii="FrutigerLT-Roman" w:hAnsi="FrutigerLT-Roman" w:cs="FrutigerLT-Roman"/>
          <w:sz w:val="20"/>
          <w:szCs w:val="20"/>
        </w:rPr>
        <w:tab/>
      </w:r>
      <w:r>
        <w:rPr>
          <w:rFonts w:ascii="FrutigerLT-Roman" w:hAnsi="FrutigerLT-Roman" w:cs="FrutigerLT-Roman"/>
          <w:sz w:val="20"/>
          <w:szCs w:val="20"/>
        </w:rPr>
        <w:tab/>
      </w:r>
      <w:r>
        <w:rPr>
          <w:rFonts w:ascii="FrutigerLT-Roman" w:hAnsi="FrutigerLT-Roman" w:cs="FrutigerLT-Roman"/>
          <w:sz w:val="20"/>
          <w:szCs w:val="20"/>
        </w:rPr>
        <w:tab/>
      </w:r>
      <w:r>
        <w:rPr>
          <w:rFonts w:ascii="FrutigerLT-Roman" w:hAnsi="FrutigerLT-Roman" w:cs="FrutigerLT-Roman"/>
          <w:sz w:val="20"/>
          <w:szCs w:val="20"/>
        </w:rPr>
        <w:tab/>
      </w:r>
      <w:r>
        <w:rPr>
          <w:rFonts w:ascii="FrutigerLT-Roman" w:hAnsi="FrutigerLT-Roman" w:cs="FrutigerLT-Roman"/>
          <w:sz w:val="20"/>
          <w:szCs w:val="20"/>
        </w:rPr>
        <w:tab/>
      </w:r>
      <w:r>
        <w:rPr>
          <w:rFonts w:ascii="FrutigerLT-Roman" w:hAnsi="FrutigerLT-Roman" w:cs="FrutigerLT-Roman"/>
          <w:sz w:val="20"/>
          <w:szCs w:val="20"/>
        </w:rPr>
        <w:tab/>
      </w:r>
      <w:r>
        <w:rPr>
          <w:rFonts w:ascii="FrutigerLT-Roman" w:hAnsi="FrutigerLT-Roman" w:cs="FrutigerLT-Roman"/>
          <w:sz w:val="20"/>
          <w:szCs w:val="20"/>
        </w:rPr>
        <w:tab/>
      </w:r>
    </w:p>
    <w:p w14:paraId="7B7CC34B" w14:textId="77777777" w:rsidR="00A31581" w:rsidRDefault="00A31581" w:rsidP="00A31581">
      <w:pPr>
        <w:autoSpaceDE w:val="0"/>
        <w:autoSpaceDN w:val="0"/>
        <w:adjustRightInd w:val="0"/>
        <w:ind w:left="-180"/>
        <w:outlineLvl w:val="0"/>
        <w:rPr>
          <w:rFonts w:ascii="FrutigerLT-Bold" w:hAnsi="FrutigerLT-Bold" w:cs="FrutigerLT-Bold"/>
          <w:b/>
          <w:bCs/>
          <w:sz w:val="32"/>
          <w:szCs w:val="32"/>
        </w:rPr>
      </w:pPr>
    </w:p>
    <w:p w14:paraId="7C5D180B" w14:textId="77777777" w:rsidR="00F56369" w:rsidRPr="00F56369" w:rsidRDefault="00F56369" w:rsidP="00A31581">
      <w:pPr>
        <w:autoSpaceDE w:val="0"/>
        <w:autoSpaceDN w:val="0"/>
        <w:adjustRightInd w:val="0"/>
        <w:ind w:left="-180"/>
        <w:outlineLvl w:val="0"/>
        <w:rPr>
          <w:rFonts w:ascii="FrutigerLT-Bold" w:hAnsi="FrutigerLT-Bold" w:cs="FrutigerLT-Bold"/>
          <w:b/>
          <w:bCs/>
          <w:sz w:val="22"/>
          <w:szCs w:val="32"/>
        </w:rPr>
      </w:pPr>
    </w:p>
    <w:p w14:paraId="1A704B52" w14:textId="77777777" w:rsidR="002A287A" w:rsidRPr="00F46E44" w:rsidRDefault="001046F2" w:rsidP="00A31581">
      <w:pPr>
        <w:autoSpaceDE w:val="0"/>
        <w:autoSpaceDN w:val="0"/>
        <w:adjustRightInd w:val="0"/>
        <w:ind w:left="-180"/>
        <w:outlineLvl w:val="0"/>
        <w:rPr>
          <w:rFonts w:ascii="FrutigerLT-Roman" w:hAnsi="FrutigerLT-Roman" w:cs="FrutigerLT-Roman"/>
          <w:sz w:val="32"/>
          <w:szCs w:val="32"/>
        </w:rPr>
      </w:pPr>
      <w:r w:rsidRPr="002856D9">
        <w:rPr>
          <w:rFonts w:ascii="FrutigerLT-Bold" w:hAnsi="FrutigerLT-Bold" w:cs="FrutigerLT-Bold"/>
          <w:b/>
          <w:bCs/>
          <w:sz w:val="32"/>
          <w:szCs w:val="32"/>
        </w:rPr>
        <w:t>P</w:t>
      </w:r>
      <w:r w:rsidR="002A287A" w:rsidRPr="002856D9">
        <w:rPr>
          <w:rFonts w:ascii="FrutigerLT-Bold" w:hAnsi="FrutigerLT-Bold" w:cs="FrutigerLT-Bold"/>
          <w:b/>
          <w:bCs/>
          <w:sz w:val="32"/>
          <w:szCs w:val="32"/>
        </w:rPr>
        <w:t>ersonnel Action</w:t>
      </w:r>
      <w:r w:rsidRPr="002856D9">
        <w:rPr>
          <w:rFonts w:ascii="FrutigerLT-Bold" w:hAnsi="FrutigerLT-Bold" w:cs="FrutigerLT-Bold"/>
          <w:b/>
          <w:bCs/>
          <w:sz w:val="32"/>
          <w:szCs w:val="32"/>
        </w:rPr>
        <w:t>:</w:t>
      </w:r>
      <w:r w:rsidR="002A287A" w:rsidRPr="002856D9">
        <w:rPr>
          <w:rFonts w:ascii="FrutigerLT-Bold" w:hAnsi="FrutigerLT-Bold" w:cs="FrutigerLT-Bold"/>
          <w:b/>
          <w:bCs/>
          <w:sz w:val="32"/>
          <w:szCs w:val="32"/>
        </w:rPr>
        <w:t xml:space="preserve"> </w:t>
      </w:r>
      <w:r w:rsidR="005A42AA" w:rsidRPr="002856D9">
        <w:rPr>
          <w:rFonts w:ascii="FrutigerLT-Bold" w:hAnsi="FrutigerLT-Bold" w:cs="FrutigerLT-Bold"/>
          <w:b/>
          <w:bCs/>
          <w:sz w:val="32"/>
          <w:szCs w:val="32"/>
        </w:rPr>
        <w:t xml:space="preserve">General </w:t>
      </w:r>
      <w:r w:rsidR="002A287A" w:rsidRPr="002856D9">
        <w:rPr>
          <w:rFonts w:ascii="FrutigerLT-Bold" w:hAnsi="FrutigerLT-Bold" w:cs="FrutigerLT-Bold"/>
          <w:b/>
          <w:bCs/>
          <w:sz w:val="32"/>
          <w:szCs w:val="32"/>
        </w:rPr>
        <w:t>Directives</w:t>
      </w:r>
    </w:p>
    <w:p w14:paraId="61063CDD" w14:textId="77777777" w:rsidR="002A287A" w:rsidRPr="00D83E8D" w:rsidRDefault="0073696F" w:rsidP="00A31581">
      <w:pPr>
        <w:autoSpaceDE w:val="0"/>
        <w:autoSpaceDN w:val="0"/>
        <w:adjustRightInd w:val="0"/>
        <w:ind w:left="-180" w:right="-108"/>
        <w:rPr>
          <w:rFonts w:ascii="FrutigerLT-Roman" w:hAnsi="FrutigerLT-Roman" w:cs="FrutigerLT-Roman"/>
          <w:b/>
          <w:color w:val="FF0000"/>
          <w:sz w:val="16"/>
          <w:szCs w:val="16"/>
        </w:rPr>
      </w:pPr>
      <w:r w:rsidRPr="00D83E8D">
        <w:rPr>
          <w:rFonts w:ascii="FrutigerLT-Roman" w:hAnsi="FrutigerLT-Roman" w:cs="FrutigerLT-Roman"/>
          <w:b/>
          <w:color w:val="FF0000"/>
          <w:sz w:val="16"/>
          <w:szCs w:val="16"/>
        </w:rPr>
        <w:t>PLEASE DELETE THIS PAGE PRIOR TO SUBMISSION OF YOUR PAF TO THE PORTAL</w:t>
      </w:r>
    </w:p>
    <w:p w14:paraId="4759CD57" w14:textId="77777777" w:rsidR="0073696F" w:rsidRDefault="0073696F" w:rsidP="00165261">
      <w:pPr>
        <w:autoSpaceDE w:val="0"/>
        <w:autoSpaceDN w:val="0"/>
        <w:adjustRightInd w:val="0"/>
        <w:ind w:right="-108"/>
        <w:rPr>
          <w:rFonts w:ascii="FrutigerLT-Roman" w:hAnsi="FrutigerLT-Roman" w:cs="FrutigerLT-Roman"/>
          <w:sz w:val="16"/>
          <w:szCs w:val="16"/>
        </w:rPr>
      </w:pPr>
    </w:p>
    <w:p w14:paraId="5B276163" w14:textId="77777777" w:rsidR="008C7BD2" w:rsidRPr="00165261" w:rsidRDefault="008C7BD2" w:rsidP="00165261">
      <w:pPr>
        <w:autoSpaceDE w:val="0"/>
        <w:autoSpaceDN w:val="0"/>
        <w:adjustRightInd w:val="0"/>
        <w:ind w:right="-108"/>
        <w:rPr>
          <w:rFonts w:ascii="FrutigerLT-Roman" w:hAnsi="FrutigerLT-Roman" w:cs="FrutigerLT-Roman"/>
          <w:sz w:val="16"/>
          <w:szCs w:val="16"/>
        </w:rPr>
      </w:pPr>
    </w:p>
    <w:p w14:paraId="10D00A8E" w14:textId="13AA4DAF" w:rsidR="007E16C6" w:rsidRDefault="007E16C6" w:rsidP="00F56369">
      <w:pPr>
        <w:autoSpaceDE w:val="0"/>
        <w:autoSpaceDN w:val="0"/>
        <w:adjustRightInd w:val="0"/>
        <w:spacing w:line="360" w:lineRule="auto"/>
        <w:ind w:left="-180"/>
        <w:jc w:val="both"/>
        <w:rPr>
          <w:rFonts w:ascii="FrutigerLT-Roman" w:hAnsi="FrutigerLT-Roman" w:cs="FrutigerLT-Roman"/>
          <w:sz w:val="16"/>
          <w:szCs w:val="16"/>
        </w:rPr>
      </w:pPr>
      <w:r>
        <w:rPr>
          <w:rFonts w:ascii="FrutigerLT-Roman" w:hAnsi="FrutigerLT-Roman" w:cs="FrutigerLT-Roman"/>
          <w:sz w:val="16"/>
          <w:szCs w:val="16"/>
        </w:rPr>
        <w:t xml:space="preserve">A draft of the entire application </w:t>
      </w:r>
      <w:r w:rsidRPr="0073696F">
        <w:rPr>
          <w:rFonts w:ascii="FrutigerLT-Roman" w:hAnsi="FrutigerLT-Roman" w:cs="FrutigerLT-Roman"/>
          <w:b/>
          <w:sz w:val="16"/>
          <w:szCs w:val="16"/>
          <w:u w:val="single"/>
        </w:rPr>
        <w:t xml:space="preserve">must be reviewed with your Chairperson </w:t>
      </w:r>
      <w:r w:rsidR="008D7492">
        <w:rPr>
          <w:rFonts w:ascii="FrutigerLT-Roman" w:hAnsi="FrutigerLT-Roman" w:cs="FrutigerLT-Roman"/>
          <w:b/>
          <w:sz w:val="16"/>
          <w:szCs w:val="16"/>
          <w:u w:val="single"/>
        </w:rPr>
        <w:t>ON OR BEFORE</w:t>
      </w:r>
      <w:r w:rsidR="008C7BD2">
        <w:rPr>
          <w:rFonts w:ascii="FrutigerLT-Roman" w:hAnsi="FrutigerLT-Roman" w:cs="FrutigerLT-Roman"/>
          <w:b/>
          <w:sz w:val="16"/>
          <w:szCs w:val="16"/>
          <w:u w:val="single"/>
        </w:rPr>
        <w:t xml:space="preserve"> </w:t>
      </w:r>
      <w:r w:rsidR="005D0382">
        <w:rPr>
          <w:rFonts w:ascii="FrutigerLT-Roman" w:hAnsi="FrutigerLT-Roman" w:cs="FrutigerLT-Roman"/>
          <w:b/>
          <w:sz w:val="16"/>
          <w:szCs w:val="16"/>
          <w:u w:val="single"/>
        </w:rPr>
        <w:t xml:space="preserve">Friday October </w:t>
      </w:r>
      <w:r w:rsidR="00086FF6">
        <w:rPr>
          <w:rFonts w:ascii="FrutigerLT-Roman" w:hAnsi="FrutigerLT-Roman" w:cs="FrutigerLT-Roman"/>
          <w:b/>
          <w:sz w:val="16"/>
          <w:szCs w:val="16"/>
          <w:u w:val="single"/>
        </w:rPr>
        <w:t>2</w:t>
      </w:r>
      <w:r w:rsidR="007943D2">
        <w:rPr>
          <w:rFonts w:ascii="FrutigerLT-Roman" w:hAnsi="FrutigerLT-Roman" w:cs="FrutigerLT-Roman"/>
          <w:b/>
          <w:sz w:val="16"/>
          <w:szCs w:val="16"/>
          <w:u w:val="single"/>
        </w:rPr>
        <w:t>5</w:t>
      </w:r>
      <w:r w:rsidR="00086FF6">
        <w:rPr>
          <w:rFonts w:ascii="FrutigerLT-Roman" w:hAnsi="FrutigerLT-Roman" w:cs="FrutigerLT-Roman"/>
          <w:b/>
          <w:sz w:val="16"/>
          <w:szCs w:val="16"/>
          <w:u w:val="single"/>
        </w:rPr>
        <w:t>,202</w:t>
      </w:r>
      <w:r w:rsidR="007943D2">
        <w:rPr>
          <w:rFonts w:ascii="FrutigerLT-Roman" w:hAnsi="FrutigerLT-Roman" w:cs="FrutigerLT-Roman"/>
          <w:b/>
          <w:sz w:val="16"/>
          <w:szCs w:val="16"/>
          <w:u w:val="single"/>
        </w:rPr>
        <w:t>4</w:t>
      </w:r>
      <w:r w:rsidR="0066687F">
        <w:rPr>
          <w:rFonts w:ascii="FrutigerLT-Roman" w:hAnsi="FrutigerLT-Roman" w:cs="FrutigerLT-Roman"/>
          <w:b/>
          <w:sz w:val="16"/>
          <w:szCs w:val="16"/>
          <w:u w:val="single"/>
        </w:rPr>
        <w:t xml:space="preserve"> </w:t>
      </w:r>
      <w:r>
        <w:rPr>
          <w:rFonts w:ascii="FrutigerLT-Roman" w:hAnsi="FrutigerLT-Roman" w:cs="FrutigerLT-Roman"/>
          <w:sz w:val="16"/>
          <w:szCs w:val="16"/>
        </w:rPr>
        <w:t>in order that revisions may be made</w:t>
      </w:r>
      <w:r w:rsidRPr="00B629F6">
        <w:rPr>
          <w:rFonts w:ascii="FrutigerLT-Roman" w:hAnsi="FrutigerLT-Roman" w:cs="FrutigerLT-Roman"/>
          <w:b/>
          <w:sz w:val="16"/>
          <w:szCs w:val="16"/>
        </w:rPr>
        <w:t xml:space="preserve"> </w:t>
      </w:r>
      <w:r w:rsidR="0066687F" w:rsidRPr="0066687F">
        <w:rPr>
          <w:rFonts w:ascii="FrutigerLT-Roman" w:hAnsi="FrutigerLT-Roman" w:cs="FrutigerLT-Roman"/>
          <w:b/>
          <w:sz w:val="16"/>
          <w:szCs w:val="16"/>
          <w:u w:val="single"/>
        </w:rPr>
        <w:t>prior to submission to the Portal</w:t>
      </w:r>
      <w:r w:rsidR="0066687F">
        <w:rPr>
          <w:rFonts w:ascii="FrutigerLT-Roman" w:hAnsi="FrutigerLT-Roman" w:cs="FrutigerLT-Roman"/>
          <w:sz w:val="16"/>
          <w:szCs w:val="16"/>
        </w:rPr>
        <w:t xml:space="preserve"> and </w:t>
      </w:r>
      <w:r>
        <w:rPr>
          <w:rFonts w:ascii="FrutigerLT-Roman" w:hAnsi="FrutigerLT-Roman" w:cs="FrutigerLT-Roman"/>
          <w:sz w:val="16"/>
          <w:szCs w:val="16"/>
        </w:rPr>
        <w:t>before the departmental/divisional review</w:t>
      </w:r>
      <w:r w:rsidR="0073696F">
        <w:rPr>
          <w:rFonts w:ascii="FrutigerLT-Roman" w:hAnsi="FrutigerLT-Roman" w:cs="FrutigerLT-Roman"/>
          <w:sz w:val="16"/>
          <w:szCs w:val="16"/>
        </w:rPr>
        <w:t>. This will guarantee that t</w:t>
      </w:r>
      <w:r w:rsidR="002547BE">
        <w:rPr>
          <w:rFonts w:ascii="FrutigerLT-Roman" w:hAnsi="FrutigerLT-Roman" w:cs="FrutigerLT-Roman"/>
          <w:sz w:val="16"/>
          <w:szCs w:val="16"/>
        </w:rPr>
        <w:t xml:space="preserve">he </w:t>
      </w:r>
      <w:r>
        <w:rPr>
          <w:rFonts w:ascii="FrutigerLT-Roman" w:hAnsi="FrutigerLT-Roman" w:cs="FrutigerLT-Roman"/>
          <w:sz w:val="16"/>
          <w:szCs w:val="16"/>
        </w:rPr>
        <w:t xml:space="preserve">PAF is appropriately prepared for </w:t>
      </w:r>
      <w:r w:rsidR="0073696F">
        <w:rPr>
          <w:rFonts w:ascii="FrutigerLT-Roman" w:hAnsi="FrutigerLT-Roman" w:cs="FrutigerLT-Roman"/>
          <w:sz w:val="16"/>
          <w:szCs w:val="16"/>
        </w:rPr>
        <w:t>the Departmental or Divisional review</w:t>
      </w:r>
      <w:r>
        <w:rPr>
          <w:rFonts w:ascii="FrutigerLT-Roman" w:hAnsi="FrutigerLT-Roman" w:cs="FrutigerLT-Roman"/>
          <w:sz w:val="16"/>
          <w:szCs w:val="16"/>
        </w:rPr>
        <w:t xml:space="preserve"> and prevent unto</w:t>
      </w:r>
      <w:r w:rsidR="005D0382">
        <w:rPr>
          <w:rFonts w:ascii="FrutigerLT-Roman" w:hAnsi="FrutigerLT-Roman" w:cs="FrutigerLT-Roman"/>
          <w:sz w:val="16"/>
          <w:szCs w:val="16"/>
        </w:rPr>
        <w:t>w</w:t>
      </w:r>
      <w:r>
        <w:rPr>
          <w:rFonts w:ascii="FrutigerLT-Roman" w:hAnsi="FrutigerLT-Roman" w:cs="FrutigerLT-Roman"/>
          <w:sz w:val="16"/>
          <w:szCs w:val="16"/>
        </w:rPr>
        <w:t>ard delays,</w:t>
      </w:r>
      <w:r w:rsidR="0073696F">
        <w:rPr>
          <w:rFonts w:ascii="FrutigerLT-Roman" w:hAnsi="FrutigerLT-Roman" w:cs="FrutigerLT-Roman"/>
          <w:sz w:val="16"/>
          <w:szCs w:val="16"/>
        </w:rPr>
        <w:t xml:space="preserve"> </w:t>
      </w:r>
      <w:r>
        <w:rPr>
          <w:rFonts w:ascii="FrutigerLT-Roman" w:hAnsi="FrutigerLT-Roman" w:cs="FrutigerLT-Roman"/>
          <w:sz w:val="16"/>
          <w:szCs w:val="16"/>
        </w:rPr>
        <w:t xml:space="preserve">re-meeting, etc., before being submitted to the next level of review. </w:t>
      </w:r>
    </w:p>
    <w:p w14:paraId="1831992B" w14:textId="77777777" w:rsidR="005A42AA" w:rsidRPr="00A31581" w:rsidRDefault="005A42AA" w:rsidP="008C7BD2">
      <w:pPr>
        <w:autoSpaceDE w:val="0"/>
        <w:autoSpaceDN w:val="0"/>
        <w:adjustRightInd w:val="0"/>
        <w:spacing w:line="360" w:lineRule="auto"/>
        <w:ind w:left="180"/>
        <w:rPr>
          <w:rFonts w:ascii="Frutiger LT 55 Roman" w:hAnsi="Frutiger LT 55 Roman" w:cs="Frutiger LT 55 Roman"/>
          <w:sz w:val="12"/>
          <w:szCs w:val="16"/>
        </w:rPr>
      </w:pPr>
    </w:p>
    <w:p w14:paraId="41CDC736" w14:textId="77777777" w:rsidR="0073696F" w:rsidRDefault="002A287A" w:rsidP="00A31581">
      <w:pPr>
        <w:numPr>
          <w:ilvl w:val="0"/>
          <w:numId w:val="3"/>
        </w:numPr>
        <w:autoSpaceDE w:val="0"/>
        <w:autoSpaceDN w:val="0"/>
        <w:adjustRightInd w:val="0"/>
        <w:spacing w:after="220" w:line="240" w:lineRule="exact"/>
        <w:ind w:hanging="540"/>
        <w:jc w:val="both"/>
        <w:rPr>
          <w:rFonts w:ascii="Frutiger LT 55 Roman" w:hAnsi="Frutiger LT 55 Roman" w:cs="Frutiger LT 55 Roman"/>
          <w:sz w:val="16"/>
          <w:szCs w:val="16"/>
        </w:rPr>
      </w:pPr>
      <w:r w:rsidRPr="00E37F04">
        <w:rPr>
          <w:rFonts w:ascii="Frutiger LT 55 Roman" w:hAnsi="Frutiger LT 55 Roman" w:cs="Frutiger LT 55 Roman"/>
          <w:sz w:val="16"/>
          <w:szCs w:val="16"/>
        </w:rPr>
        <w:t xml:space="preserve">It is the </w:t>
      </w:r>
      <w:r w:rsidRPr="00EF4326">
        <w:rPr>
          <w:rFonts w:ascii="Frutiger LT 65 Bold" w:hAnsi="Frutiger LT 65 Bold" w:cs="Frutiger LT 65 Bold"/>
          <w:sz w:val="16"/>
          <w:szCs w:val="16"/>
        </w:rPr>
        <w:t>SOLE RESPONSIBILITY</w:t>
      </w:r>
      <w:r w:rsidRPr="00E37F04">
        <w:rPr>
          <w:rFonts w:ascii="Frutiger LT 55 Roman" w:hAnsi="Frutiger LT 55 Roman" w:cs="Frutiger LT 55 Roman"/>
          <w:b/>
          <w:bCs/>
          <w:sz w:val="16"/>
          <w:szCs w:val="16"/>
        </w:rPr>
        <w:t xml:space="preserve"> </w:t>
      </w:r>
      <w:r w:rsidRPr="00E37F04">
        <w:rPr>
          <w:rFonts w:ascii="Frutiger LT 55 Roman" w:hAnsi="Frutiger LT 55 Roman" w:cs="Frutiger LT 55 Roman"/>
          <w:sz w:val="16"/>
          <w:szCs w:val="16"/>
        </w:rPr>
        <w:t>of the applicant requesting this personnel action to follow the format specified in these instructions and be able to verify the integrity of all data presented.</w:t>
      </w:r>
    </w:p>
    <w:p w14:paraId="0E602C20" w14:textId="62D28154" w:rsidR="008C7BD2" w:rsidRPr="008C7BD2" w:rsidRDefault="0073696F" w:rsidP="00A31581">
      <w:pPr>
        <w:numPr>
          <w:ilvl w:val="0"/>
          <w:numId w:val="3"/>
        </w:numPr>
        <w:autoSpaceDE w:val="0"/>
        <w:autoSpaceDN w:val="0"/>
        <w:adjustRightInd w:val="0"/>
        <w:spacing w:after="220" w:line="240" w:lineRule="exact"/>
        <w:ind w:hanging="540"/>
        <w:jc w:val="both"/>
        <w:rPr>
          <w:rFonts w:ascii="Frutiger LT 55 Roman" w:hAnsi="Frutiger LT 55 Roman" w:cs="Frutiger LT 55 Roman"/>
          <w:sz w:val="16"/>
          <w:szCs w:val="16"/>
        </w:rPr>
      </w:pPr>
      <w:r w:rsidRPr="001D5221">
        <w:rPr>
          <w:rFonts w:ascii="Frutiger LT 65 Bold" w:hAnsi="Frutiger LT 65 Bold" w:cs="Frutiger LT 55 Roman"/>
          <w:b/>
          <w:sz w:val="16"/>
          <w:szCs w:val="16"/>
        </w:rPr>
        <w:t>AL</w:t>
      </w:r>
      <w:r w:rsidR="003430B0" w:rsidRPr="001D5221">
        <w:rPr>
          <w:rFonts w:ascii="Frutiger LT 65 Bold" w:hAnsi="Frutiger LT 65 Bold" w:cs="Frutiger LT 65 Bold"/>
          <w:b/>
          <w:sz w:val="16"/>
          <w:szCs w:val="16"/>
        </w:rPr>
        <w:t>L</w:t>
      </w:r>
      <w:r w:rsidR="003430B0" w:rsidRPr="00EF4326">
        <w:rPr>
          <w:rFonts w:ascii="Frutiger LT 65 Bold" w:hAnsi="Frutiger LT 65 Bold" w:cs="Frutiger LT 65 Bold"/>
          <w:sz w:val="16"/>
          <w:szCs w:val="16"/>
        </w:rPr>
        <w:t xml:space="preserve"> EVIDENCE</w:t>
      </w:r>
      <w:r w:rsidR="003430B0" w:rsidRPr="00E37F04">
        <w:rPr>
          <w:rFonts w:ascii="Frutiger LT 55 Roman" w:hAnsi="Frutiger LT 55 Roman" w:cs="Frutiger LT 55 Roman"/>
          <w:b/>
          <w:bCs/>
          <w:sz w:val="16"/>
          <w:szCs w:val="16"/>
        </w:rPr>
        <w:t xml:space="preserve"> </w:t>
      </w:r>
      <w:r w:rsidR="003430B0" w:rsidRPr="00E37F04">
        <w:rPr>
          <w:rFonts w:ascii="Frutiger LT 55 Roman" w:hAnsi="Frutiger LT 55 Roman" w:cs="Frutiger LT 55 Roman"/>
          <w:sz w:val="16"/>
          <w:szCs w:val="16"/>
        </w:rPr>
        <w:t xml:space="preserve">and information relating to this action must be included at the time </w:t>
      </w:r>
      <w:r>
        <w:rPr>
          <w:rFonts w:ascii="Frutiger LT 55 Roman" w:hAnsi="Frutiger LT 55 Roman" w:cs="Frutiger LT 55 Roman"/>
          <w:sz w:val="16"/>
          <w:szCs w:val="16"/>
        </w:rPr>
        <w:t xml:space="preserve">the </w:t>
      </w:r>
      <w:r>
        <w:rPr>
          <w:rFonts w:ascii="FrutigerLT-Roman" w:hAnsi="FrutigerLT-Roman" w:cs="FrutigerLT-Roman"/>
          <w:sz w:val="16"/>
          <w:szCs w:val="16"/>
        </w:rPr>
        <w:t xml:space="preserve">PAF is transmitted to the Departmental or Divisional Personnel and Budget Committee through the Faculty Personnel Portal. </w:t>
      </w:r>
      <w:r w:rsidR="003430B0">
        <w:rPr>
          <w:rFonts w:ascii="Frutiger LT 55 Roman" w:hAnsi="Frutiger LT 55 Roman" w:cs="Frutiger LT 55 Roman"/>
          <w:sz w:val="16"/>
          <w:szCs w:val="16"/>
        </w:rPr>
        <w:t>No documents or information may be</w:t>
      </w:r>
      <w:r w:rsidR="003430B0" w:rsidRPr="00E37F04">
        <w:rPr>
          <w:rFonts w:ascii="Frutiger LT 55 Roman" w:hAnsi="Frutiger LT 55 Roman" w:cs="Frutiger LT 55 Roman"/>
          <w:sz w:val="16"/>
          <w:szCs w:val="16"/>
        </w:rPr>
        <w:t xml:space="preserve"> added at a </w:t>
      </w:r>
      <w:r w:rsidR="003430B0" w:rsidRPr="001046F2">
        <w:rPr>
          <w:rFonts w:ascii="Frutiger LT 55 Roman" w:hAnsi="Frutiger LT 55 Roman" w:cs="Frutiger LT 55 Roman"/>
          <w:b/>
          <w:sz w:val="16"/>
          <w:szCs w:val="16"/>
        </w:rPr>
        <w:t>later stage</w:t>
      </w:r>
      <w:r w:rsidR="003430B0" w:rsidRPr="00E37F04">
        <w:rPr>
          <w:rFonts w:ascii="Frutiger LT 55 Roman" w:hAnsi="Frutiger LT 55 Roman" w:cs="Frutiger LT 55 Roman"/>
          <w:sz w:val="16"/>
          <w:szCs w:val="16"/>
        </w:rPr>
        <w:t xml:space="preserve"> of the personnel action process</w:t>
      </w:r>
      <w:r w:rsidR="003430B0">
        <w:rPr>
          <w:rFonts w:ascii="Frutiger LT 55 Roman" w:hAnsi="Frutiger LT 55 Roman" w:cs="Frutiger LT 55 Roman"/>
          <w:sz w:val="16"/>
          <w:szCs w:val="16"/>
        </w:rPr>
        <w:t xml:space="preserve"> that was not considered by the original reviewing committee</w:t>
      </w:r>
      <w:r w:rsidR="003430B0" w:rsidRPr="00E37F04">
        <w:rPr>
          <w:rFonts w:ascii="Frutiger LT 55 Roman" w:hAnsi="Frutiger LT 55 Roman" w:cs="Frutiger LT 55 Roman"/>
          <w:sz w:val="16"/>
          <w:szCs w:val="16"/>
        </w:rPr>
        <w:t xml:space="preserve">. </w:t>
      </w:r>
      <w:r w:rsidR="003430B0">
        <w:rPr>
          <w:rFonts w:ascii="Frutiger LT 55 Roman" w:hAnsi="Frutiger LT 55 Roman" w:cs="Frutiger LT 55 Roman"/>
          <w:sz w:val="16"/>
          <w:szCs w:val="16"/>
        </w:rPr>
        <w:t xml:space="preserve"> Therefore, if</w:t>
      </w:r>
      <w:r w:rsidR="003430B0" w:rsidRPr="00E37F04">
        <w:rPr>
          <w:rFonts w:ascii="Frutiger LT 55 Roman" w:hAnsi="Frutiger LT 55 Roman" w:cs="Frutiger LT 55 Roman"/>
          <w:sz w:val="16"/>
          <w:szCs w:val="16"/>
        </w:rPr>
        <w:t xml:space="preserve"> materials are found to be missing at any point in the review process, applications </w:t>
      </w:r>
      <w:r w:rsidR="003430B0" w:rsidRPr="0032492A">
        <w:rPr>
          <w:rFonts w:ascii="Frutiger LT 55 Roman" w:hAnsi="Frutiger LT 55 Roman" w:cs="Frutiger LT 55 Roman"/>
          <w:sz w:val="16"/>
          <w:szCs w:val="16"/>
        </w:rPr>
        <w:t>may be returned to the lower level committees for reconsideration.</w:t>
      </w:r>
      <w:r w:rsidR="003430B0" w:rsidRPr="0032492A">
        <w:rPr>
          <w:rFonts w:ascii="Frutiger LT 55 Roman" w:hAnsi="Frutiger LT 55 Roman" w:cs="Frutiger LT 55 Roman"/>
          <w:b/>
          <w:sz w:val="16"/>
          <w:szCs w:val="16"/>
        </w:rPr>
        <w:t xml:space="preserve"> </w:t>
      </w:r>
      <w:r w:rsidR="003430B0" w:rsidRPr="003E4C84">
        <w:rPr>
          <w:rFonts w:ascii="Frutiger LT 55 Roman" w:hAnsi="Frutiger LT 55 Roman" w:cs="Frutiger LT 55 Roman"/>
          <w:sz w:val="16"/>
          <w:szCs w:val="16"/>
        </w:rPr>
        <w:t xml:space="preserve">In order to avoid such errors, a draft of the application must be reviewed </w:t>
      </w:r>
      <w:r w:rsidR="003E4C84" w:rsidRPr="003E4C84">
        <w:rPr>
          <w:rFonts w:ascii="Frutiger LT 55 Roman" w:hAnsi="Frutiger LT 55 Roman" w:cs="Frutiger LT 55 Roman"/>
          <w:sz w:val="16"/>
          <w:szCs w:val="16"/>
        </w:rPr>
        <w:t xml:space="preserve">and discussed </w:t>
      </w:r>
      <w:r w:rsidR="003430B0" w:rsidRPr="003E4C84">
        <w:rPr>
          <w:rFonts w:ascii="Frutiger LT 55 Roman" w:hAnsi="Frutiger LT 55 Roman" w:cs="Frutiger LT 55 Roman"/>
          <w:sz w:val="16"/>
          <w:szCs w:val="16"/>
        </w:rPr>
        <w:t>with the Chairperson prior to submission</w:t>
      </w:r>
      <w:r w:rsidR="008C7BD2" w:rsidRPr="003E4C84">
        <w:rPr>
          <w:rFonts w:ascii="Frutiger LT 55 Roman" w:hAnsi="Frutiger LT 55 Roman" w:cs="Frutiger LT 55 Roman"/>
          <w:sz w:val="16"/>
          <w:szCs w:val="16"/>
        </w:rPr>
        <w:t xml:space="preserve"> to the Portal</w:t>
      </w:r>
      <w:r w:rsidR="008C7BD2">
        <w:rPr>
          <w:rFonts w:ascii="Frutiger LT 55 Roman" w:hAnsi="Frutiger LT 55 Roman" w:cs="Frutiger LT 55 Roman"/>
          <w:b/>
          <w:sz w:val="16"/>
          <w:szCs w:val="16"/>
        </w:rPr>
        <w:t>.</w:t>
      </w:r>
      <w:r w:rsidR="003E4C84">
        <w:rPr>
          <w:rFonts w:ascii="Frutiger LT 55 Roman" w:hAnsi="Frutiger LT 55 Roman" w:cs="Frutiger LT 55 Roman"/>
          <w:b/>
          <w:sz w:val="16"/>
          <w:szCs w:val="16"/>
        </w:rPr>
        <w:t xml:space="preserve"> Chairpersons will be asked to certify that they have read the document and offered guidance to the applicant. </w:t>
      </w:r>
    </w:p>
    <w:p w14:paraId="1A89825F" w14:textId="77777777" w:rsidR="00111474" w:rsidRPr="00087BDB" w:rsidRDefault="002A287A" w:rsidP="00A31581">
      <w:pPr>
        <w:numPr>
          <w:ilvl w:val="0"/>
          <w:numId w:val="3"/>
        </w:numPr>
        <w:autoSpaceDE w:val="0"/>
        <w:autoSpaceDN w:val="0"/>
        <w:adjustRightInd w:val="0"/>
        <w:spacing w:after="220" w:line="240" w:lineRule="exact"/>
        <w:ind w:hanging="540"/>
        <w:jc w:val="both"/>
        <w:rPr>
          <w:rFonts w:ascii="Frutiger LT 55 Roman" w:hAnsi="Frutiger LT 55 Roman" w:cs="Frutiger LT 55 Roman"/>
          <w:sz w:val="16"/>
          <w:szCs w:val="16"/>
        </w:rPr>
      </w:pPr>
      <w:r w:rsidRPr="00087BDB">
        <w:rPr>
          <w:rFonts w:ascii="Frutiger LT 55 Roman" w:hAnsi="Frutiger LT 55 Roman" w:cs="Frutiger LT 55 Roman"/>
          <w:sz w:val="16"/>
          <w:szCs w:val="16"/>
        </w:rPr>
        <w:t xml:space="preserve">All information requested for this form is to be </w:t>
      </w:r>
      <w:r w:rsidR="00BF290C">
        <w:rPr>
          <w:rFonts w:ascii="Frutiger LT 55 Roman" w:hAnsi="Frutiger LT 55 Roman" w:cs="Frutiger LT 55 Roman"/>
          <w:sz w:val="16"/>
          <w:szCs w:val="16"/>
        </w:rPr>
        <w:t>completed according to the directions</w:t>
      </w:r>
      <w:r w:rsidR="00111474" w:rsidRPr="00087BDB">
        <w:rPr>
          <w:rFonts w:ascii="Frutiger LT 55 Roman" w:hAnsi="Frutiger LT 55 Roman" w:cs="Frutiger LT 55 Roman"/>
          <w:sz w:val="16"/>
          <w:szCs w:val="16"/>
        </w:rPr>
        <w:t xml:space="preserve">.  </w:t>
      </w:r>
      <w:r w:rsidR="005A42AA" w:rsidRPr="00087BDB">
        <w:rPr>
          <w:rFonts w:ascii="Frutiger LT 55 Roman" w:hAnsi="Frutiger LT 55 Roman" w:cs="Frutiger LT 55 Roman"/>
          <w:sz w:val="16"/>
          <w:szCs w:val="16"/>
        </w:rPr>
        <w:t xml:space="preserve">Follow the </w:t>
      </w:r>
      <w:r w:rsidR="008A7D03" w:rsidRPr="00087BDB">
        <w:rPr>
          <w:rFonts w:ascii="Frutiger LT 55 Roman" w:hAnsi="Frutiger LT 55 Roman" w:cs="Frutiger LT 55 Roman"/>
          <w:sz w:val="16"/>
          <w:szCs w:val="16"/>
        </w:rPr>
        <w:t>prompt</w:t>
      </w:r>
      <w:r w:rsidR="005A42AA" w:rsidRPr="00087BDB">
        <w:rPr>
          <w:rFonts w:ascii="Frutiger LT 55 Roman" w:hAnsi="Frutiger LT 55 Roman" w:cs="Frutiger LT 55 Roman"/>
          <w:sz w:val="16"/>
          <w:szCs w:val="16"/>
        </w:rPr>
        <w:t xml:space="preserve">s indicated in the keys next to the section. </w:t>
      </w:r>
      <w:r w:rsidR="00BF290C">
        <w:rPr>
          <w:rFonts w:ascii="Frutiger LT 55 Roman" w:hAnsi="Frutiger LT 55 Roman" w:cs="Frutiger LT 55 Roman"/>
          <w:sz w:val="16"/>
          <w:szCs w:val="16"/>
        </w:rPr>
        <w:t>U</w:t>
      </w:r>
      <w:r w:rsidR="00111474" w:rsidRPr="00087BDB">
        <w:rPr>
          <w:rFonts w:ascii="Frutiger LT 55 Roman" w:hAnsi="Frutiger LT 55 Roman" w:cs="Frutiger LT 55 Roman"/>
          <w:sz w:val="16"/>
          <w:szCs w:val="16"/>
        </w:rPr>
        <w:t xml:space="preserve">se </w:t>
      </w:r>
      <w:r w:rsidR="00087BDB" w:rsidRPr="00087BDB">
        <w:rPr>
          <w:rFonts w:ascii="Frutiger LT 55 Roman" w:hAnsi="Frutiger LT 55 Roman" w:cs="Frutiger LT 55 Roman"/>
          <w:sz w:val="16"/>
          <w:szCs w:val="16"/>
        </w:rPr>
        <w:t>reverse chronological order</w:t>
      </w:r>
      <w:r w:rsidR="00BF290C">
        <w:rPr>
          <w:rFonts w:ascii="Frutiger LT 55 Roman" w:hAnsi="Frutiger LT 55 Roman" w:cs="Frutiger LT 55 Roman"/>
          <w:sz w:val="16"/>
          <w:szCs w:val="16"/>
        </w:rPr>
        <w:t xml:space="preserve"> where applicable</w:t>
      </w:r>
      <w:r w:rsidR="00087BDB" w:rsidRPr="00087BDB">
        <w:rPr>
          <w:rFonts w:ascii="Frutiger LT 55 Roman" w:hAnsi="Frutiger LT 55 Roman" w:cs="Frutiger LT 55 Roman"/>
          <w:sz w:val="16"/>
          <w:szCs w:val="16"/>
        </w:rPr>
        <w:t>.</w:t>
      </w:r>
    </w:p>
    <w:p w14:paraId="285B3993" w14:textId="77777777" w:rsidR="00087BDB" w:rsidRPr="003E4C84" w:rsidRDefault="002A287A" w:rsidP="00A31581">
      <w:pPr>
        <w:numPr>
          <w:ilvl w:val="0"/>
          <w:numId w:val="3"/>
        </w:numPr>
        <w:autoSpaceDE w:val="0"/>
        <w:autoSpaceDN w:val="0"/>
        <w:adjustRightInd w:val="0"/>
        <w:spacing w:after="220" w:line="240" w:lineRule="exact"/>
        <w:ind w:hanging="540"/>
        <w:jc w:val="both"/>
        <w:rPr>
          <w:rFonts w:ascii="Frutiger LT 55 Roman" w:hAnsi="Frutiger LT 55 Roman" w:cs="Frutiger LT 55 Roman"/>
          <w:sz w:val="16"/>
          <w:szCs w:val="16"/>
        </w:rPr>
      </w:pPr>
      <w:r w:rsidRPr="00087BDB">
        <w:rPr>
          <w:rFonts w:ascii="Frutiger LT 55 Roman" w:hAnsi="Frutiger LT 55 Roman" w:cs="Frutiger LT 55 Roman"/>
          <w:sz w:val="16"/>
          <w:szCs w:val="16"/>
        </w:rPr>
        <w:t>All applicants must co</w:t>
      </w:r>
      <w:r w:rsidR="005A42AA" w:rsidRPr="00087BDB">
        <w:rPr>
          <w:rFonts w:ascii="Frutiger LT 55 Roman" w:hAnsi="Frutiger LT 55 Roman" w:cs="Frutiger LT 55 Roman"/>
          <w:sz w:val="16"/>
          <w:szCs w:val="16"/>
        </w:rPr>
        <w:t xml:space="preserve">mplete </w:t>
      </w:r>
      <w:r w:rsidR="00E307EB" w:rsidRPr="00087BDB">
        <w:rPr>
          <w:rFonts w:ascii="Frutiger LT 55 Roman" w:hAnsi="Frutiger LT 55 Roman" w:cs="Frutiger LT 55 Roman"/>
          <w:sz w:val="16"/>
          <w:szCs w:val="16"/>
        </w:rPr>
        <w:t>the</w:t>
      </w:r>
      <w:r w:rsidR="005A42AA" w:rsidRPr="00087BDB">
        <w:rPr>
          <w:rFonts w:ascii="Frutiger LT 55 Roman" w:hAnsi="Frutiger LT 55 Roman" w:cs="Frutiger LT 55 Roman"/>
          <w:sz w:val="16"/>
          <w:szCs w:val="16"/>
        </w:rPr>
        <w:t xml:space="preserve"> </w:t>
      </w:r>
      <w:r w:rsidRPr="00AE2AB1">
        <w:rPr>
          <w:rFonts w:ascii="Frutiger LT 55 Roman" w:hAnsi="Frutiger LT 55 Roman" w:cs="Frutiger LT 55 Roman"/>
          <w:b/>
          <w:sz w:val="16"/>
          <w:szCs w:val="16"/>
        </w:rPr>
        <w:t>Cover Page</w:t>
      </w:r>
      <w:r w:rsidRPr="00087BDB">
        <w:rPr>
          <w:rFonts w:ascii="Frutiger LT 55 Roman" w:hAnsi="Frutiger LT 55 Roman" w:cs="Frutiger LT 55 Roman"/>
          <w:sz w:val="16"/>
          <w:szCs w:val="16"/>
        </w:rPr>
        <w:t xml:space="preserve"> and </w:t>
      </w:r>
      <w:r w:rsidR="00E307EB" w:rsidRPr="00087BDB">
        <w:rPr>
          <w:rFonts w:ascii="Frutiger LT 55 Roman" w:hAnsi="Frutiger LT 55 Roman" w:cs="Frutiger LT 55 Roman"/>
          <w:sz w:val="16"/>
          <w:szCs w:val="16"/>
        </w:rPr>
        <w:t>the</w:t>
      </w:r>
      <w:r w:rsidR="005A42AA" w:rsidRPr="00087BDB">
        <w:rPr>
          <w:rFonts w:ascii="Frutiger LT 55 Roman" w:hAnsi="Frutiger LT 55 Roman" w:cs="Frutiger LT 55 Roman"/>
          <w:sz w:val="16"/>
          <w:szCs w:val="16"/>
        </w:rPr>
        <w:t xml:space="preserve"> </w:t>
      </w:r>
      <w:r w:rsidRPr="00AE2AB1">
        <w:rPr>
          <w:rFonts w:ascii="Frutiger LT 55 Roman" w:hAnsi="Frutiger LT 55 Roman" w:cs="Frutiger LT 55 Roman"/>
          <w:b/>
          <w:sz w:val="16"/>
          <w:szCs w:val="16"/>
        </w:rPr>
        <w:t>Table of Contents</w:t>
      </w:r>
      <w:r w:rsidRPr="00087BDB">
        <w:rPr>
          <w:rFonts w:ascii="Frutiger LT 55 Roman" w:hAnsi="Frutiger LT 55 Roman" w:cs="Frutiger LT 55 Roman"/>
          <w:sz w:val="16"/>
          <w:szCs w:val="16"/>
        </w:rPr>
        <w:t xml:space="preserve">. </w:t>
      </w:r>
      <w:r w:rsidRPr="003E4C84">
        <w:rPr>
          <w:rFonts w:ascii="Frutiger LT 55 Roman" w:hAnsi="Frutiger LT 55 Roman" w:cs="Frutiger LT 55 Roman"/>
          <w:sz w:val="16"/>
          <w:szCs w:val="16"/>
        </w:rPr>
        <w:t>These pages must constitute the first two pages of your application</w:t>
      </w:r>
      <w:r w:rsidR="005A42AA" w:rsidRPr="003E4C84">
        <w:rPr>
          <w:rFonts w:ascii="Frutiger LT 55 Roman" w:hAnsi="Frutiger LT 55 Roman" w:cs="Frutiger LT 55 Roman"/>
          <w:sz w:val="16"/>
          <w:szCs w:val="16"/>
        </w:rPr>
        <w:t xml:space="preserve">.  </w:t>
      </w:r>
      <w:r w:rsidR="001046F2" w:rsidRPr="003E4C84">
        <w:rPr>
          <w:rFonts w:ascii="Frutiger LT 55 Roman" w:hAnsi="Frutiger LT 55 Roman" w:cs="Frutiger LT 55 Roman"/>
          <w:sz w:val="16"/>
          <w:szCs w:val="16"/>
        </w:rPr>
        <w:t xml:space="preserve"> </w:t>
      </w:r>
      <w:r w:rsidR="008C7BD2" w:rsidRPr="001D5221">
        <w:rPr>
          <w:rFonts w:ascii="Frutiger LT 55 Roman" w:hAnsi="Frutiger LT 55 Roman" w:cs="Frutiger LT 55 Roman"/>
          <w:b/>
          <w:bCs/>
          <w:sz w:val="16"/>
          <w:szCs w:val="16"/>
        </w:rPr>
        <w:t>Remove this page prior to submission to the Portal</w:t>
      </w:r>
      <w:r w:rsidR="008C7BD2" w:rsidRPr="003E4C84">
        <w:rPr>
          <w:rFonts w:ascii="Frutiger LT 55 Roman" w:hAnsi="Frutiger LT 55 Roman" w:cs="Frutiger LT 55 Roman"/>
          <w:sz w:val="16"/>
          <w:szCs w:val="16"/>
        </w:rPr>
        <w:t>.</w:t>
      </w:r>
    </w:p>
    <w:p w14:paraId="316156C7" w14:textId="6B5DADD7" w:rsidR="00D36246" w:rsidRDefault="003C1E89" w:rsidP="00A31581">
      <w:pPr>
        <w:numPr>
          <w:ilvl w:val="0"/>
          <w:numId w:val="3"/>
        </w:numPr>
        <w:autoSpaceDE w:val="0"/>
        <w:autoSpaceDN w:val="0"/>
        <w:adjustRightInd w:val="0"/>
        <w:spacing w:after="220" w:line="240" w:lineRule="exact"/>
        <w:ind w:hanging="540"/>
        <w:jc w:val="both"/>
        <w:rPr>
          <w:rFonts w:ascii="Frutiger LT 55 Roman" w:hAnsi="Frutiger LT 55 Roman" w:cs="Frutiger LT 55 Roman"/>
          <w:sz w:val="16"/>
          <w:szCs w:val="16"/>
        </w:rPr>
      </w:pPr>
      <w:r>
        <w:rPr>
          <w:rFonts w:ascii="Frutiger LT 55 Roman" w:hAnsi="Frutiger LT 55 Roman" w:cs="Frutiger LT 55 Roman"/>
          <w:sz w:val="16"/>
          <w:szCs w:val="16"/>
        </w:rPr>
        <w:t>A</w:t>
      </w:r>
      <w:r w:rsidR="0066687F">
        <w:rPr>
          <w:rFonts w:ascii="Frutiger LT 55 Roman" w:hAnsi="Frutiger LT 55 Roman" w:cs="Frutiger LT 55 Roman"/>
          <w:sz w:val="16"/>
          <w:szCs w:val="16"/>
        </w:rPr>
        <w:t xml:space="preserve">fter the </w:t>
      </w:r>
      <w:r w:rsidR="00111474" w:rsidRPr="0052360F">
        <w:rPr>
          <w:rFonts w:ascii="Frutiger LT 55 Roman" w:hAnsi="Frutiger LT 55 Roman" w:cs="Frutiger LT 55 Roman"/>
          <w:sz w:val="16"/>
          <w:szCs w:val="16"/>
          <w:u w:val="single"/>
        </w:rPr>
        <w:t>Chairperson and applicant together</w:t>
      </w:r>
      <w:r w:rsidR="0066687F">
        <w:rPr>
          <w:rFonts w:ascii="Frutiger LT 55 Roman" w:hAnsi="Frutiger LT 55 Roman" w:cs="Frutiger LT 55 Roman"/>
          <w:sz w:val="16"/>
          <w:szCs w:val="16"/>
        </w:rPr>
        <w:t xml:space="preserve"> </w:t>
      </w:r>
      <w:r w:rsidR="00157748">
        <w:rPr>
          <w:rFonts w:ascii="Frutiger LT 55 Roman" w:hAnsi="Frutiger LT 55 Roman" w:cs="Frutiger LT 55 Roman"/>
          <w:sz w:val="16"/>
          <w:szCs w:val="16"/>
        </w:rPr>
        <w:t>determine</w:t>
      </w:r>
      <w:r w:rsidR="00111474" w:rsidRPr="00087BDB">
        <w:rPr>
          <w:rFonts w:ascii="Frutiger LT 55 Roman" w:hAnsi="Frutiger LT 55 Roman" w:cs="Frutiger LT 55 Roman"/>
          <w:sz w:val="16"/>
          <w:szCs w:val="16"/>
        </w:rPr>
        <w:t xml:space="preserve"> </w:t>
      </w:r>
      <w:r w:rsidR="0066687F">
        <w:rPr>
          <w:rFonts w:ascii="Frutiger LT 55 Roman" w:hAnsi="Frutiger LT 55 Roman" w:cs="Frutiger LT 55 Roman"/>
          <w:sz w:val="16"/>
          <w:szCs w:val="16"/>
        </w:rPr>
        <w:t xml:space="preserve">the </w:t>
      </w:r>
      <w:r w:rsidR="00111474" w:rsidRPr="00087BDB">
        <w:rPr>
          <w:rFonts w:ascii="Frutiger LT 55 Roman" w:hAnsi="Frutiger LT 55 Roman" w:cs="Frutiger LT 55 Roman"/>
          <w:sz w:val="16"/>
          <w:szCs w:val="16"/>
        </w:rPr>
        <w:t xml:space="preserve">form is </w:t>
      </w:r>
      <w:r w:rsidR="00157748">
        <w:rPr>
          <w:rFonts w:ascii="Frutiger LT 55 Roman" w:hAnsi="Frutiger LT 55 Roman" w:cs="Frutiger LT 55 Roman"/>
          <w:sz w:val="16"/>
          <w:szCs w:val="16"/>
        </w:rPr>
        <w:t xml:space="preserve">complete and </w:t>
      </w:r>
      <w:r w:rsidR="00111474" w:rsidRPr="00087BDB">
        <w:rPr>
          <w:rFonts w:ascii="Frutiger LT 55 Roman" w:hAnsi="Frutiger LT 55 Roman" w:cs="Frutiger LT 55 Roman"/>
          <w:sz w:val="16"/>
          <w:szCs w:val="16"/>
        </w:rPr>
        <w:t xml:space="preserve">that the support material is compiled </w:t>
      </w:r>
      <w:r w:rsidR="008C7BD2">
        <w:rPr>
          <w:rFonts w:ascii="Frutiger LT 55 Roman" w:hAnsi="Frutiger LT 55 Roman" w:cs="Frutiger LT 55 Roman"/>
          <w:sz w:val="16"/>
          <w:szCs w:val="16"/>
        </w:rPr>
        <w:t>properly</w:t>
      </w:r>
      <w:r w:rsidR="00295F7D">
        <w:rPr>
          <w:rFonts w:ascii="Frutiger LT 55 Roman" w:hAnsi="Frutiger LT 55 Roman" w:cs="Frutiger LT 55 Roman"/>
          <w:sz w:val="16"/>
          <w:szCs w:val="16"/>
        </w:rPr>
        <w:t xml:space="preserve">, </w:t>
      </w:r>
      <w:r w:rsidR="008C7BD2">
        <w:rPr>
          <w:rFonts w:ascii="Frutiger LT 55 Roman" w:hAnsi="Frutiger LT 55 Roman" w:cs="Frutiger LT 55 Roman"/>
          <w:sz w:val="16"/>
          <w:szCs w:val="16"/>
        </w:rPr>
        <w:t xml:space="preserve">the </w:t>
      </w:r>
      <w:r w:rsidR="00111474" w:rsidRPr="00087BDB">
        <w:rPr>
          <w:rFonts w:ascii="Frutiger LT 55 Roman" w:hAnsi="Frutiger LT 55 Roman" w:cs="Frutiger LT 55 Roman"/>
          <w:sz w:val="16"/>
          <w:szCs w:val="16"/>
        </w:rPr>
        <w:t xml:space="preserve">form </w:t>
      </w:r>
      <w:r w:rsidR="00295F7D">
        <w:rPr>
          <w:rFonts w:ascii="Frutiger LT 55 Roman" w:hAnsi="Frutiger LT 55 Roman" w:cs="Frutiger LT 55 Roman"/>
          <w:sz w:val="16"/>
          <w:szCs w:val="16"/>
        </w:rPr>
        <w:t xml:space="preserve">should </w:t>
      </w:r>
      <w:r w:rsidR="00111474" w:rsidRPr="00087BDB">
        <w:rPr>
          <w:rFonts w:ascii="Frutiger LT 55 Roman" w:hAnsi="Frutiger LT 55 Roman" w:cs="Frutiger LT 55 Roman"/>
          <w:sz w:val="16"/>
          <w:szCs w:val="16"/>
        </w:rPr>
        <w:t>be converted</w:t>
      </w:r>
      <w:r w:rsidR="00111474">
        <w:rPr>
          <w:rFonts w:ascii="Frutiger LT 55 Roman" w:hAnsi="Frutiger LT 55 Roman" w:cs="Frutiger LT 55 Roman"/>
          <w:sz w:val="16"/>
          <w:szCs w:val="16"/>
        </w:rPr>
        <w:t xml:space="preserve"> to PDF format</w:t>
      </w:r>
      <w:r>
        <w:rPr>
          <w:rFonts w:ascii="Frutiger LT 55 Roman" w:hAnsi="Frutiger LT 55 Roman" w:cs="Frutiger LT 55 Roman"/>
          <w:sz w:val="16"/>
          <w:szCs w:val="16"/>
        </w:rPr>
        <w:t>.</w:t>
      </w:r>
    </w:p>
    <w:p w14:paraId="7E4ADFB7" w14:textId="790379C0" w:rsidR="00D36246" w:rsidRDefault="00111474" w:rsidP="00A31581">
      <w:pPr>
        <w:numPr>
          <w:ilvl w:val="0"/>
          <w:numId w:val="3"/>
        </w:numPr>
        <w:tabs>
          <w:tab w:val="clear" w:pos="720"/>
          <w:tab w:val="num" w:pos="120"/>
        </w:tabs>
        <w:autoSpaceDE w:val="0"/>
        <w:autoSpaceDN w:val="0"/>
        <w:adjustRightInd w:val="0"/>
        <w:spacing w:after="220" w:line="240" w:lineRule="exact"/>
        <w:ind w:hanging="600"/>
        <w:jc w:val="both"/>
        <w:rPr>
          <w:rFonts w:ascii="Frutiger LT 55 Roman" w:hAnsi="Frutiger LT 55 Roman" w:cs="Frutiger LT 55 Roman"/>
          <w:sz w:val="16"/>
          <w:szCs w:val="16"/>
        </w:rPr>
      </w:pPr>
      <w:r>
        <w:rPr>
          <w:rFonts w:ascii="Frutiger LT 55 Roman" w:hAnsi="Frutiger LT 55 Roman" w:cs="Frutiger LT 55 Roman"/>
          <w:sz w:val="16"/>
          <w:szCs w:val="16"/>
        </w:rPr>
        <w:t>Once in PDF format</w:t>
      </w:r>
      <w:r w:rsidR="00157748">
        <w:rPr>
          <w:rFonts w:ascii="Frutiger LT 55 Roman" w:hAnsi="Frutiger LT 55 Roman" w:cs="Frutiger LT 55 Roman"/>
          <w:sz w:val="16"/>
          <w:szCs w:val="16"/>
        </w:rPr>
        <w:t>,</w:t>
      </w:r>
      <w:r w:rsidR="005A42AA">
        <w:rPr>
          <w:rFonts w:ascii="Frutiger LT 55 Roman" w:hAnsi="Frutiger LT 55 Roman" w:cs="Frutiger LT 55 Roman"/>
          <w:sz w:val="16"/>
          <w:szCs w:val="16"/>
        </w:rPr>
        <w:t xml:space="preserve"> the PAF may be </w:t>
      </w:r>
      <w:r w:rsidR="00157748">
        <w:rPr>
          <w:rFonts w:ascii="Frutiger LT 55 Roman" w:hAnsi="Frutiger LT 55 Roman" w:cs="Frutiger LT 55 Roman"/>
          <w:sz w:val="16"/>
          <w:szCs w:val="16"/>
        </w:rPr>
        <w:t>loaded onto the</w:t>
      </w:r>
      <w:r w:rsidR="005A42AA">
        <w:rPr>
          <w:rFonts w:ascii="Frutiger LT 55 Roman" w:hAnsi="Frutiger LT 55 Roman" w:cs="Frutiger LT 55 Roman"/>
          <w:sz w:val="16"/>
          <w:szCs w:val="16"/>
        </w:rPr>
        <w:t xml:space="preserve"> Faculty Personnel Portal for FINAL SUBMISSION to the Chairperson.  The Chairperson will be responsible to move the form through the portal to the first committee for review.</w:t>
      </w:r>
      <w:r w:rsidR="00D36246">
        <w:rPr>
          <w:rFonts w:ascii="Frutiger LT 55 Roman" w:hAnsi="Frutiger LT 55 Roman" w:cs="Frutiger LT 55 Roman"/>
          <w:sz w:val="16"/>
          <w:szCs w:val="16"/>
        </w:rPr>
        <w:t xml:space="preserve">  </w:t>
      </w:r>
    </w:p>
    <w:p w14:paraId="46A3FCD8" w14:textId="5950F1DD" w:rsidR="00644C20" w:rsidRDefault="002F176E" w:rsidP="00086FF6">
      <w:pPr>
        <w:numPr>
          <w:ilvl w:val="0"/>
          <w:numId w:val="3"/>
        </w:numPr>
        <w:autoSpaceDE w:val="0"/>
        <w:autoSpaceDN w:val="0"/>
        <w:adjustRightInd w:val="0"/>
        <w:spacing w:line="240" w:lineRule="exact"/>
        <w:ind w:hanging="600"/>
        <w:jc w:val="both"/>
        <w:rPr>
          <w:rFonts w:ascii="Frutiger LT 55 Roman" w:hAnsi="Frutiger LT 55 Roman" w:cs="Frutiger LT 55 Roman"/>
          <w:sz w:val="16"/>
          <w:szCs w:val="16"/>
        </w:rPr>
      </w:pPr>
      <w:r w:rsidRPr="002F176E">
        <w:rPr>
          <w:rFonts w:ascii="Frutiger LT 55 Roman" w:hAnsi="Frutiger LT 55 Roman" w:cs="Frutiger LT 55 Roman"/>
          <w:sz w:val="16"/>
          <w:szCs w:val="16"/>
        </w:rPr>
        <w:t xml:space="preserve">NO PAPER COPIES </w:t>
      </w:r>
      <w:r>
        <w:rPr>
          <w:rFonts w:ascii="Frutiger LT 55 Roman" w:hAnsi="Frutiger LT 55 Roman" w:cs="Frutiger LT 55 Roman"/>
          <w:sz w:val="16"/>
          <w:szCs w:val="16"/>
        </w:rPr>
        <w:t>will be needed</w:t>
      </w:r>
      <w:r w:rsidR="00644C20" w:rsidRPr="002F176E">
        <w:rPr>
          <w:rFonts w:ascii="Frutiger LT 55 Roman" w:hAnsi="Frutiger LT 55 Roman" w:cs="Frutiger LT 55 Roman"/>
          <w:sz w:val="16"/>
          <w:szCs w:val="16"/>
        </w:rPr>
        <w:t xml:space="preserve"> </w:t>
      </w:r>
      <w:r w:rsidR="003C1E89">
        <w:rPr>
          <w:rFonts w:ascii="Frutiger LT 55 Roman" w:hAnsi="Frutiger LT 55 Roman" w:cs="Frutiger LT 55 Roman"/>
          <w:sz w:val="16"/>
          <w:szCs w:val="16"/>
        </w:rPr>
        <w:t>and all support material should be in electronic format and submitted to the Portal.</w:t>
      </w:r>
    </w:p>
    <w:p w14:paraId="701A25F9" w14:textId="362FAA82" w:rsidR="002F176E" w:rsidRDefault="002F176E" w:rsidP="002F176E">
      <w:pPr>
        <w:autoSpaceDE w:val="0"/>
        <w:autoSpaceDN w:val="0"/>
        <w:adjustRightInd w:val="0"/>
        <w:spacing w:line="240" w:lineRule="exact"/>
        <w:jc w:val="both"/>
        <w:rPr>
          <w:rFonts w:ascii="Frutiger LT 55 Roman" w:hAnsi="Frutiger LT 55 Roman" w:cs="Frutiger LT 55 Roman"/>
          <w:sz w:val="16"/>
          <w:szCs w:val="16"/>
        </w:rPr>
      </w:pPr>
    </w:p>
    <w:p w14:paraId="1C27B1F4" w14:textId="7C51140E" w:rsidR="002A287A" w:rsidRDefault="00A84C06" w:rsidP="00A31581">
      <w:pPr>
        <w:numPr>
          <w:ilvl w:val="0"/>
          <w:numId w:val="3"/>
        </w:numPr>
        <w:tabs>
          <w:tab w:val="clear" w:pos="720"/>
          <w:tab w:val="num" w:pos="120"/>
        </w:tabs>
        <w:autoSpaceDE w:val="0"/>
        <w:autoSpaceDN w:val="0"/>
        <w:adjustRightInd w:val="0"/>
        <w:spacing w:line="240" w:lineRule="exact"/>
        <w:ind w:hanging="600"/>
        <w:jc w:val="both"/>
        <w:rPr>
          <w:rFonts w:ascii="Frutiger LT 55 Roman" w:hAnsi="Frutiger LT 55 Roman" w:cs="Frutiger LT 55 Roman"/>
          <w:sz w:val="16"/>
          <w:szCs w:val="16"/>
        </w:rPr>
      </w:pPr>
      <w:r>
        <w:rPr>
          <w:rFonts w:ascii="Frutiger LT 55 Roman" w:hAnsi="Frutiger LT 55 Roman" w:cs="Frutiger LT 55 Roman"/>
          <w:sz w:val="16"/>
          <w:szCs w:val="16"/>
        </w:rPr>
        <w:t>The r</w:t>
      </w:r>
      <w:r w:rsidR="002A287A" w:rsidRPr="00E37F04">
        <w:rPr>
          <w:rFonts w:ascii="Frutiger LT 55 Roman" w:hAnsi="Frutiger LT 55 Roman" w:cs="Frutiger LT 55 Roman"/>
          <w:sz w:val="16"/>
          <w:szCs w:val="16"/>
        </w:rPr>
        <w:t>espective Chairpersons of all personnel committees are not to send out any other instructions.</w:t>
      </w:r>
    </w:p>
    <w:p w14:paraId="0D63D7EA" w14:textId="77777777" w:rsidR="002F176E" w:rsidRDefault="002F176E" w:rsidP="002F176E">
      <w:pPr>
        <w:pStyle w:val="ListParagraph"/>
        <w:rPr>
          <w:rFonts w:ascii="Frutiger LT 55 Roman" w:hAnsi="Frutiger LT 55 Roman" w:cs="Frutiger LT 55 Roman"/>
          <w:sz w:val="16"/>
          <w:szCs w:val="16"/>
        </w:rPr>
      </w:pPr>
    </w:p>
    <w:p w14:paraId="33C32593" w14:textId="608559A8" w:rsidR="002F176E" w:rsidRDefault="00AB2708">
      <w:r>
        <w:t xml:space="preserve"> </w:t>
      </w:r>
      <w:r w:rsidR="002F176E">
        <w:br w:type="page"/>
      </w:r>
    </w:p>
    <w:p w14:paraId="347F8BEB" w14:textId="77777777" w:rsidR="008D7492" w:rsidRDefault="008D7492" w:rsidP="00E03811"/>
    <w:p w14:paraId="4589AAB0" w14:textId="77777777" w:rsidR="00FD2674" w:rsidRDefault="00C30D08" w:rsidP="00F56369">
      <w:pPr>
        <w:ind w:left="-450"/>
      </w:pPr>
      <w:r>
        <w:rPr>
          <w:b/>
          <w:bCs/>
          <w:noProof/>
        </w:rPr>
        <mc:AlternateContent>
          <mc:Choice Requires="wps">
            <w:drawing>
              <wp:anchor distT="0" distB="0" distL="114300" distR="114300" simplePos="0" relativeHeight="251645440" behindDoc="0" locked="0" layoutInCell="1" allowOverlap="1" wp14:anchorId="675DEDA7" wp14:editId="197304D3">
                <wp:simplePos x="0" y="0"/>
                <wp:positionH relativeFrom="column">
                  <wp:posOffset>2825115</wp:posOffset>
                </wp:positionH>
                <wp:positionV relativeFrom="paragraph">
                  <wp:posOffset>143510</wp:posOffset>
                </wp:positionV>
                <wp:extent cx="3458845" cy="629920"/>
                <wp:effectExtent l="0" t="635" r="2540" b="0"/>
                <wp:wrapNone/>
                <wp:docPr id="38"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8845" cy="629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1D9423" w14:textId="77777777" w:rsidR="00086FF6" w:rsidRPr="00DF0AA4" w:rsidRDefault="00086FF6" w:rsidP="00F56369">
                            <w:pPr>
                              <w:ind w:left="1530" w:hanging="1260"/>
                              <w:rPr>
                                <w:rFonts w:ascii="FrutigerLT-Bold" w:hAnsi="FrutigerLT-Bold" w:cs="FrutigerLT-Bold"/>
                                <w:b/>
                                <w:bCs/>
                                <w:smallCaps/>
                                <w:sz w:val="30"/>
                                <w:szCs w:val="32"/>
                              </w:rPr>
                            </w:pPr>
                            <w:r w:rsidRPr="00DF0AA4">
                              <w:rPr>
                                <w:rFonts w:ascii="FrutigerLT-Bold" w:hAnsi="FrutigerLT-Bold" w:cs="FrutigerLT-Bold"/>
                                <w:b/>
                                <w:bCs/>
                                <w:smallCaps/>
                                <w:sz w:val="30"/>
                                <w:szCs w:val="32"/>
                              </w:rPr>
                              <w:t>PAGE 1: Personnel Action Form Cover Page</w:t>
                            </w:r>
                          </w:p>
                          <w:p w14:paraId="11C8D3DE" w14:textId="77777777" w:rsidR="00086FF6" w:rsidRDefault="00086FF6" w:rsidP="00F56369">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5DEDA7" id="_x0000_t202" coordsize="21600,21600" o:spt="202" path="m,l,21600r21600,l21600,xe">
                <v:stroke joinstyle="miter"/>
                <v:path gradientshapeok="t" o:connecttype="rect"/>
              </v:shapetype>
              <v:shape id="Text Box 125" o:spid="_x0000_s1026" type="#_x0000_t202" style="position:absolute;left:0;text-align:left;margin-left:222.45pt;margin-top:11.3pt;width:272.35pt;height:49.6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" stroked="f">
                <v:textbox>
                  <w:txbxContent>
                    <w:p w14:paraId="281D9423" w14:textId="77777777" w:rsidR="00086FF6" w:rsidRPr="00DF0AA4" w:rsidRDefault="00086FF6" w:rsidP="00F56369">
                      <w:pPr>
                        <w:ind w:left="1530" w:hanging="1260"/>
                        <w:rPr>
                          <w:rFonts w:ascii="FrutigerLT-Bold" w:hAnsi="FrutigerLT-Bold" w:cs="FrutigerLT-Bold"/>
                          <w:b/>
                          <w:bCs/>
                          <w:smallCaps/>
                          <w:sz w:val="30"/>
                          <w:szCs w:val="32"/>
                        </w:rPr>
                      </w:pPr>
                      <w:r w:rsidRPr="00DF0AA4">
                        <w:rPr>
                          <w:rFonts w:ascii="FrutigerLT-Bold" w:hAnsi="FrutigerLT-Bold" w:cs="FrutigerLT-Bold"/>
                          <w:b/>
                          <w:bCs/>
                          <w:smallCaps/>
                          <w:sz w:val="30"/>
                          <w:szCs w:val="32"/>
                        </w:rPr>
                        <w:t>PAGE 1: Personnel Action Form Cover Page</w:t>
                      </w:r>
                    </w:p>
                    <w:p w14:paraId="11C8D3DE" w14:textId="77777777" w:rsidR="00086FF6" w:rsidRDefault="00086FF6" w:rsidP="00F56369">
                      <w:pPr>
                        <w:jc w:val="both"/>
                      </w:pPr>
                    </w:p>
                  </w:txbxContent>
                </v:textbox>
              </v:shape>
            </w:pict>
          </mc:Fallback>
        </mc:AlternateContent>
      </w:r>
      <w:r>
        <w:rPr>
          <w:b/>
          <w:bCs/>
          <w:noProof/>
        </w:rPr>
        <w:drawing>
          <wp:inline distT="0" distB="0" distL="0" distR="0" wp14:anchorId="6C8CCE5E" wp14:editId="70D5E36E">
            <wp:extent cx="2543175" cy="819150"/>
            <wp:effectExtent l="0" t="0" r="9525" b="0"/>
            <wp:docPr id="1" name="Picture 1" desc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3175" cy="819150"/>
                    </a:xfrm>
                    <a:prstGeom prst="rect">
                      <a:avLst/>
                    </a:prstGeom>
                    <a:noFill/>
                    <a:ln>
                      <a:noFill/>
                    </a:ln>
                  </pic:spPr>
                </pic:pic>
              </a:graphicData>
            </a:graphic>
          </wp:inline>
        </w:drawing>
      </w:r>
      <w:r w:rsidR="00E03811">
        <w:t xml:space="preserve">                                            </w:t>
      </w:r>
    </w:p>
    <w:p w14:paraId="4D660777" w14:textId="77777777" w:rsidR="00E03811" w:rsidRPr="008D7492" w:rsidRDefault="00E03811" w:rsidP="00E03811">
      <w:pPr>
        <w:autoSpaceDE w:val="0"/>
        <w:autoSpaceDN w:val="0"/>
        <w:adjustRightInd w:val="0"/>
        <w:ind w:left="2160" w:firstLine="1440"/>
        <w:outlineLvl w:val="0"/>
        <w:rPr>
          <w:rFonts w:ascii="FrutigerLT-Bold" w:hAnsi="FrutigerLT-Bold" w:cs="FrutigerLT-Bold"/>
          <w:b/>
          <w:bCs/>
          <w:sz w:val="26"/>
          <w:szCs w:val="32"/>
        </w:rPr>
      </w:pPr>
    </w:p>
    <w:p w14:paraId="5E393ECA" w14:textId="77777777" w:rsidR="002A287A" w:rsidRDefault="00C91CE0" w:rsidP="009F06D6">
      <w:pPr>
        <w:autoSpaceDE w:val="0"/>
        <w:autoSpaceDN w:val="0"/>
        <w:adjustRightInd w:val="0"/>
        <w:spacing w:line="360" w:lineRule="auto"/>
        <w:ind w:left="-450" w:right="-18"/>
        <w:rPr>
          <w:rFonts w:ascii="FrutigerLT-Roman" w:hAnsi="FrutigerLT-Roman" w:cs="FrutigerLT-Roman"/>
          <w:sz w:val="16"/>
          <w:szCs w:val="16"/>
        </w:rPr>
      </w:pPr>
      <w:r w:rsidRPr="00AF6718">
        <w:rPr>
          <w:rFonts w:ascii="FrutigerLT-Roman" w:hAnsi="FrutigerLT-Roman" w:cs="FrutigerLT-Roman"/>
          <w:b/>
          <w:sz w:val="16"/>
          <w:szCs w:val="16"/>
        </w:rPr>
        <w:t>F</w:t>
      </w:r>
      <w:r w:rsidR="002A287A" w:rsidRPr="00AF6718">
        <w:rPr>
          <w:rFonts w:ascii="FrutigerLT-Roman" w:hAnsi="FrutigerLT-Roman" w:cs="FrutigerLT-Roman"/>
          <w:b/>
          <w:sz w:val="16"/>
          <w:szCs w:val="16"/>
        </w:rPr>
        <w:t>aculty Member</w:t>
      </w:r>
      <w:r w:rsidR="00951221">
        <w:rPr>
          <w:rFonts w:ascii="FrutigerLT-Roman" w:hAnsi="FrutigerLT-Roman" w:cs="FrutigerLT-Roman"/>
          <w:b/>
          <w:sz w:val="16"/>
          <w:szCs w:val="16"/>
        </w:rPr>
        <w:t xml:space="preserve"> Name</w:t>
      </w:r>
      <w:r w:rsidR="002A287A">
        <w:rPr>
          <w:rFonts w:ascii="FrutigerLT-Roman" w:hAnsi="FrutigerLT-Roman" w:cs="FrutigerLT-Roman"/>
          <w:sz w:val="16"/>
          <w:szCs w:val="16"/>
        </w:rPr>
        <w:t xml:space="preserve">: </w:t>
      </w:r>
      <w:r w:rsidR="00ED24DA">
        <w:rPr>
          <w:rFonts w:ascii="FrutigerLT-Roman" w:hAnsi="FrutigerLT-Roman" w:cs="FrutigerLT-Roman"/>
          <w:sz w:val="16"/>
          <w:szCs w:val="16"/>
        </w:rPr>
        <w:tab/>
      </w:r>
      <w:r w:rsidR="00ED24DA">
        <w:rPr>
          <w:rFonts w:ascii="FrutigerLT-Roman" w:hAnsi="FrutigerLT-Roman" w:cs="FrutigerLT-Roman"/>
          <w:sz w:val="16"/>
          <w:szCs w:val="16"/>
        </w:rPr>
        <w:tab/>
      </w:r>
      <w:r w:rsidR="00ED24DA">
        <w:rPr>
          <w:rFonts w:ascii="FrutigerLT-Roman" w:hAnsi="FrutigerLT-Roman" w:cs="FrutigerLT-Roman"/>
          <w:sz w:val="16"/>
          <w:szCs w:val="16"/>
        </w:rPr>
        <w:tab/>
      </w:r>
      <w:bookmarkStart w:id="0" w:name="Text1"/>
      <w:r w:rsidR="000E56BA">
        <w:rPr>
          <w:rFonts w:ascii="FrutigerLT-Roman" w:hAnsi="FrutigerLT-Roman" w:cs="FrutigerLT-Roman"/>
          <w:b/>
          <w:sz w:val="16"/>
          <w:szCs w:val="16"/>
        </w:rPr>
        <w:fldChar w:fldCharType="begin">
          <w:ffData>
            <w:name w:val="Text1"/>
            <w:enabled/>
            <w:calcOnExit w:val="0"/>
            <w:textInput>
              <w:maxLength w:val="70"/>
            </w:textInput>
          </w:ffData>
        </w:fldChar>
      </w:r>
      <w:r w:rsidR="000E56BA">
        <w:rPr>
          <w:rFonts w:ascii="FrutigerLT-Roman" w:hAnsi="FrutigerLT-Roman" w:cs="FrutigerLT-Roman"/>
          <w:b/>
          <w:sz w:val="16"/>
          <w:szCs w:val="16"/>
        </w:rPr>
        <w:instrText xml:space="preserve"> FORMTEXT </w:instrText>
      </w:r>
      <w:r w:rsidR="000E56BA">
        <w:rPr>
          <w:rFonts w:ascii="FrutigerLT-Roman" w:hAnsi="FrutigerLT-Roman" w:cs="FrutigerLT-Roman"/>
          <w:b/>
          <w:sz w:val="16"/>
          <w:szCs w:val="16"/>
        </w:rPr>
      </w:r>
      <w:r w:rsidR="000E56BA">
        <w:rPr>
          <w:rFonts w:ascii="FrutigerLT-Roman" w:hAnsi="FrutigerLT-Roman" w:cs="FrutigerLT-Roman"/>
          <w:b/>
          <w:sz w:val="16"/>
          <w:szCs w:val="16"/>
        </w:rPr>
        <w:fldChar w:fldCharType="separate"/>
      </w:r>
      <w:r w:rsidR="00E96093">
        <w:rPr>
          <w:rFonts w:ascii="FrutigerLT-Roman" w:hAnsi="FrutigerLT-Roman" w:cs="FrutigerLT-Roman"/>
          <w:b/>
          <w:sz w:val="16"/>
          <w:szCs w:val="16"/>
        </w:rPr>
        <w:t> </w:t>
      </w:r>
      <w:r w:rsidR="00E96093">
        <w:rPr>
          <w:rFonts w:ascii="FrutigerLT-Roman" w:hAnsi="FrutigerLT-Roman" w:cs="FrutigerLT-Roman"/>
          <w:b/>
          <w:sz w:val="16"/>
          <w:szCs w:val="16"/>
        </w:rPr>
        <w:t> </w:t>
      </w:r>
      <w:r w:rsidR="00E96093">
        <w:rPr>
          <w:rFonts w:ascii="FrutigerLT-Roman" w:hAnsi="FrutigerLT-Roman" w:cs="FrutigerLT-Roman"/>
          <w:b/>
          <w:sz w:val="16"/>
          <w:szCs w:val="16"/>
        </w:rPr>
        <w:t> </w:t>
      </w:r>
      <w:r w:rsidR="00E96093">
        <w:rPr>
          <w:rFonts w:ascii="FrutigerLT-Roman" w:hAnsi="FrutigerLT-Roman" w:cs="FrutigerLT-Roman"/>
          <w:b/>
          <w:sz w:val="16"/>
          <w:szCs w:val="16"/>
        </w:rPr>
        <w:t> </w:t>
      </w:r>
      <w:r w:rsidR="00E96093">
        <w:rPr>
          <w:rFonts w:ascii="FrutigerLT-Roman" w:hAnsi="FrutigerLT-Roman" w:cs="FrutigerLT-Roman"/>
          <w:b/>
          <w:sz w:val="16"/>
          <w:szCs w:val="16"/>
        </w:rPr>
        <w:t> </w:t>
      </w:r>
      <w:r w:rsidR="000E56BA">
        <w:rPr>
          <w:rFonts w:ascii="FrutigerLT-Roman" w:hAnsi="FrutigerLT-Roman" w:cs="FrutigerLT-Roman"/>
          <w:b/>
          <w:sz w:val="16"/>
          <w:szCs w:val="16"/>
        </w:rPr>
        <w:fldChar w:fldCharType="end"/>
      </w:r>
      <w:bookmarkEnd w:id="0"/>
    </w:p>
    <w:p w14:paraId="552AAE10" w14:textId="77777777" w:rsidR="002A287A" w:rsidRPr="008D7492" w:rsidRDefault="00ED24DA" w:rsidP="00873151">
      <w:pPr>
        <w:autoSpaceDE w:val="0"/>
        <w:autoSpaceDN w:val="0"/>
        <w:adjustRightInd w:val="0"/>
        <w:spacing w:line="360" w:lineRule="auto"/>
        <w:ind w:left="-450"/>
        <w:rPr>
          <w:rFonts w:ascii="FrutigerLT-Roman" w:hAnsi="FrutigerLT-Roman" w:cs="FrutigerLT-Roman"/>
          <w:b/>
          <w:sz w:val="16"/>
          <w:szCs w:val="16"/>
        </w:rPr>
      </w:pPr>
      <w:r w:rsidRPr="008D7492">
        <w:rPr>
          <w:rFonts w:ascii="FrutigerLT-Roman" w:hAnsi="FrutigerLT-Roman" w:cs="FrutigerLT-Roman"/>
          <w:b/>
          <w:sz w:val="16"/>
          <w:szCs w:val="16"/>
        </w:rPr>
        <w:t>Department/Division:</w:t>
      </w:r>
      <w:r w:rsidRPr="008D7492">
        <w:rPr>
          <w:rFonts w:ascii="FrutigerLT-Roman" w:hAnsi="FrutigerLT-Roman" w:cs="FrutigerLT-Roman"/>
          <w:b/>
          <w:sz w:val="16"/>
          <w:szCs w:val="16"/>
        </w:rPr>
        <w:tab/>
      </w:r>
      <w:r w:rsidRPr="008D7492">
        <w:rPr>
          <w:rFonts w:ascii="FrutigerLT-Roman" w:hAnsi="FrutigerLT-Roman" w:cs="FrutigerLT-Roman"/>
          <w:b/>
          <w:sz w:val="16"/>
          <w:szCs w:val="16"/>
        </w:rPr>
        <w:tab/>
      </w:r>
      <w:r w:rsidRPr="008D7492">
        <w:rPr>
          <w:rFonts w:ascii="FrutigerLT-Roman" w:hAnsi="FrutigerLT-Roman" w:cs="FrutigerLT-Roman"/>
          <w:b/>
          <w:sz w:val="16"/>
          <w:szCs w:val="16"/>
        </w:rPr>
        <w:tab/>
      </w:r>
      <w:bookmarkStart w:id="1" w:name="Text60"/>
      <w:r w:rsidR="0074501C" w:rsidRPr="008D7492">
        <w:rPr>
          <w:rFonts w:ascii="FrutigerLT-Roman" w:hAnsi="FrutigerLT-Roman" w:cs="FrutigerLT-Roman"/>
          <w:b/>
          <w:sz w:val="16"/>
          <w:szCs w:val="16"/>
        </w:rPr>
        <w:fldChar w:fldCharType="begin">
          <w:ffData>
            <w:name w:val="Text60"/>
            <w:enabled/>
            <w:calcOnExit w:val="0"/>
            <w:textInput>
              <w:maxLength w:val="70"/>
            </w:textInput>
          </w:ffData>
        </w:fldChar>
      </w:r>
      <w:r w:rsidR="0074501C" w:rsidRPr="008D7492">
        <w:rPr>
          <w:rFonts w:ascii="FrutigerLT-Roman" w:hAnsi="FrutigerLT-Roman" w:cs="FrutigerLT-Roman"/>
          <w:b/>
          <w:sz w:val="16"/>
          <w:szCs w:val="16"/>
        </w:rPr>
        <w:instrText xml:space="preserve"> FORMTEXT </w:instrText>
      </w:r>
      <w:r w:rsidR="0074501C" w:rsidRPr="008D7492">
        <w:rPr>
          <w:rFonts w:ascii="FrutigerLT-Roman" w:hAnsi="FrutigerLT-Roman" w:cs="FrutigerLT-Roman"/>
          <w:b/>
          <w:sz w:val="16"/>
          <w:szCs w:val="16"/>
        </w:rPr>
      </w:r>
      <w:r w:rsidR="0074501C" w:rsidRPr="008D7492">
        <w:rPr>
          <w:rFonts w:ascii="FrutigerLT-Roman" w:hAnsi="FrutigerLT-Roman" w:cs="FrutigerLT-Roman"/>
          <w:b/>
          <w:sz w:val="16"/>
          <w:szCs w:val="16"/>
        </w:rPr>
        <w:fldChar w:fldCharType="separate"/>
      </w:r>
      <w:r w:rsidR="008D6054" w:rsidRPr="008D7492">
        <w:rPr>
          <w:rFonts w:ascii="FrutigerLT-Roman" w:hAnsi="FrutigerLT-Roman" w:cs="FrutigerLT-Roman"/>
          <w:b/>
          <w:sz w:val="16"/>
          <w:szCs w:val="16"/>
        </w:rPr>
        <w:t> </w:t>
      </w:r>
      <w:r w:rsidR="008D6054" w:rsidRPr="008D7492">
        <w:rPr>
          <w:rFonts w:ascii="FrutigerLT-Roman" w:hAnsi="FrutigerLT-Roman" w:cs="FrutigerLT-Roman"/>
          <w:b/>
          <w:sz w:val="16"/>
          <w:szCs w:val="16"/>
        </w:rPr>
        <w:t> </w:t>
      </w:r>
      <w:r w:rsidR="008D6054" w:rsidRPr="008D7492">
        <w:rPr>
          <w:rFonts w:ascii="FrutigerLT-Roman" w:hAnsi="FrutigerLT-Roman" w:cs="FrutigerLT-Roman"/>
          <w:b/>
          <w:sz w:val="16"/>
          <w:szCs w:val="16"/>
        </w:rPr>
        <w:t> </w:t>
      </w:r>
      <w:r w:rsidR="008D6054" w:rsidRPr="008D7492">
        <w:rPr>
          <w:rFonts w:ascii="FrutigerLT-Roman" w:hAnsi="FrutigerLT-Roman" w:cs="FrutigerLT-Roman"/>
          <w:b/>
          <w:sz w:val="16"/>
          <w:szCs w:val="16"/>
        </w:rPr>
        <w:t> </w:t>
      </w:r>
      <w:r w:rsidR="008D6054" w:rsidRPr="008D7492">
        <w:rPr>
          <w:rFonts w:ascii="FrutigerLT-Roman" w:hAnsi="FrutigerLT-Roman" w:cs="FrutigerLT-Roman"/>
          <w:b/>
          <w:sz w:val="16"/>
          <w:szCs w:val="16"/>
        </w:rPr>
        <w:t> </w:t>
      </w:r>
      <w:r w:rsidR="0074501C" w:rsidRPr="008D7492">
        <w:rPr>
          <w:rFonts w:ascii="FrutigerLT-Roman" w:hAnsi="FrutigerLT-Roman" w:cs="FrutigerLT-Roman"/>
          <w:b/>
          <w:sz w:val="16"/>
          <w:szCs w:val="16"/>
        </w:rPr>
        <w:fldChar w:fldCharType="end"/>
      </w:r>
      <w:bookmarkEnd w:id="1"/>
    </w:p>
    <w:p w14:paraId="61647E1E" w14:textId="77777777" w:rsidR="00D83E8D" w:rsidRPr="00AB2708" w:rsidRDefault="002A287A" w:rsidP="00AB2708">
      <w:pPr>
        <w:autoSpaceDE w:val="0"/>
        <w:autoSpaceDN w:val="0"/>
        <w:adjustRightInd w:val="0"/>
        <w:spacing w:line="360" w:lineRule="auto"/>
        <w:ind w:left="-450"/>
        <w:rPr>
          <w:rFonts w:ascii="FrutigerLT-Roman" w:hAnsi="FrutigerLT-Roman" w:cs="FrutigerLT-Roman"/>
          <w:b/>
          <w:sz w:val="16"/>
          <w:szCs w:val="16"/>
        </w:rPr>
      </w:pPr>
      <w:r w:rsidRPr="008D7492">
        <w:rPr>
          <w:rFonts w:ascii="FrutigerLT-Roman" w:hAnsi="FrutigerLT-Roman" w:cs="FrutigerLT-Roman"/>
          <w:b/>
          <w:sz w:val="16"/>
          <w:szCs w:val="16"/>
        </w:rPr>
        <w:t>Colle</w:t>
      </w:r>
      <w:r w:rsidR="00ED24DA" w:rsidRPr="008D7492">
        <w:rPr>
          <w:rFonts w:ascii="FrutigerLT-Roman" w:hAnsi="FrutigerLT-Roman" w:cs="FrutigerLT-Roman"/>
          <w:b/>
          <w:sz w:val="16"/>
          <w:szCs w:val="16"/>
        </w:rPr>
        <w:t>ge/School:</w:t>
      </w:r>
      <w:r w:rsidR="00ED24DA" w:rsidRPr="008D7492">
        <w:rPr>
          <w:rFonts w:ascii="FrutigerLT-Roman" w:hAnsi="FrutigerLT-Roman" w:cs="FrutigerLT-Roman"/>
          <w:b/>
          <w:sz w:val="16"/>
          <w:szCs w:val="16"/>
        </w:rPr>
        <w:tab/>
      </w:r>
      <w:r w:rsidR="003B014E" w:rsidRPr="008D7492">
        <w:rPr>
          <w:rFonts w:ascii="FrutigerLT-Roman" w:hAnsi="FrutigerLT-Roman" w:cs="FrutigerLT-Roman"/>
          <w:b/>
          <w:sz w:val="16"/>
          <w:szCs w:val="16"/>
        </w:rPr>
        <w:t xml:space="preserve"> </w:t>
      </w:r>
      <w:r w:rsidR="003B014E">
        <w:rPr>
          <w:rFonts w:ascii="FrutigerLT-Roman" w:hAnsi="FrutigerLT-Roman" w:cs="FrutigerLT-Roman"/>
          <w:sz w:val="16"/>
          <w:szCs w:val="16"/>
        </w:rPr>
        <w:tab/>
      </w:r>
      <w:r w:rsidR="003B014E">
        <w:rPr>
          <w:rFonts w:ascii="FrutigerLT-Roman" w:hAnsi="FrutigerLT-Roman" w:cs="FrutigerLT-Roman"/>
          <w:sz w:val="16"/>
          <w:szCs w:val="16"/>
        </w:rPr>
        <w:tab/>
      </w:r>
      <w:r w:rsidR="003B014E">
        <w:rPr>
          <w:rFonts w:ascii="FrutigerLT-Roman" w:hAnsi="FrutigerLT-Roman" w:cs="FrutigerLT-Roman"/>
          <w:sz w:val="16"/>
          <w:szCs w:val="16"/>
        </w:rPr>
        <w:tab/>
      </w:r>
      <w:r w:rsidR="003B014E">
        <w:rPr>
          <w:rFonts w:ascii="FrutigerLT-Roman" w:hAnsi="FrutigerLT-Roman" w:cs="FrutigerLT-Roman"/>
          <w:sz w:val="16"/>
          <w:szCs w:val="16"/>
        </w:rPr>
        <w:tab/>
      </w:r>
      <w:r w:rsidR="00ED24DA">
        <w:rPr>
          <w:rFonts w:ascii="FrutigerLT-Roman" w:hAnsi="FrutigerLT-Roman" w:cs="FrutigerLT-Roman"/>
          <w:sz w:val="16"/>
          <w:szCs w:val="16"/>
        </w:rPr>
        <w:tab/>
      </w:r>
      <w:r w:rsidR="003B014E">
        <w:rPr>
          <w:rFonts w:ascii="FrutigerLT-Roman" w:hAnsi="FrutigerLT-Roman" w:cs="FrutigerLT-Roman"/>
          <w:sz w:val="16"/>
          <w:szCs w:val="16"/>
        </w:rPr>
        <w:fldChar w:fldCharType="begin">
          <w:ffData>
            <w:name w:val="Text60"/>
            <w:enabled/>
            <w:calcOnExit w:val="0"/>
            <w:textInput>
              <w:maxLength w:val="70"/>
            </w:textInput>
          </w:ffData>
        </w:fldChar>
      </w:r>
      <w:r w:rsidR="003B014E">
        <w:rPr>
          <w:rFonts w:ascii="FrutigerLT-Roman" w:hAnsi="FrutigerLT-Roman" w:cs="FrutigerLT-Roman"/>
          <w:sz w:val="16"/>
          <w:szCs w:val="16"/>
        </w:rPr>
        <w:instrText xml:space="preserve"> FORMTEXT </w:instrText>
      </w:r>
      <w:r w:rsidR="003B014E">
        <w:rPr>
          <w:rFonts w:ascii="FrutigerLT-Roman" w:hAnsi="FrutigerLT-Roman" w:cs="FrutigerLT-Roman"/>
          <w:sz w:val="16"/>
          <w:szCs w:val="16"/>
        </w:rPr>
      </w:r>
      <w:r w:rsidR="003B014E">
        <w:rPr>
          <w:rFonts w:ascii="FrutigerLT-Roman" w:hAnsi="FrutigerLT-Roman" w:cs="FrutigerLT-Roman"/>
          <w:sz w:val="16"/>
          <w:szCs w:val="16"/>
        </w:rPr>
        <w:fldChar w:fldCharType="separate"/>
      </w:r>
      <w:r w:rsidR="003B014E">
        <w:rPr>
          <w:rFonts w:ascii="Arial Unicode MS" w:eastAsia="Arial Unicode MS" w:hAnsi="Arial Unicode MS" w:cs="Arial Unicode MS" w:hint="eastAsia"/>
          <w:sz w:val="16"/>
          <w:szCs w:val="16"/>
        </w:rPr>
        <w:t> </w:t>
      </w:r>
      <w:r w:rsidR="003B014E">
        <w:rPr>
          <w:rFonts w:ascii="Arial Unicode MS" w:eastAsia="Arial Unicode MS" w:hAnsi="Arial Unicode MS" w:cs="Arial Unicode MS" w:hint="eastAsia"/>
          <w:sz w:val="16"/>
          <w:szCs w:val="16"/>
        </w:rPr>
        <w:t> </w:t>
      </w:r>
      <w:r w:rsidR="003B014E">
        <w:rPr>
          <w:rFonts w:ascii="Arial Unicode MS" w:eastAsia="Arial Unicode MS" w:hAnsi="Arial Unicode MS" w:cs="Arial Unicode MS" w:hint="eastAsia"/>
          <w:sz w:val="16"/>
          <w:szCs w:val="16"/>
        </w:rPr>
        <w:t> </w:t>
      </w:r>
      <w:r w:rsidR="003B014E">
        <w:rPr>
          <w:rFonts w:ascii="Arial Unicode MS" w:eastAsia="Arial Unicode MS" w:hAnsi="Arial Unicode MS" w:cs="Arial Unicode MS" w:hint="eastAsia"/>
          <w:sz w:val="16"/>
          <w:szCs w:val="16"/>
        </w:rPr>
        <w:t> </w:t>
      </w:r>
      <w:r w:rsidR="003B014E">
        <w:rPr>
          <w:rFonts w:ascii="Arial Unicode MS" w:eastAsia="Arial Unicode MS" w:hAnsi="Arial Unicode MS" w:cs="Arial Unicode MS" w:hint="eastAsia"/>
          <w:sz w:val="16"/>
          <w:szCs w:val="16"/>
        </w:rPr>
        <w:t> </w:t>
      </w:r>
      <w:r w:rsidR="003B014E">
        <w:rPr>
          <w:rFonts w:ascii="FrutigerLT-Roman" w:hAnsi="FrutigerLT-Roman" w:cs="FrutigerLT-Roman"/>
          <w:sz w:val="16"/>
          <w:szCs w:val="16"/>
        </w:rPr>
        <w:fldChar w:fldCharType="end"/>
      </w:r>
      <w:r w:rsidR="003B014E">
        <w:rPr>
          <w:rFonts w:ascii="FrutigerLT-Roman" w:hAnsi="FrutigerLT-Roman" w:cs="FrutigerLT-Roman"/>
          <w:sz w:val="16"/>
          <w:szCs w:val="16"/>
        </w:rPr>
        <w:fldChar w:fldCharType="begin">
          <w:ffData>
            <w:name w:val="Text60"/>
            <w:enabled/>
            <w:calcOnExit w:val="0"/>
            <w:textInput>
              <w:maxLength w:val="70"/>
            </w:textInput>
          </w:ffData>
        </w:fldChar>
      </w:r>
      <w:r w:rsidR="003B014E">
        <w:rPr>
          <w:rFonts w:ascii="FrutigerLT-Roman" w:hAnsi="FrutigerLT-Roman" w:cs="FrutigerLT-Roman"/>
          <w:sz w:val="16"/>
          <w:szCs w:val="16"/>
        </w:rPr>
        <w:instrText xml:space="preserve"> FORMTEXT </w:instrText>
      </w:r>
      <w:r w:rsidR="003B014E">
        <w:rPr>
          <w:rFonts w:ascii="FrutigerLT-Roman" w:hAnsi="FrutigerLT-Roman" w:cs="FrutigerLT-Roman"/>
          <w:sz w:val="16"/>
          <w:szCs w:val="16"/>
        </w:rPr>
      </w:r>
      <w:r w:rsidR="003B014E">
        <w:rPr>
          <w:rFonts w:ascii="FrutigerLT-Roman" w:hAnsi="FrutigerLT-Roman" w:cs="FrutigerLT-Roman"/>
          <w:sz w:val="16"/>
          <w:szCs w:val="16"/>
        </w:rPr>
        <w:fldChar w:fldCharType="separate"/>
      </w:r>
      <w:r w:rsidR="003B014E">
        <w:rPr>
          <w:rFonts w:ascii="Arial Unicode MS" w:eastAsia="Arial Unicode MS" w:hAnsi="Arial Unicode MS" w:cs="Arial Unicode MS" w:hint="eastAsia"/>
          <w:sz w:val="16"/>
          <w:szCs w:val="16"/>
        </w:rPr>
        <w:t> </w:t>
      </w:r>
      <w:r w:rsidR="003B014E">
        <w:rPr>
          <w:rFonts w:ascii="Arial Unicode MS" w:eastAsia="Arial Unicode MS" w:hAnsi="Arial Unicode MS" w:cs="Arial Unicode MS" w:hint="eastAsia"/>
          <w:sz w:val="16"/>
          <w:szCs w:val="16"/>
        </w:rPr>
        <w:t> </w:t>
      </w:r>
      <w:r w:rsidR="003B014E">
        <w:rPr>
          <w:rFonts w:ascii="Arial Unicode MS" w:eastAsia="Arial Unicode MS" w:hAnsi="Arial Unicode MS" w:cs="Arial Unicode MS" w:hint="eastAsia"/>
          <w:sz w:val="16"/>
          <w:szCs w:val="16"/>
        </w:rPr>
        <w:t> </w:t>
      </w:r>
      <w:r w:rsidR="003B014E">
        <w:rPr>
          <w:rFonts w:ascii="Arial Unicode MS" w:eastAsia="Arial Unicode MS" w:hAnsi="Arial Unicode MS" w:cs="Arial Unicode MS" w:hint="eastAsia"/>
          <w:sz w:val="16"/>
          <w:szCs w:val="16"/>
        </w:rPr>
        <w:t> </w:t>
      </w:r>
      <w:r w:rsidR="003B014E">
        <w:rPr>
          <w:rFonts w:ascii="Arial Unicode MS" w:eastAsia="Arial Unicode MS" w:hAnsi="Arial Unicode MS" w:cs="Arial Unicode MS" w:hint="eastAsia"/>
          <w:sz w:val="16"/>
          <w:szCs w:val="16"/>
        </w:rPr>
        <w:t> </w:t>
      </w:r>
      <w:r w:rsidR="003B014E">
        <w:rPr>
          <w:rFonts w:ascii="FrutigerLT-Roman" w:hAnsi="FrutigerLT-Roman" w:cs="FrutigerLT-Roman"/>
          <w:sz w:val="16"/>
          <w:szCs w:val="16"/>
        </w:rPr>
        <w:fldChar w:fldCharType="end"/>
      </w:r>
    </w:p>
    <w:p w14:paraId="67472AB9" w14:textId="77777777" w:rsidR="00D83E8D" w:rsidRDefault="00D83E8D" w:rsidP="00D83E8D">
      <w:pPr>
        <w:autoSpaceDE w:val="0"/>
        <w:autoSpaceDN w:val="0"/>
        <w:adjustRightInd w:val="0"/>
        <w:spacing w:line="360" w:lineRule="auto"/>
        <w:ind w:left="-450"/>
        <w:rPr>
          <w:rFonts w:ascii="FrutigerLT-Roman" w:hAnsi="FrutigerLT-Roman" w:cs="FrutigerLT-Roman"/>
          <w:sz w:val="16"/>
          <w:szCs w:val="16"/>
        </w:rPr>
      </w:pPr>
      <w:r w:rsidRPr="00951221">
        <w:rPr>
          <w:rFonts w:ascii="FrutigerLT-Roman" w:hAnsi="FrutigerLT-Roman" w:cs="FrutigerLT-Roman"/>
          <w:b/>
          <w:sz w:val="16"/>
          <w:szCs w:val="16"/>
        </w:rPr>
        <w:t>Date of initial FT tenure track appointment at St. John’s</w:t>
      </w:r>
      <w:r w:rsidR="00F26178">
        <w:rPr>
          <w:rFonts w:ascii="FrutigerLT-Roman" w:hAnsi="FrutigerLT-Roman" w:cs="FrutigerLT-Roman"/>
          <w:b/>
          <w:sz w:val="16"/>
          <w:szCs w:val="16"/>
        </w:rPr>
        <w:t xml:space="preserve"> </w:t>
      </w:r>
      <w:r>
        <w:rPr>
          <w:rFonts w:ascii="FrutigerLT-Roman" w:hAnsi="FrutigerLT-Roman" w:cs="FrutigerLT-Roman"/>
          <w:sz w:val="16"/>
          <w:szCs w:val="16"/>
        </w:rPr>
        <w:t>:</w:t>
      </w:r>
      <w:r w:rsidR="00F26178">
        <w:rPr>
          <w:rFonts w:ascii="FrutigerLT-Roman" w:hAnsi="FrutigerLT-Roman" w:cs="FrutigerLT-Roman"/>
          <w:sz w:val="16"/>
          <w:szCs w:val="16"/>
        </w:rPr>
        <w:t xml:space="preserve"> </w:t>
      </w:r>
      <w:r w:rsidR="00F26178">
        <w:rPr>
          <w:rFonts w:ascii="FrutigerLT-Roman" w:hAnsi="FrutigerLT-Roman" w:cs="FrutigerLT-Roman"/>
          <w:sz w:val="16"/>
          <w:szCs w:val="16"/>
        </w:rPr>
        <w:fldChar w:fldCharType="begin">
          <w:ffData>
            <w:name w:val="Text85"/>
            <w:enabled/>
            <w:calcOnExit w:val="0"/>
            <w:textInput/>
          </w:ffData>
        </w:fldChar>
      </w:r>
      <w:bookmarkStart w:id="2" w:name="Text85"/>
      <w:r w:rsidR="00F26178">
        <w:rPr>
          <w:rFonts w:ascii="FrutigerLT-Roman" w:hAnsi="FrutigerLT-Roman" w:cs="FrutigerLT-Roman"/>
          <w:sz w:val="16"/>
          <w:szCs w:val="16"/>
        </w:rPr>
        <w:instrText xml:space="preserve"> FORMTEXT </w:instrText>
      </w:r>
      <w:r w:rsidR="00F26178">
        <w:rPr>
          <w:rFonts w:ascii="FrutigerLT-Roman" w:hAnsi="FrutigerLT-Roman" w:cs="FrutigerLT-Roman"/>
          <w:sz w:val="16"/>
          <w:szCs w:val="16"/>
        </w:rPr>
      </w:r>
      <w:r w:rsidR="00F26178">
        <w:rPr>
          <w:rFonts w:ascii="FrutigerLT-Roman" w:hAnsi="FrutigerLT-Roman" w:cs="FrutigerLT-Roman"/>
          <w:sz w:val="16"/>
          <w:szCs w:val="16"/>
        </w:rPr>
        <w:fldChar w:fldCharType="separate"/>
      </w:r>
      <w:r w:rsidR="00F26178">
        <w:rPr>
          <w:rFonts w:ascii="FrutigerLT-Roman" w:hAnsi="FrutigerLT-Roman" w:cs="FrutigerLT-Roman"/>
          <w:noProof/>
          <w:sz w:val="16"/>
          <w:szCs w:val="16"/>
        </w:rPr>
        <w:t> </w:t>
      </w:r>
      <w:r w:rsidR="00F26178">
        <w:rPr>
          <w:rFonts w:ascii="FrutigerLT-Roman" w:hAnsi="FrutigerLT-Roman" w:cs="FrutigerLT-Roman"/>
          <w:noProof/>
          <w:sz w:val="16"/>
          <w:szCs w:val="16"/>
        </w:rPr>
        <w:t> </w:t>
      </w:r>
      <w:r w:rsidR="00F26178">
        <w:rPr>
          <w:rFonts w:ascii="FrutigerLT-Roman" w:hAnsi="FrutigerLT-Roman" w:cs="FrutigerLT-Roman"/>
          <w:noProof/>
          <w:sz w:val="16"/>
          <w:szCs w:val="16"/>
        </w:rPr>
        <w:t> </w:t>
      </w:r>
      <w:r w:rsidR="00F26178">
        <w:rPr>
          <w:rFonts w:ascii="FrutigerLT-Roman" w:hAnsi="FrutigerLT-Roman" w:cs="FrutigerLT-Roman"/>
          <w:noProof/>
          <w:sz w:val="16"/>
          <w:szCs w:val="16"/>
        </w:rPr>
        <w:t> </w:t>
      </w:r>
      <w:r w:rsidR="00F26178">
        <w:rPr>
          <w:rFonts w:ascii="FrutigerLT-Roman" w:hAnsi="FrutigerLT-Roman" w:cs="FrutigerLT-Roman"/>
          <w:noProof/>
          <w:sz w:val="16"/>
          <w:szCs w:val="16"/>
        </w:rPr>
        <w:t> </w:t>
      </w:r>
      <w:r w:rsidR="00F26178">
        <w:rPr>
          <w:rFonts w:ascii="FrutigerLT-Roman" w:hAnsi="FrutigerLT-Roman" w:cs="FrutigerLT-Roman"/>
          <w:sz w:val="16"/>
          <w:szCs w:val="16"/>
        </w:rPr>
        <w:fldChar w:fldCharType="end"/>
      </w:r>
      <w:bookmarkEnd w:id="2"/>
    </w:p>
    <w:p w14:paraId="303EF5A4" w14:textId="77777777" w:rsidR="002A287A" w:rsidRDefault="002A287A" w:rsidP="00D83E8D">
      <w:pPr>
        <w:autoSpaceDE w:val="0"/>
        <w:autoSpaceDN w:val="0"/>
        <w:adjustRightInd w:val="0"/>
        <w:spacing w:line="360" w:lineRule="auto"/>
        <w:ind w:left="-450"/>
        <w:rPr>
          <w:rFonts w:ascii="FrutigerLT-Roman" w:hAnsi="FrutigerLT-Roman" w:cs="FrutigerLT-Roman"/>
          <w:sz w:val="16"/>
          <w:szCs w:val="16"/>
        </w:rPr>
      </w:pPr>
      <w:r w:rsidRPr="00951221">
        <w:rPr>
          <w:rFonts w:ascii="FrutigerLT-Roman" w:hAnsi="FrutigerLT-Roman" w:cs="FrutigerLT-Roman"/>
          <w:b/>
          <w:sz w:val="16"/>
          <w:szCs w:val="16"/>
        </w:rPr>
        <w:t>Date of appointmen</w:t>
      </w:r>
      <w:r w:rsidR="00F11336" w:rsidRPr="00951221">
        <w:rPr>
          <w:rFonts w:ascii="FrutigerLT-Roman" w:hAnsi="FrutigerLT-Roman" w:cs="FrutigerLT-Roman"/>
          <w:b/>
          <w:sz w:val="16"/>
          <w:szCs w:val="16"/>
        </w:rPr>
        <w:t>t or promotion to present rank</w:t>
      </w:r>
      <w:r w:rsidR="00F11336">
        <w:rPr>
          <w:rFonts w:ascii="FrutigerLT-Roman" w:hAnsi="FrutigerLT-Roman" w:cs="FrutigerLT-Roman"/>
          <w:sz w:val="16"/>
          <w:szCs w:val="16"/>
        </w:rPr>
        <w:t>:</w:t>
      </w:r>
      <w:r w:rsidR="00F11336">
        <w:rPr>
          <w:rFonts w:ascii="FrutigerLT-Roman" w:hAnsi="FrutigerLT-Roman" w:cs="FrutigerLT-Roman"/>
          <w:sz w:val="16"/>
          <w:szCs w:val="16"/>
        </w:rPr>
        <w:tab/>
      </w:r>
      <w:r w:rsidR="00FD390C">
        <w:rPr>
          <w:rFonts w:ascii="FrutigerLT-Roman" w:hAnsi="FrutigerLT-Roman" w:cs="FrutigerLT-Roman"/>
          <w:sz w:val="16"/>
          <w:szCs w:val="16"/>
        </w:rPr>
        <w:fldChar w:fldCharType="begin">
          <w:ffData>
            <w:name w:val="Text83"/>
            <w:enabled/>
            <w:calcOnExit w:val="0"/>
            <w:textInput/>
          </w:ffData>
        </w:fldChar>
      </w:r>
      <w:bookmarkStart w:id="3" w:name="Text83"/>
      <w:r w:rsidR="00FD390C">
        <w:rPr>
          <w:rFonts w:ascii="FrutigerLT-Roman" w:hAnsi="FrutigerLT-Roman" w:cs="FrutigerLT-Roman"/>
          <w:sz w:val="16"/>
          <w:szCs w:val="16"/>
        </w:rPr>
        <w:instrText xml:space="preserve"> FORMTEXT </w:instrText>
      </w:r>
      <w:r w:rsidR="00FD390C">
        <w:rPr>
          <w:rFonts w:ascii="FrutigerLT-Roman" w:hAnsi="FrutigerLT-Roman" w:cs="FrutigerLT-Roman"/>
          <w:sz w:val="16"/>
          <w:szCs w:val="16"/>
        </w:rPr>
      </w:r>
      <w:r w:rsidR="00FD390C">
        <w:rPr>
          <w:rFonts w:ascii="FrutigerLT-Roman" w:hAnsi="FrutigerLT-Roman" w:cs="FrutigerLT-Roman"/>
          <w:sz w:val="16"/>
          <w:szCs w:val="16"/>
        </w:rPr>
        <w:fldChar w:fldCharType="separate"/>
      </w:r>
      <w:r w:rsidR="008D6054">
        <w:rPr>
          <w:rFonts w:ascii="FrutigerLT-Roman" w:hAnsi="FrutigerLT-Roman" w:cs="FrutigerLT-Roman"/>
          <w:sz w:val="16"/>
          <w:szCs w:val="16"/>
        </w:rPr>
        <w:t> </w:t>
      </w:r>
      <w:r w:rsidR="008D6054">
        <w:rPr>
          <w:rFonts w:ascii="FrutigerLT-Roman" w:hAnsi="FrutigerLT-Roman" w:cs="FrutigerLT-Roman"/>
          <w:sz w:val="16"/>
          <w:szCs w:val="16"/>
        </w:rPr>
        <w:t> </w:t>
      </w:r>
      <w:r w:rsidR="008D6054">
        <w:rPr>
          <w:rFonts w:ascii="FrutigerLT-Roman" w:hAnsi="FrutigerLT-Roman" w:cs="FrutigerLT-Roman"/>
          <w:sz w:val="16"/>
          <w:szCs w:val="16"/>
        </w:rPr>
        <w:t> </w:t>
      </w:r>
      <w:r w:rsidR="008D6054">
        <w:rPr>
          <w:rFonts w:ascii="FrutigerLT-Roman" w:hAnsi="FrutigerLT-Roman" w:cs="FrutigerLT-Roman"/>
          <w:sz w:val="16"/>
          <w:szCs w:val="16"/>
        </w:rPr>
        <w:t> </w:t>
      </w:r>
      <w:r w:rsidR="008D6054">
        <w:rPr>
          <w:rFonts w:ascii="FrutigerLT-Roman" w:hAnsi="FrutigerLT-Roman" w:cs="FrutigerLT-Roman"/>
          <w:sz w:val="16"/>
          <w:szCs w:val="16"/>
        </w:rPr>
        <w:t> </w:t>
      </w:r>
      <w:r w:rsidR="00FD390C">
        <w:rPr>
          <w:rFonts w:ascii="FrutigerLT-Roman" w:hAnsi="FrutigerLT-Roman" w:cs="FrutigerLT-Roman"/>
          <w:sz w:val="16"/>
          <w:szCs w:val="16"/>
        </w:rPr>
        <w:fldChar w:fldCharType="end"/>
      </w:r>
      <w:bookmarkEnd w:id="3"/>
    </w:p>
    <w:p w14:paraId="7A6266C5" w14:textId="77777777" w:rsidR="00D60D89" w:rsidRDefault="00D60D89" w:rsidP="002A287A">
      <w:pPr>
        <w:tabs>
          <w:tab w:val="left" w:pos="1800"/>
        </w:tabs>
        <w:autoSpaceDE w:val="0"/>
        <w:autoSpaceDN w:val="0"/>
        <w:adjustRightInd w:val="0"/>
        <w:ind w:left="180"/>
        <w:rPr>
          <w:rFonts w:ascii="FrutigerLT-Roman" w:hAnsi="FrutigerLT-Roman" w:cs="FrutigerLT-Roman"/>
          <w:b/>
          <w:bCs/>
          <w:sz w:val="16"/>
          <w:szCs w:val="16"/>
        </w:rPr>
      </w:pPr>
    </w:p>
    <w:p w14:paraId="2C0D9DBC" w14:textId="77777777" w:rsidR="002A287A" w:rsidRDefault="002A287A" w:rsidP="009A6021">
      <w:pPr>
        <w:tabs>
          <w:tab w:val="left" w:pos="1260"/>
          <w:tab w:val="left" w:pos="1800"/>
        </w:tabs>
        <w:autoSpaceDE w:val="0"/>
        <w:autoSpaceDN w:val="0"/>
        <w:adjustRightInd w:val="0"/>
        <w:ind w:left="-450"/>
        <w:rPr>
          <w:rFonts w:ascii="FrutigerLT-Roman" w:hAnsi="FrutigerLT-Roman" w:cs="FrutigerLT-Roman"/>
          <w:sz w:val="16"/>
          <w:szCs w:val="16"/>
        </w:rPr>
      </w:pPr>
      <w:r w:rsidRPr="008D37D4">
        <w:rPr>
          <w:rFonts w:ascii="FrutigerLT-Roman" w:hAnsi="FrutigerLT-Roman" w:cs="FrutigerLT-Roman"/>
          <w:b/>
          <w:bCs/>
          <w:sz w:val="16"/>
          <w:szCs w:val="16"/>
        </w:rPr>
        <w:t>Do you have Tenure?</w:t>
      </w:r>
      <w:bookmarkStart w:id="4" w:name="Check1"/>
      <w:r w:rsidR="009A6021">
        <w:rPr>
          <w:rFonts w:ascii="FrutigerLT-Roman" w:hAnsi="FrutigerLT-Roman" w:cs="FrutigerLT-Roman"/>
          <w:b/>
          <w:bCs/>
          <w:sz w:val="16"/>
          <w:szCs w:val="16"/>
        </w:rPr>
        <w:tab/>
      </w:r>
      <w:bookmarkEnd w:id="4"/>
      <w:r w:rsidR="00BF6B21">
        <w:rPr>
          <w:rFonts w:ascii="FrutigerLT-Roman" w:hAnsi="FrutigerLT-Roman" w:cs="FrutigerLT-Roman"/>
          <w:sz w:val="16"/>
          <w:szCs w:val="16"/>
        </w:rPr>
        <w:t xml:space="preserve"> (Yes / No):</w:t>
      </w:r>
      <w:r w:rsidR="003B014E">
        <w:rPr>
          <w:rFonts w:ascii="FrutigerLT-Roman" w:hAnsi="FrutigerLT-Roman" w:cs="FrutigerLT-Roman"/>
          <w:sz w:val="16"/>
          <w:szCs w:val="16"/>
        </w:rPr>
        <w:t xml:space="preserve"> </w:t>
      </w:r>
      <w:r w:rsidR="00BF6B21">
        <w:rPr>
          <w:rFonts w:ascii="FrutigerLT-Roman" w:hAnsi="FrutigerLT-Roman" w:cs="FrutigerLT-Roman"/>
          <w:sz w:val="16"/>
          <w:szCs w:val="16"/>
        </w:rPr>
        <w:t xml:space="preserve">    </w:t>
      </w:r>
      <w:r w:rsidR="00BF6B21">
        <w:rPr>
          <w:rFonts w:ascii="FrutigerLT-Roman" w:hAnsi="FrutigerLT-Roman" w:cs="FrutigerLT-Roman"/>
          <w:sz w:val="16"/>
          <w:szCs w:val="16"/>
        </w:rPr>
        <w:tab/>
      </w:r>
      <w:r>
        <w:rPr>
          <w:rFonts w:ascii="FrutigerLT-Roman" w:hAnsi="FrutigerLT-Roman" w:cs="FrutigerLT-Roman"/>
          <w:sz w:val="16"/>
          <w:szCs w:val="16"/>
        </w:rPr>
        <w:t>If No, what is your ma</w:t>
      </w:r>
      <w:r w:rsidR="00951221">
        <w:rPr>
          <w:rFonts w:ascii="FrutigerLT-Roman" w:hAnsi="FrutigerLT-Roman" w:cs="FrutigerLT-Roman"/>
          <w:sz w:val="16"/>
          <w:szCs w:val="16"/>
        </w:rPr>
        <w:t xml:space="preserve">ndatory tenure decision date? </w:t>
      </w:r>
      <w:r>
        <w:rPr>
          <w:rFonts w:ascii="FrutigerLT-Roman" w:hAnsi="FrutigerLT-Roman" w:cs="FrutigerLT-Roman"/>
          <w:sz w:val="16"/>
          <w:szCs w:val="16"/>
        </w:rPr>
        <w:t xml:space="preserve">June: </w:t>
      </w:r>
      <w:r w:rsidR="008032DC">
        <w:rPr>
          <w:rFonts w:ascii="FrutigerLT-Roman" w:hAnsi="FrutigerLT-Roman" w:cs="FrutigerLT-Roman"/>
          <w:sz w:val="16"/>
          <w:szCs w:val="16"/>
        </w:rPr>
        <w:fldChar w:fldCharType="begin">
          <w:ffData>
            <w:name w:val="Text81"/>
            <w:enabled/>
            <w:calcOnExit w:val="0"/>
            <w:textInput/>
          </w:ffData>
        </w:fldChar>
      </w:r>
      <w:bookmarkStart w:id="5" w:name="Text81"/>
      <w:r w:rsidR="008032DC">
        <w:rPr>
          <w:rFonts w:ascii="FrutigerLT-Roman" w:hAnsi="FrutigerLT-Roman" w:cs="FrutigerLT-Roman"/>
          <w:sz w:val="16"/>
          <w:szCs w:val="16"/>
        </w:rPr>
        <w:instrText xml:space="preserve"> FORMTEXT </w:instrText>
      </w:r>
      <w:r w:rsidR="008032DC">
        <w:rPr>
          <w:rFonts w:ascii="FrutigerLT-Roman" w:hAnsi="FrutigerLT-Roman" w:cs="FrutigerLT-Roman"/>
          <w:sz w:val="16"/>
          <w:szCs w:val="16"/>
        </w:rPr>
      </w:r>
      <w:r w:rsidR="008032DC">
        <w:rPr>
          <w:rFonts w:ascii="FrutigerLT-Roman" w:hAnsi="FrutigerLT-Roman" w:cs="FrutigerLT-Roman"/>
          <w:sz w:val="16"/>
          <w:szCs w:val="16"/>
        </w:rPr>
        <w:fldChar w:fldCharType="separate"/>
      </w:r>
      <w:r w:rsidR="008D6054">
        <w:rPr>
          <w:rFonts w:ascii="FrutigerLT-Roman" w:hAnsi="FrutigerLT-Roman" w:cs="FrutigerLT-Roman"/>
          <w:sz w:val="16"/>
          <w:szCs w:val="16"/>
        </w:rPr>
        <w:t> </w:t>
      </w:r>
      <w:r w:rsidR="008D6054">
        <w:rPr>
          <w:rFonts w:ascii="FrutigerLT-Roman" w:hAnsi="FrutigerLT-Roman" w:cs="FrutigerLT-Roman"/>
          <w:sz w:val="16"/>
          <w:szCs w:val="16"/>
        </w:rPr>
        <w:t> </w:t>
      </w:r>
      <w:r w:rsidR="008D6054">
        <w:rPr>
          <w:rFonts w:ascii="FrutigerLT-Roman" w:hAnsi="FrutigerLT-Roman" w:cs="FrutigerLT-Roman"/>
          <w:sz w:val="16"/>
          <w:szCs w:val="16"/>
        </w:rPr>
        <w:t> </w:t>
      </w:r>
      <w:r w:rsidR="008D6054">
        <w:rPr>
          <w:rFonts w:ascii="FrutigerLT-Roman" w:hAnsi="FrutigerLT-Roman" w:cs="FrutigerLT-Roman"/>
          <w:sz w:val="16"/>
          <w:szCs w:val="16"/>
        </w:rPr>
        <w:t> </w:t>
      </w:r>
      <w:r w:rsidR="008D6054">
        <w:rPr>
          <w:rFonts w:ascii="FrutigerLT-Roman" w:hAnsi="FrutigerLT-Roman" w:cs="FrutigerLT-Roman"/>
          <w:sz w:val="16"/>
          <w:szCs w:val="16"/>
        </w:rPr>
        <w:t> </w:t>
      </w:r>
      <w:r w:rsidR="008032DC">
        <w:rPr>
          <w:rFonts w:ascii="FrutigerLT-Roman" w:hAnsi="FrutigerLT-Roman" w:cs="FrutigerLT-Roman"/>
          <w:sz w:val="16"/>
          <w:szCs w:val="16"/>
        </w:rPr>
        <w:fldChar w:fldCharType="end"/>
      </w:r>
      <w:bookmarkEnd w:id="5"/>
    </w:p>
    <w:p w14:paraId="21690D0A" w14:textId="77777777" w:rsidR="002A287A" w:rsidRDefault="009A6021" w:rsidP="009A6021">
      <w:pPr>
        <w:tabs>
          <w:tab w:val="left" w:pos="1260"/>
          <w:tab w:val="left" w:pos="1800"/>
        </w:tabs>
        <w:autoSpaceDE w:val="0"/>
        <w:autoSpaceDN w:val="0"/>
        <w:adjustRightInd w:val="0"/>
        <w:ind w:left="180" w:firstLine="990"/>
        <w:rPr>
          <w:rFonts w:ascii="FrutigerLT-Roman" w:hAnsi="FrutigerLT-Roman" w:cs="FrutigerLT-Roman"/>
          <w:sz w:val="16"/>
          <w:szCs w:val="16"/>
        </w:rPr>
      </w:pPr>
      <w:bookmarkStart w:id="6" w:name="Check2"/>
      <w:r>
        <w:rPr>
          <w:rFonts w:ascii="FrutigerLT-Roman" w:hAnsi="FrutigerLT-Roman" w:cs="FrutigerLT-Roman"/>
        </w:rPr>
        <w:tab/>
      </w:r>
      <w:bookmarkEnd w:id="6"/>
      <w:r w:rsidR="00BF6B21">
        <w:rPr>
          <w:rFonts w:ascii="FrutigerLT-Roman" w:hAnsi="FrutigerLT-Roman" w:cs="FrutigerLT-Roman"/>
        </w:rPr>
        <w:tab/>
      </w:r>
      <w:r w:rsidR="00DC7869">
        <w:rPr>
          <w:rFonts w:ascii="FrutigerLT-Roman" w:hAnsi="FrutigerLT-Roman" w:cs="FrutigerLT-Roman"/>
          <w:sz w:val="16"/>
          <w:szCs w:val="16"/>
        </w:rPr>
        <w:tab/>
      </w:r>
      <w:r w:rsidR="00BF6B21">
        <w:rPr>
          <w:rFonts w:ascii="FrutigerLT-Roman" w:hAnsi="FrutigerLT-Roman" w:cs="FrutigerLT-Roman"/>
          <w:sz w:val="16"/>
          <w:szCs w:val="16"/>
        </w:rPr>
        <w:tab/>
      </w:r>
      <w:r w:rsidR="00DC7869">
        <w:rPr>
          <w:rFonts w:ascii="FrutigerLT-Roman" w:hAnsi="FrutigerLT-Roman" w:cs="FrutigerLT-Roman"/>
          <w:sz w:val="16"/>
          <w:szCs w:val="16"/>
        </w:rPr>
        <w:t>If Yes, date of tenure:</w:t>
      </w:r>
      <w:r w:rsidR="00DC7869">
        <w:rPr>
          <w:rFonts w:ascii="FrutigerLT-Roman" w:hAnsi="FrutigerLT-Roman" w:cs="FrutigerLT-Roman"/>
          <w:sz w:val="16"/>
          <w:szCs w:val="16"/>
        </w:rPr>
        <w:tab/>
      </w:r>
      <w:r w:rsidR="00FD390C">
        <w:rPr>
          <w:rFonts w:ascii="FrutigerLT-Roman" w:hAnsi="FrutigerLT-Roman" w:cs="FrutigerLT-Roman"/>
          <w:sz w:val="16"/>
          <w:szCs w:val="16"/>
        </w:rPr>
        <w:fldChar w:fldCharType="begin">
          <w:ffData>
            <w:name w:val="Text84"/>
            <w:enabled/>
            <w:calcOnExit w:val="0"/>
            <w:textInput/>
          </w:ffData>
        </w:fldChar>
      </w:r>
      <w:bookmarkStart w:id="7" w:name="Text84"/>
      <w:r w:rsidR="00FD390C">
        <w:rPr>
          <w:rFonts w:ascii="FrutigerLT-Roman" w:hAnsi="FrutigerLT-Roman" w:cs="FrutigerLT-Roman"/>
          <w:sz w:val="16"/>
          <w:szCs w:val="16"/>
        </w:rPr>
        <w:instrText xml:space="preserve"> FORMTEXT </w:instrText>
      </w:r>
      <w:r w:rsidR="00FD390C">
        <w:rPr>
          <w:rFonts w:ascii="FrutigerLT-Roman" w:hAnsi="FrutigerLT-Roman" w:cs="FrutigerLT-Roman"/>
          <w:sz w:val="16"/>
          <w:szCs w:val="16"/>
        </w:rPr>
      </w:r>
      <w:r w:rsidR="00FD390C">
        <w:rPr>
          <w:rFonts w:ascii="FrutigerLT-Roman" w:hAnsi="FrutigerLT-Roman" w:cs="FrutigerLT-Roman"/>
          <w:sz w:val="16"/>
          <w:szCs w:val="16"/>
        </w:rPr>
        <w:fldChar w:fldCharType="separate"/>
      </w:r>
      <w:r w:rsidR="008D6054">
        <w:rPr>
          <w:rFonts w:ascii="FrutigerLT-Roman" w:hAnsi="FrutigerLT-Roman" w:cs="FrutigerLT-Roman"/>
          <w:sz w:val="16"/>
          <w:szCs w:val="16"/>
        </w:rPr>
        <w:t> </w:t>
      </w:r>
      <w:r w:rsidR="008D6054">
        <w:rPr>
          <w:rFonts w:ascii="FrutigerLT-Roman" w:hAnsi="FrutigerLT-Roman" w:cs="FrutigerLT-Roman"/>
          <w:sz w:val="16"/>
          <w:szCs w:val="16"/>
        </w:rPr>
        <w:t> </w:t>
      </w:r>
      <w:r w:rsidR="008D6054">
        <w:rPr>
          <w:rFonts w:ascii="FrutigerLT-Roman" w:hAnsi="FrutigerLT-Roman" w:cs="FrutigerLT-Roman"/>
          <w:sz w:val="16"/>
          <w:szCs w:val="16"/>
        </w:rPr>
        <w:t> </w:t>
      </w:r>
      <w:r w:rsidR="008D6054">
        <w:rPr>
          <w:rFonts w:ascii="FrutigerLT-Roman" w:hAnsi="FrutigerLT-Roman" w:cs="FrutigerLT-Roman"/>
          <w:sz w:val="16"/>
          <w:szCs w:val="16"/>
        </w:rPr>
        <w:t> </w:t>
      </w:r>
      <w:r w:rsidR="008D6054">
        <w:rPr>
          <w:rFonts w:ascii="FrutigerLT-Roman" w:hAnsi="FrutigerLT-Roman" w:cs="FrutigerLT-Roman"/>
          <w:sz w:val="16"/>
          <w:szCs w:val="16"/>
        </w:rPr>
        <w:t> </w:t>
      </w:r>
      <w:r w:rsidR="00FD390C">
        <w:rPr>
          <w:rFonts w:ascii="FrutigerLT-Roman" w:hAnsi="FrutigerLT-Roman" w:cs="FrutigerLT-Roman"/>
          <w:sz w:val="16"/>
          <w:szCs w:val="16"/>
        </w:rPr>
        <w:fldChar w:fldCharType="end"/>
      </w:r>
      <w:bookmarkEnd w:id="7"/>
    </w:p>
    <w:p w14:paraId="56260702" w14:textId="77777777" w:rsidR="002A287A" w:rsidRDefault="002A287A" w:rsidP="002A287A">
      <w:pPr>
        <w:autoSpaceDE w:val="0"/>
        <w:autoSpaceDN w:val="0"/>
        <w:adjustRightInd w:val="0"/>
        <w:ind w:left="180"/>
        <w:outlineLvl w:val="0"/>
        <w:rPr>
          <w:rFonts w:ascii="Frutiger LT 65 Bold" w:hAnsi="Frutiger LT 65 Bold" w:cs="Frutiger LT 65 Bold"/>
          <w:sz w:val="16"/>
          <w:szCs w:val="16"/>
        </w:rPr>
      </w:pPr>
    </w:p>
    <w:p w14:paraId="0BE7B16B" w14:textId="77777777" w:rsidR="00951221" w:rsidRDefault="00AB2708" w:rsidP="00BF6B21">
      <w:pPr>
        <w:autoSpaceDE w:val="0"/>
        <w:autoSpaceDN w:val="0"/>
        <w:adjustRightInd w:val="0"/>
        <w:ind w:left="-450"/>
        <w:outlineLvl w:val="0"/>
        <w:rPr>
          <w:rFonts w:ascii="FrutigerLT-Roman" w:hAnsi="FrutigerLT-Roman" w:cs="FrutigerLT-Roman"/>
          <w:i/>
          <w:sz w:val="16"/>
          <w:szCs w:val="16"/>
        </w:rPr>
      </w:pPr>
      <w:r>
        <w:rPr>
          <w:rFonts w:ascii="Frutiger LT 55 Roman" w:hAnsi="Frutiger LT 55 Roman" w:cs="Frutiger LT 65 Bold"/>
          <w:b/>
          <w:sz w:val="16"/>
          <w:szCs w:val="16"/>
        </w:rPr>
        <w:t>CIRCLE</w:t>
      </w:r>
      <w:r w:rsidR="002A287A" w:rsidRPr="00AB2708">
        <w:rPr>
          <w:rFonts w:ascii="Frutiger LT 55 Roman" w:hAnsi="Frutiger LT 55 Roman" w:cs="Frutiger LT 65 Bold"/>
          <w:b/>
          <w:sz w:val="16"/>
          <w:szCs w:val="16"/>
        </w:rPr>
        <w:t xml:space="preserve"> </w:t>
      </w:r>
      <w:r w:rsidR="00951221">
        <w:rPr>
          <w:rFonts w:ascii="Frutiger LT 55 Roman" w:hAnsi="Frutiger LT 55 Roman" w:cs="Frutiger LT 65 Bold"/>
          <w:b/>
          <w:sz w:val="16"/>
          <w:szCs w:val="16"/>
        </w:rPr>
        <w:t xml:space="preserve">or TYPE IN </w:t>
      </w:r>
      <w:r w:rsidR="00F54AB4" w:rsidRPr="00AB2708">
        <w:rPr>
          <w:rFonts w:ascii="Frutiger LT 55 Roman" w:hAnsi="Frutiger LT 55 Roman" w:cs="Frutiger LT 65 Bold"/>
          <w:b/>
          <w:sz w:val="16"/>
          <w:szCs w:val="16"/>
        </w:rPr>
        <w:t>N</w:t>
      </w:r>
      <w:r w:rsidR="002A287A" w:rsidRPr="00AB2708">
        <w:rPr>
          <w:rFonts w:ascii="Frutiger LT 55 Roman" w:hAnsi="Frutiger LT 55 Roman" w:cs="Frutiger LT 65 Bold"/>
          <w:b/>
          <w:sz w:val="16"/>
          <w:szCs w:val="16"/>
        </w:rPr>
        <w:t xml:space="preserve">ature of </w:t>
      </w:r>
      <w:r w:rsidR="00F54AB4" w:rsidRPr="00AB2708">
        <w:rPr>
          <w:rFonts w:ascii="Frutiger LT 55 Roman" w:hAnsi="Frutiger LT 55 Roman" w:cs="Frutiger LT 65 Bold"/>
          <w:b/>
          <w:sz w:val="16"/>
          <w:szCs w:val="16"/>
        </w:rPr>
        <w:t>A</w:t>
      </w:r>
      <w:r w:rsidR="002A287A" w:rsidRPr="00AB2708">
        <w:rPr>
          <w:rFonts w:ascii="Frutiger LT 55 Roman" w:hAnsi="Frutiger LT 55 Roman" w:cs="Frutiger LT 65 Bold"/>
          <w:b/>
          <w:sz w:val="16"/>
          <w:szCs w:val="16"/>
        </w:rPr>
        <w:t>ction</w:t>
      </w:r>
      <w:r>
        <w:rPr>
          <w:rFonts w:ascii="Frutiger LT 55 Roman" w:hAnsi="Frutiger LT 55 Roman" w:cs="Frutiger LT 65 Bold"/>
          <w:b/>
          <w:sz w:val="16"/>
          <w:szCs w:val="16"/>
        </w:rPr>
        <w:t>/s</w:t>
      </w:r>
      <w:r w:rsidR="002A287A" w:rsidRPr="00D60D89">
        <w:rPr>
          <w:rFonts w:ascii="Frutiger LT 65 Bold" w:hAnsi="Frutiger LT 65 Bold" w:cs="Frutiger LT 65 Bold"/>
          <w:b/>
          <w:sz w:val="16"/>
          <w:szCs w:val="16"/>
        </w:rPr>
        <w:t>:</w:t>
      </w:r>
      <w:r w:rsidR="00BF6B21">
        <w:rPr>
          <w:rFonts w:ascii="Frutiger LT 65 Bold" w:hAnsi="Frutiger LT 65 Bold" w:cs="Frutiger LT 65 Bold"/>
          <w:b/>
          <w:sz w:val="16"/>
          <w:szCs w:val="16"/>
        </w:rPr>
        <w:t xml:space="preserve"> </w:t>
      </w:r>
      <w:r w:rsidR="00BF6B21" w:rsidRPr="00BF6B21">
        <w:rPr>
          <w:rFonts w:ascii="Frutiger LT 65 Bold" w:hAnsi="Frutiger LT 65 Bold" w:cs="Frutiger LT 65 Bold"/>
          <w:b/>
          <w:i/>
          <w:sz w:val="16"/>
          <w:szCs w:val="16"/>
        </w:rPr>
        <w:t xml:space="preserve"> </w:t>
      </w:r>
      <w:r w:rsidR="00BF6B21" w:rsidRPr="00BF6B21">
        <w:rPr>
          <w:rFonts w:ascii="FrutigerLT-Roman" w:hAnsi="FrutigerLT-Roman" w:cs="FrutigerLT-Roman"/>
          <w:i/>
          <w:sz w:val="16"/>
          <w:szCs w:val="16"/>
        </w:rPr>
        <w:t>R</w:t>
      </w:r>
      <w:r w:rsidR="002A287A" w:rsidRPr="00BF6B21">
        <w:rPr>
          <w:rFonts w:ascii="FrutigerLT-Roman" w:hAnsi="FrutigerLT-Roman" w:cs="FrutigerLT-Roman"/>
          <w:i/>
          <w:sz w:val="16"/>
          <w:szCs w:val="16"/>
        </w:rPr>
        <w:t>eappointment</w:t>
      </w:r>
      <w:r w:rsidR="00BF6B21" w:rsidRPr="00BF6B21">
        <w:rPr>
          <w:rFonts w:ascii="FrutigerLT-Roman" w:hAnsi="FrutigerLT-Roman" w:cs="FrutigerLT-Roman"/>
          <w:i/>
          <w:sz w:val="16"/>
          <w:szCs w:val="16"/>
        </w:rPr>
        <w:t xml:space="preserve">, </w:t>
      </w:r>
      <w:r w:rsidR="002A287A" w:rsidRPr="00BF6B21">
        <w:rPr>
          <w:rFonts w:ascii="FrutigerLT-Roman" w:hAnsi="FrutigerLT-Roman" w:cs="FrutigerLT-Roman"/>
          <w:i/>
          <w:sz w:val="16"/>
          <w:szCs w:val="16"/>
        </w:rPr>
        <w:t>Termination of probation</w:t>
      </w:r>
      <w:r w:rsidR="00BF6B21" w:rsidRPr="00BF6B21">
        <w:rPr>
          <w:rFonts w:ascii="FrutigerLT-Roman" w:hAnsi="FrutigerLT-Roman" w:cs="FrutigerLT-Roman"/>
          <w:i/>
          <w:sz w:val="16"/>
          <w:szCs w:val="16"/>
        </w:rPr>
        <w:t xml:space="preserve">, </w:t>
      </w:r>
      <w:r w:rsidR="002A287A" w:rsidRPr="00BF6B21">
        <w:rPr>
          <w:rFonts w:ascii="FrutigerLT-Roman" w:hAnsi="FrutigerLT-Roman" w:cs="FrutigerLT-Roman"/>
          <w:i/>
          <w:sz w:val="16"/>
          <w:szCs w:val="16"/>
        </w:rPr>
        <w:t>Tenure</w:t>
      </w:r>
      <w:r w:rsidR="00BF6B21" w:rsidRPr="00BF6B21">
        <w:rPr>
          <w:rFonts w:ascii="FrutigerLT-Roman" w:hAnsi="FrutigerLT-Roman" w:cs="FrutigerLT-Roman"/>
          <w:i/>
          <w:sz w:val="16"/>
          <w:szCs w:val="16"/>
        </w:rPr>
        <w:t>,</w:t>
      </w:r>
      <w:r w:rsidR="00951221">
        <w:rPr>
          <w:rFonts w:ascii="FrutigerLT-Roman" w:hAnsi="FrutigerLT-Roman" w:cs="FrutigerLT-Roman"/>
          <w:i/>
          <w:sz w:val="16"/>
          <w:szCs w:val="16"/>
        </w:rPr>
        <w:t xml:space="preserve"> </w:t>
      </w:r>
      <w:r w:rsidR="00000FAA" w:rsidRPr="00BF6B21">
        <w:rPr>
          <w:rFonts w:ascii="FrutigerLT-Roman" w:hAnsi="FrutigerLT-Roman" w:cs="FrutigerLT-Roman"/>
          <w:i/>
          <w:sz w:val="16"/>
          <w:szCs w:val="16"/>
        </w:rPr>
        <w:t>Promotion to the rank of</w:t>
      </w:r>
      <w:r>
        <w:rPr>
          <w:rFonts w:ascii="FrutigerLT-Roman" w:hAnsi="FrutigerLT-Roman" w:cs="FrutigerLT-Roman"/>
          <w:i/>
          <w:sz w:val="16"/>
          <w:szCs w:val="16"/>
        </w:rPr>
        <w:t xml:space="preserve"> </w:t>
      </w:r>
      <w:r w:rsidR="00951221">
        <w:rPr>
          <w:rFonts w:ascii="FrutigerLT-Roman" w:hAnsi="FrutigerLT-Roman" w:cs="FrutigerLT-Roman"/>
          <w:i/>
          <w:sz w:val="16"/>
          <w:szCs w:val="16"/>
        </w:rPr>
        <w:t>___________</w:t>
      </w:r>
    </w:p>
    <w:p w14:paraId="528E199B" w14:textId="77777777" w:rsidR="00951221" w:rsidRPr="00DF0AA4" w:rsidRDefault="00951221" w:rsidP="00951221">
      <w:pPr>
        <w:autoSpaceDE w:val="0"/>
        <w:autoSpaceDN w:val="0"/>
        <w:adjustRightInd w:val="0"/>
        <w:ind w:left="2520"/>
        <w:outlineLvl w:val="0"/>
        <w:rPr>
          <w:rFonts w:ascii="Frutiger LT 65 Bold" w:hAnsi="Frutiger LT 65 Bold" w:cs="Frutiger LT 65 Bold"/>
          <w:i/>
          <w:sz w:val="10"/>
          <w:szCs w:val="16"/>
        </w:rPr>
      </w:pPr>
    </w:p>
    <w:p w14:paraId="307930F1" w14:textId="77777777" w:rsidR="0090176E" w:rsidRDefault="00951221" w:rsidP="00951221">
      <w:pPr>
        <w:tabs>
          <w:tab w:val="left" w:pos="-450"/>
        </w:tabs>
        <w:autoSpaceDE w:val="0"/>
        <w:autoSpaceDN w:val="0"/>
        <w:adjustRightInd w:val="0"/>
        <w:ind w:left="-450"/>
        <w:outlineLvl w:val="0"/>
        <w:rPr>
          <w:rFonts w:ascii="FrutigerLT-Roman" w:hAnsi="FrutigerLT-Roman" w:cs="FrutigerLT-Roman"/>
          <w:sz w:val="16"/>
          <w:szCs w:val="16"/>
        </w:rPr>
      </w:pPr>
      <w:r w:rsidRPr="00951221">
        <w:rPr>
          <w:rFonts w:ascii="FrutigerLT-Roman" w:hAnsi="FrutigerLT-Roman" w:cs="FrutigerLT-Roman"/>
          <w:b/>
          <w:sz w:val="16"/>
          <w:szCs w:val="16"/>
        </w:rPr>
        <w:t>OTHER THAN REAPPOINTMENT,</w:t>
      </w:r>
      <w:r>
        <w:rPr>
          <w:rFonts w:ascii="FrutigerLT-Roman" w:hAnsi="FrutigerLT-Roman" w:cs="FrutigerLT-Roman"/>
          <w:sz w:val="16"/>
          <w:szCs w:val="16"/>
        </w:rPr>
        <w:t xml:space="preserve"> </w:t>
      </w:r>
      <w:r w:rsidR="002A287A">
        <w:rPr>
          <w:rFonts w:ascii="FrutigerLT-Roman" w:hAnsi="FrutigerLT-Roman" w:cs="FrutigerLT-Roman"/>
          <w:sz w:val="16"/>
          <w:szCs w:val="16"/>
        </w:rPr>
        <w:t>have you requested this personnel action within the last three years?</w:t>
      </w:r>
      <w:r w:rsidR="00873151">
        <w:rPr>
          <w:rFonts w:ascii="FrutigerLT-Roman" w:hAnsi="FrutigerLT-Roman" w:cs="FrutigerLT-Roman"/>
          <w:sz w:val="16"/>
          <w:szCs w:val="16"/>
        </w:rPr>
        <w:t xml:space="preserve"> </w:t>
      </w:r>
      <w:r w:rsidR="00BF6B21">
        <w:rPr>
          <w:rFonts w:ascii="FrutigerLT-Roman" w:hAnsi="FrutigerLT-Roman" w:cs="FrutigerLT-Roman"/>
          <w:sz w:val="16"/>
          <w:szCs w:val="16"/>
        </w:rPr>
        <w:t>(Yes / No):</w:t>
      </w:r>
      <w:r w:rsidR="0090176E" w:rsidRPr="0090176E">
        <w:rPr>
          <w:rFonts w:ascii="FrutigerLT-Roman" w:hAnsi="FrutigerLT-Roman" w:cs="FrutigerLT-Roman"/>
          <w:sz w:val="16"/>
          <w:szCs w:val="16"/>
        </w:rPr>
        <w:t xml:space="preserve"> </w:t>
      </w:r>
      <w:r w:rsidR="0090176E">
        <w:rPr>
          <w:rFonts w:ascii="FrutigerLT-Roman" w:hAnsi="FrutigerLT-Roman" w:cs="FrutigerLT-Roman"/>
          <w:sz w:val="16"/>
          <w:szCs w:val="16"/>
        </w:rPr>
        <w:fldChar w:fldCharType="begin">
          <w:ffData>
            <w:name w:val="Text82"/>
            <w:enabled/>
            <w:calcOnExit w:val="0"/>
            <w:textInput/>
          </w:ffData>
        </w:fldChar>
      </w:r>
      <w:r w:rsidR="0090176E">
        <w:rPr>
          <w:rFonts w:ascii="FrutigerLT-Roman" w:hAnsi="FrutigerLT-Roman" w:cs="FrutigerLT-Roman"/>
          <w:sz w:val="16"/>
          <w:szCs w:val="16"/>
        </w:rPr>
        <w:instrText xml:space="preserve"> FORMTEXT </w:instrText>
      </w:r>
      <w:r w:rsidR="0090176E">
        <w:rPr>
          <w:rFonts w:ascii="FrutigerLT-Roman" w:hAnsi="FrutigerLT-Roman" w:cs="FrutigerLT-Roman"/>
          <w:sz w:val="16"/>
          <w:szCs w:val="16"/>
        </w:rPr>
      </w:r>
      <w:r w:rsidR="0090176E">
        <w:rPr>
          <w:rFonts w:ascii="FrutigerLT-Roman" w:hAnsi="FrutigerLT-Roman" w:cs="FrutigerLT-Roman"/>
          <w:sz w:val="16"/>
          <w:szCs w:val="16"/>
        </w:rPr>
        <w:fldChar w:fldCharType="separate"/>
      </w:r>
      <w:r w:rsidR="0090176E">
        <w:rPr>
          <w:rFonts w:ascii="FrutigerLT-Roman" w:hAnsi="FrutigerLT-Roman" w:cs="FrutigerLT-Roman"/>
          <w:sz w:val="16"/>
          <w:szCs w:val="16"/>
        </w:rPr>
        <w:t> </w:t>
      </w:r>
      <w:r w:rsidR="0090176E">
        <w:rPr>
          <w:rFonts w:ascii="FrutigerLT-Roman" w:hAnsi="FrutigerLT-Roman" w:cs="FrutigerLT-Roman"/>
          <w:sz w:val="16"/>
          <w:szCs w:val="16"/>
        </w:rPr>
        <w:t> </w:t>
      </w:r>
      <w:r w:rsidR="0090176E">
        <w:rPr>
          <w:rFonts w:ascii="FrutigerLT-Roman" w:hAnsi="FrutigerLT-Roman" w:cs="FrutigerLT-Roman"/>
          <w:sz w:val="16"/>
          <w:szCs w:val="16"/>
        </w:rPr>
        <w:t> </w:t>
      </w:r>
      <w:r w:rsidR="0090176E">
        <w:rPr>
          <w:rFonts w:ascii="FrutigerLT-Roman" w:hAnsi="FrutigerLT-Roman" w:cs="FrutigerLT-Roman"/>
          <w:sz w:val="16"/>
          <w:szCs w:val="16"/>
        </w:rPr>
        <w:t> </w:t>
      </w:r>
      <w:r w:rsidR="0090176E">
        <w:rPr>
          <w:rFonts w:ascii="FrutigerLT-Roman" w:hAnsi="FrutigerLT-Roman" w:cs="FrutigerLT-Roman"/>
          <w:sz w:val="16"/>
          <w:szCs w:val="16"/>
        </w:rPr>
        <w:t> </w:t>
      </w:r>
      <w:r w:rsidR="0090176E">
        <w:rPr>
          <w:rFonts w:ascii="FrutigerLT-Roman" w:hAnsi="FrutigerLT-Roman" w:cs="FrutigerLT-Roman"/>
          <w:sz w:val="16"/>
          <w:szCs w:val="16"/>
        </w:rPr>
        <w:fldChar w:fldCharType="end"/>
      </w:r>
      <w:r w:rsidR="0090176E">
        <w:rPr>
          <w:rFonts w:ascii="FrutigerLT-Roman" w:hAnsi="FrutigerLT-Roman" w:cs="FrutigerLT-Roman"/>
          <w:sz w:val="16"/>
          <w:szCs w:val="16"/>
        </w:rPr>
        <w:t xml:space="preserve">                   </w:t>
      </w:r>
    </w:p>
    <w:p w14:paraId="34575B07" w14:textId="77777777" w:rsidR="002A287A" w:rsidRDefault="00951221" w:rsidP="00951221">
      <w:pPr>
        <w:tabs>
          <w:tab w:val="left" w:pos="-450"/>
        </w:tabs>
        <w:autoSpaceDE w:val="0"/>
        <w:autoSpaceDN w:val="0"/>
        <w:adjustRightInd w:val="0"/>
        <w:ind w:left="270"/>
        <w:outlineLvl w:val="0"/>
        <w:rPr>
          <w:rFonts w:ascii="FrutigerLT-Roman" w:hAnsi="FrutigerLT-Roman" w:cs="FrutigerLT-Roman"/>
          <w:sz w:val="16"/>
          <w:szCs w:val="16"/>
        </w:rPr>
      </w:pPr>
      <w:r>
        <w:rPr>
          <w:rFonts w:ascii="FrutigerLT-Roman" w:hAnsi="FrutigerLT-Roman" w:cs="FrutigerLT-Roman"/>
          <w:sz w:val="16"/>
          <w:szCs w:val="16"/>
        </w:rPr>
        <w:tab/>
      </w:r>
      <w:r>
        <w:rPr>
          <w:rFonts w:ascii="FrutigerLT-Roman" w:hAnsi="FrutigerLT-Roman" w:cs="FrutigerLT-Roman"/>
          <w:sz w:val="16"/>
          <w:szCs w:val="16"/>
        </w:rPr>
        <w:tab/>
      </w:r>
      <w:r>
        <w:rPr>
          <w:rFonts w:ascii="FrutigerLT-Roman" w:hAnsi="FrutigerLT-Roman" w:cs="FrutigerLT-Roman"/>
          <w:sz w:val="16"/>
          <w:szCs w:val="16"/>
        </w:rPr>
        <w:tab/>
      </w:r>
      <w:r>
        <w:rPr>
          <w:rFonts w:ascii="FrutigerLT-Roman" w:hAnsi="FrutigerLT-Roman" w:cs="FrutigerLT-Roman"/>
          <w:sz w:val="16"/>
          <w:szCs w:val="16"/>
        </w:rPr>
        <w:tab/>
      </w:r>
      <w:r w:rsidR="0090176E">
        <w:rPr>
          <w:rFonts w:ascii="FrutigerLT-Roman" w:hAnsi="FrutigerLT-Roman" w:cs="FrutigerLT-Roman"/>
          <w:sz w:val="16"/>
          <w:szCs w:val="16"/>
        </w:rPr>
        <w:t xml:space="preserve">If Yes, </w:t>
      </w:r>
      <w:r w:rsidR="00000FAA">
        <w:rPr>
          <w:rFonts w:ascii="FrutigerLT-Roman" w:hAnsi="FrutigerLT-Roman" w:cs="FrutigerLT-Roman"/>
          <w:sz w:val="16"/>
          <w:szCs w:val="16"/>
        </w:rPr>
        <w:t>Date:</w:t>
      </w:r>
      <w:r w:rsidR="0090176E" w:rsidRPr="0090176E">
        <w:rPr>
          <w:rFonts w:ascii="FrutigerLT-Roman" w:hAnsi="FrutigerLT-Roman" w:cs="FrutigerLT-Roman"/>
          <w:sz w:val="16"/>
          <w:szCs w:val="16"/>
        </w:rPr>
        <w:t xml:space="preserve"> </w:t>
      </w:r>
      <w:r w:rsidR="0090176E">
        <w:rPr>
          <w:rFonts w:ascii="FrutigerLT-Roman" w:hAnsi="FrutigerLT-Roman" w:cs="FrutigerLT-Roman"/>
          <w:sz w:val="16"/>
          <w:szCs w:val="16"/>
        </w:rPr>
        <w:fldChar w:fldCharType="begin">
          <w:ffData>
            <w:name w:val="Text82"/>
            <w:enabled/>
            <w:calcOnExit w:val="0"/>
            <w:textInput/>
          </w:ffData>
        </w:fldChar>
      </w:r>
      <w:r w:rsidR="0090176E">
        <w:rPr>
          <w:rFonts w:ascii="FrutigerLT-Roman" w:hAnsi="FrutigerLT-Roman" w:cs="FrutigerLT-Roman"/>
          <w:sz w:val="16"/>
          <w:szCs w:val="16"/>
        </w:rPr>
        <w:instrText xml:space="preserve"> FORMTEXT </w:instrText>
      </w:r>
      <w:r w:rsidR="0090176E">
        <w:rPr>
          <w:rFonts w:ascii="FrutigerLT-Roman" w:hAnsi="FrutigerLT-Roman" w:cs="FrutigerLT-Roman"/>
          <w:sz w:val="16"/>
          <w:szCs w:val="16"/>
        </w:rPr>
      </w:r>
      <w:r w:rsidR="0090176E">
        <w:rPr>
          <w:rFonts w:ascii="FrutigerLT-Roman" w:hAnsi="FrutigerLT-Roman" w:cs="FrutigerLT-Roman"/>
          <w:sz w:val="16"/>
          <w:szCs w:val="16"/>
        </w:rPr>
        <w:fldChar w:fldCharType="separate"/>
      </w:r>
      <w:r w:rsidR="0090176E">
        <w:rPr>
          <w:rFonts w:ascii="FrutigerLT-Roman" w:hAnsi="FrutigerLT-Roman" w:cs="FrutigerLT-Roman"/>
          <w:sz w:val="16"/>
          <w:szCs w:val="16"/>
        </w:rPr>
        <w:t> </w:t>
      </w:r>
      <w:r w:rsidR="0090176E">
        <w:rPr>
          <w:rFonts w:ascii="FrutigerLT-Roman" w:hAnsi="FrutigerLT-Roman" w:cs="FrutigerLT-Roman"/>
          <w:sz w:val="16"/>
          <w:szCs w:val="16"/>
        </w:rPr>
        <w:t> </w:t>
      </w:r>
      <w:r w:rsidR="0090176E">
        <w:rPr>
          <w:rFonts w:ascii="FrutigerLT-Roman" w:hAnsi="FrutigerLT-Roman" w:cs="FrutigerLT-Roman"/>
          <w:sz w:val="16"/>
          <w:szCs w:val="16"/>
        </w:rPr>
        <w:t> </w:t>
      </w:r>
      <w:r w:rsidR="0090176E">
        <w:rPr>
          <w:rFonts w:ascii="FrutigerLT-Roman" w:hAnsi="FrutigerLT-Roman" w:cs="FrutigerLT-Roman"/>
          <w:sz w:val="16"/>
          <w:szCs w:val="16"/>
        </w:rPr>
        <w:t> </w:t>
      </w:r>
      <w:r w:rsidR="0090176E">
        <w:rPr>
          <w:rFonts w:ascii="FrutigerLT-Roman" w:hAnsi="FrutigerLT-Roman" w:cs="FrutigerLT-Roman"/>
          <w:sz w:val="16"/>
          <w:szCs w:val="16"/>
        </w:rPr>
        <w:t> </w:t>
      </w:r>
      <w:r w:rsidR="0090176E">
        <w:rPr>
          <w:rFonts w:ascii="FrutigerLT-Roman" w:hAnsi="FrutigerLT-Roman" w:cs="FrutigerLT-Roman"/>
          <w:sz w:val="16"/>
          <w:szCs w:val="16"/>
        </w:rPr>
        <w:fldChar w:fldCharType="end"/>
      </w:r>
    </w:p>
    <w:p w14:paraId="164BEE57" w14:textId="77777777" w:rsidR="00951221" w:rsidRPr="00DF0AA4" w:rsidRDefault="00951221" w:rsidP="00951221">
      <w:pPr>
        <w:autoSpaceDE w:val="0"/>
        <w:autoSpaceDN w:val="0"/>
        <w:adjustRightInd w:val="0"/>
        <w:ind w:left="-450"/>
        <w:outlineLvl w:val="0"/>
        <w:rPr>
          <w:rFonts w:ascii="Frutiger LT 55 Roman" w:hAnsi="Frutiger LT 55 Roman" w:cs="Frutiger LT 65 Bold"/>
          <w:b/>
          <w:sz w:val="12"/>
          <w:szCs w:val="16"/>
        </w:rPr>
      </w:pPr>
    </w:p>
    <w:p w14:paraId="7A034E6D" w14:textId="77777777" w:rsidR="00951221" w:rsidRDefault="002A287A" w:rsidP="00951221">
      <w:pPr>
        <w:pBdr>
          <w:bottom w:val="single" w:sz="12" w:space="1" w:color="auto"/>
        </w:pBdr>
        <w:autoSpaceDE w:val="0"/>
        <w:autoSpaceDN w:val="0"/>
        <w:adjustRightInd w:val="0"/>
        <w:ind w:left="-450"/>
        <w:outlineLvl w:val="0"/>
        <w:rPr>
          <w:rFonts w:ascii="Wingdings" w:hAnsi="Wingdings" w:cs="Wingdings"/>
          <w:sz w:val="16"/>
          <w:szCs w:val="16"/>
        </w:rPr>
      </w:pPr>
      <w:r w:rsidRPr="00AB2708">
        <w:rPr>
          <w:rFonts w:ascii="Frutiger LT 55 Roman" w:hAnsi="Frutiger LT 55 Roman" w:cs="Frutiger LT 65 Bold"/>
          <w:b/>
          <w:sz w:val="16"/>
          <w:szCs w:val="16"/>
        </w:rPr>
        <w:t>For Tenure and/or Promotion Only:</w:t>
      </w:r>
      <w:r w:rsidR="00951221">
        <w:rPr>
          <w:rFonts w:ascii="Frutiger LT 55 Roman" w:hAnsi="Frutiger LT 55 Roman" w:cs="Frutiger LT 65 Bold"/>
          <w:b/>
          <w:sz w:val="16"/>
          <w:szCs w:val="16"/>
        </w:rPr>
        <w:t xml:space="preserve">    </w:t>
      </w:r>
      <w:r>
        <w:rPr>
          <w:rFonts w:ascii="FrutigerLT-Roman" w:hAnsi="FrutigerLT-Roman" w:cs="FrutigerLT-Roman"/>
          <w:sz w:val="16"/>
          <w:szCs w:val="16"/>
        </w:rPr>
        <w:t>Do you intend to avail yourself of the option of personal appearance</w:t>
      </w:r>
      <w:r w:rsidR="00E779DF">
        <w:rPr>
          <w:rFonts w:ascii="FrutigerLT-Roman" w:hAnsi="FrutigerLT-Roman" w:cs="FrutigerLT-Roman"/>
          <w:sz w:val="16"/>
          <w:szCs w:val="16"/>
        </w:rPr>
        <w:t>?</w:t>
      </w:r>
      <w:r w:rsidR="0090176E">
        <w:rPr>
          <w:rFonts w:ascii="FrutigerLT-Roman" w:hAnsi="FrutigerLT-Roman" w:cs="FrutigerLT-Roman"/>
          <w:sz w:val="16"/>
          <w:szCs w:val="16"/>
        </w:rPr>
        <w:t xml:space="preserve"> (Yes / No)</w:t>
      </w:r>
      <w:r w:rsidR="00E779DF">
        <w:rPr>
          <w:rFonts w:ascii="FrutigerLT-Roman" w:hAnsi="FrutigerLT-Roman" w:cs="FrutigerLT-Roman"/>
          <w:sz w:val="16"/>
          <w:szCs w:val="16"/>
        </w:rPr>
        <w:t>:</w:t>
      </w:r>
      <w:r>
        <w:rPr>
          <w:rFonts w:ascii="FrutigerLT-Roman" w:hAnsi="FrutigerLT-Roman" w:cs="FrutigerLT-Roman"/>
          <w:sz w:val="16"/>
          <w:szCs w:val="16"/>
        </w:rPr>
        <w:t xml:space="preserve"> </w:t>
      </w:r>
      <w:r>
        <w:rPr>
          <w:rFonts w:ascii="Wingdings" w:hAnsi="Wingdings" w:cs="Wingdings"/>
          <w:sz w:val="16"/>
          <w:szCs w:val="16"/>
        </w:rPr>
        <w:tab/>
      </w:r>
    </w:p>
    <w:p w14:paraId="6BE4AF18" w14:textId="77777777" w:rsidR="00951221" w:rsidRDefault="00951221" w:rsidP="00951221">
      <w:pPr>
        <w:pBdr>
          <w:bottom w:val="single" w:sz="12" w:space="1" w:color="auto"/>
        </w:pBdr>
        <w:autoSpaceDE w:val="0"/>
        <w:autoSpaceDN w:val="0"/>
        <w:adjustRightInd w:val="0"/>
        <w:ind w:left="-450"/>
        <w:outlineLvl w:val="0"/>
        <w:rPr>
          <w:rFonts w:ascii="Wingdings" w:hAnsi="Wingdings" w:cs="Wingdings"/>
          <w:sz w:val="16"/>
          <w:szCs w:val="16"/>
        </w:rPr>
      </w:pPr>
    </w:p>
    <w:p w14:paraId="3F1E2388" w14:textId="77777777" w:rsidR="008C4D2A" w:rsidRPr="00951221" w:rsidRDefault="0090176E" w:rsidP="00951221">
      <w:pPr>
        <w:autoSpaceDE w:val="0"/>
        <w:autoSpaceDN w:val="0"/>
        <w:adjustRightInd w:val="0"/>
        <w:ind w:left="-450"/>
        <w:outlineLvl w:val="0"/>
        <w:rPr>
          <w:rFonts w:ascii="Frutiger LT 55 Roman" w:hAnsi="Frutiger LT 55 Roman" w:cs="Frutiger LT 65 Bold"/>
          <w:b/>
          <w:sz w:val="10"/>
          <w:szCs w:val="16"/>
        </w:rPr>
      </w:pPr>
      <w:r>
        <w:rPr>
          <w:rFonts w:ascii="FrutigerLT-Roman" w:hAnsi="FrutigerLT-Roman" w:cs="FrutigerLT-Roman"/>
          <w:sz w:val="16"/>
          <w:szCs w:val="16"/>
        </w:rPr>
        <w:fldChar w:fldCharType="begin">
          <w:ffData>
            <w:name w:val="Text82"/>
            <w:enabled/>
            <w:calcOnExit w:val="0"/>
            <w:textInput/>
          </w:ffData>
        </w:fldChar>
      </w:r>
      <w:r>
        <w:rPr>
          <w:rFonts w:ascii="FrutigerLT-Roman" w:hAnsi="FrutigerLT-Roman" w:cs="FrutigerLT-Roman"/>
          <w:sz w:val="16"/>
          <w:szCs w:val="16"/>
        </w:rPr>
        <w:instrText xml:space="preserve"> FORMTEXT </w:instrText>
      </w:r>
      <w:r>
        <w:rPr>
          <w:rFonts w:ascii="FrutigerLT-Roman" w:hAnsi="FrutigerLT-Roman" w:cs="FrutigerLT-Roman"/>
          <w:sz w:val="16"/>
          <w:szCs w:val="16"/>
        </w:rPr>
      </w:r>
      <w:r>
        <w:rPr>
          <w:rFonts w:ascii="FrutigerLT-Roman" w:hAnsi="FrutigerLT-Roman" w:cs="FrutigerLT-Roman"/>
          <w:sz w:val="16"/>
          <w:szCs w:val="16"/>
        </w:rPr>
        <w:fldChar w:fldCharType="separate"/>
      </w:r>
      <w:r>
        <w:rPr>
          <w:rFonts w:ascii="FrutigerLT-Roman" w:hAnsi="FrutigerLT-Roman" w:cs="FrutigerLT-Roman"/>
          <w:sz w:val="16"/>
          <w:szCs w:val="16"/>
        </w:rPr>
        <w:t> </w:t>
      </w:r>
      <w:r>
        <w:rPr>
          <w:rFonts w:ascii="FrutigerLT-Roman" w:hAnsi="FrutigerLT-Roman" w:cs="FrutigerLT-Roman"/>
          <w:sz w:val="16"/>
          <w:szCs w:val="16"/>
        </w:rPr>
        <w:t> </w:t>
      </w:r>
      <w:r>
        <w:rPr>
          <w:rFonts w:ascii="FrutigerLT-Roman" w:hAnsi="FrutigerLT-Roman" w:cs="FrutigerLT-Roman"/>
          <w:sz w:val="16"/>
          <w:szCs w:val="16"/>
        </w:rPr>
        <w:t> </w:t>
      </w:r>
      <w:r>
        <w:rPr>
          <w:rFonts w:ascii="FrutigerLT-Roman" w:hAnsi="FrutigerLT-Roman" w:cs="FrutigerLT-Roman"/>
          <w:sz w:val="16"/>
          <w:szCs w:val="16"/>
        </w:rPr>
        <w:t> </w:t>
      </w:r>
      <w:r>
        <w:rPr>
          <w:rFonts w:ascii="FrutigerLT-Roman" w:hAnsi="FrutigerLT-Roman" w:cs="FrutigerLT-Roman"/>
          <w:sz w:val="16"/>
          <w:szCs w:val="16"/>
        </w:rPr>
        <w:t> </w:t>
      </w:r>
      <w:r>
        <w:rPr>
          <w:rFonts w:ascii="FrutigerLT-Roman" w:hAnsi="FrutigerLT-Roman" w:cs="FrutigerLT-Roman"/>
          <w:sz w:val="16"/>
          <w:szCs w:val="16"/>
        </w:rPr>
        <w:fldChar w:fldCharType="end"/>
      </w:r>
    </w:p>
    <w:p w14:paraId="0245DCF8" w14:textId="77777777" w:rsidR="0090176E" w:rsidRPr="00AF6718" w:rsidRDefault="0090176E" w:rsidP="0090176E">
      <w:pPr>
        <w:tabs>
          <w:tab w:val="left" w:pos="4680"/>
        </w:tabs>
        <w:autoSpaceDE w:val="0"/>
        <w:autoSpaceDN w:val="0"/>
        <w:adjustRightInd w:val="0"/>
        <w:ind w:left="-450"/>
        <w:rPr>
          <w:rFonts w:ascii="FrutigerLT-Roman" w:hAnsi="FrutigerLT-Roman" w:cs="FrutigerLT-Roman"/>
          <w:sz w:val="8"/>
          <w:szCs w:val="16"/>
        </w:rPr>
      </w:pPr>
    </w:p>
    <w:p w14:paraId="4D3AD149" w14:textId="77777777" w:rsidR="0090176E" w:rsidRDefault="00C91CE0" w:rsidP="00AB2708">
      <w:pPr>
        <w:autoSpaceDE w:val="0"/>
        <w:autoSpaceDN w:val="0"/>
        <w:adjustRightInd w:val="0"/>
        <w:spacing w:line="360" w:lineRule="auto"/>
        <w:ind w:left="450"/>
        <w:rPr>
          <w:rFonts w:ascii="FrutigerLT-Roman" w:hAnsi="FrutigerLT-Roman" w:cs="FrutigerLT-Roman"/>
          <w:b/>
          <w:sz w:val="16"/>
          <w:szCs w:val="16"/>
        </w:rPr>
      </w:pPr>
      <w:r w:rsidRPr="00873151">
        <w:rPr>
          <w:rFonts w:ascii="FrutigerLT-Roman" w:hAnsi="FrutigerLT-Roman" w:cs="FrutigerLT-Roman"/>
          <w:b/>
          <w:sz w:val="20"/>
          <w:szCs w:val="20"/>
        </w:rPr>
        <w:t xml:space="preserve">CHECKLIST </w:t>
      </w:r>
      <w:r w:rsidR="00AB2708">
        <w:rPr>
          <w:rFonts w:ascii="FrutigerLT-Roman" w:hAnsi="FrutigerLT-Roman" w:cs="FrutigerLT-Roman"/>
          <w:b/>
          <w:sz w:val="16"/>
          <w:szCs w:val="16"/>
        </w:rPr>
        <w:t xml:space="preserve">: </w:t>
      </w:r>
      <w:r>
        <w:rPr>
          <w:rFonts w:ascii="FrutigerLT-Roman" w:hAnsi="FrutigerLT-Roman" w:cs="FrutigerLT-Roman"/>
          <w:b/>
          <w:sz w:val="16"/>
          <w:szCs w:val="16"/>
        </w:rPr>
        <w:t>YOU MUST REVIEW THIS WITH YOUR CHAIRPERSON</w:t>
      </w:r>
      <w:r w:rsidR="00873151">
        <w:rPr>
          <w:rFonts w:ascii="FrutigerLT-Roman" w:hAnsi="FrutigerLT-Roman" w:cs="FrutigerLT-Roman"/>
          <w:b/>
          <w:sz w:val="16"/>
          <w:szCs w:val="16"/>
        </w:rPr>
        <w:t xml:space="preserve"> PRIOR TO FINAL PORTAL SUBMISSION</w:t>
      </w:r>
    </w:p>
    <w:p w14:paraId="647BCA64" w14:textId="77777777" w:rsidR="0090176E" w:rsidRDefault="00C91CE0" w:rsidP="00AB2708">
      <w:pPr>
        <w:numPr>
          <w:ilvl w:val="0"/>
          <w:numId w:val="30"/>
        </w:numPr>
        <w:autoSpaceDE w:val="0"/>
        <w:autoSpaceDN w:val="0"/>
        <w:adjustRightInd w:val="0"/>
        <w:spacing w:line="360" w:lineRule="auto"/>
        <w:ind w:left="450" w:firstLine="0"/>
        <w:rPr>
          <w:rFonts w:ascii="FrutigerLT-Roman" w:hAnsi="FrutigerLT-Roman" w:cs="FrutigerLT-Roman"/>
          <w:b/>
          <w:sz w:val="16"/>
          <w:szCs w:val="16"/>
        </w:rPr>
      </w:pPr>
      <w:r>
        <w:rPr>
          <w:rFonts w:ascii="FrutigerLT-Roman" w:hAnsi="FrutigerLT-Roman" w:cs="FrutigerLT-Roman"/>
          <w:b/>
          <w:sz w:val="16"/>
          <w:szCs w:val="16"/>
        </w:rPr>
        <w:t>Date of appointment, rank, last personnel action, promotion and tenure – are they correct?</w:t>
      </w:r>
    </w:p>
    <w:p w14:paraId="1849F8A3" w14:textId="77777777" w:rsidR="0090176E" w:rsidRDefault="00C91CE0" w:rsidP="00AB2708">
      <w:pPr>
        <w:numPr>
          <w:ilvl w:val="0"/>
          <w:numId w:val="30"/>
        </w:numPr>
        <w:autoSpaceDE w:val="0"/>
        <w:autoSpaceDN w:val="0"/>
        <w:adjustRightInd w:val="0"/>
        <w:spacing w:line="360" w:lineRule="auto"/>
        <w:ind w:left="450" w:firstLine="0"/>
        <w:rPr>
          <w:rFonts w:ascii="FrutigerLT-Roman" w:hAnsi="FrutigerLT-Roman" w:cs="FrutigerLT-Roman"/>
          <w:b/>
          <w:sz w:val="16"/>
          <w:szCs w:val="16"/>
        </w:rPr>
      </w:pPr>
      <w:r>
        <w:rPr>
          <w:rFonts w:ascii="FrutigerLT-Roman" w:hAnsi="FrutigerLT-Roman" w:cs="FrutigerLT-Roman"/>
          <w:b/>
          <w:sz w:val="16"/>
          <w:szCs w:val="16"/>
        </w:rPr>
        <w:t>Percentage of contribution to papers, presentation, grants, etc</w:t>
      </w:r>
      <w:r w:rsidR="00E779DF">
        <w:rPr>
          <w:rFonts w:ascii="FrutigerLT-Roman" w:hAnsi="FrutigerLT-Roman" w:cs="FrutigerLT-Roman"/>
          <w:b/>
          <w:sz w:val="16"/>
          <w:szCs w:val="16"/>
        </w:rPr>
        <w:t>.</w:t>
      </w:r>
      <w:r>
        <w:rPr>
          <w:rFonts w:ascii="FrutigerLT-Roman" w:hAnsi="FrutigerLT-Roman" w:cs="FrutigerLT-Roman"/>
          <w:b/>
          <w:sz w:val="16"/>
          <w:szCs w:val="16"/>
        </w:rPr>
        <w:t xml:space="preserve"> are completed</w:t>
      </w:r>
    </w:p>
    <w:p w14:paraId="68D4407B" w14:textId="77777777" w:rsidR="0090176E" w:rsidRDefault="00C91CE0" w:rsidP="00AB2708">
      <w:pPr>
        <w:numPr>
          <w:ilvl w:val="0"/>
          <w:numId w:val="30"/>
        </w:numPr>
        <w:autoSpaceDE w:val="0"/>
        <w:autoSpaceDN w:val="0"/>
        <w:adjustRightInd w:val="0"/>
        <w:spacing w:line="360" w:lineRule="auto"/>
        <w:ind w:left="450" w:firstLine="0"/>
        <w:rPr>
          <w:rFonts w:ascii="FrutigerLT-Roman" w:hAnsi="FrutigerLT-Roman" w:cs="FrutigerLT-Roman"/>
          <w:b/>
          <w:sz w:val="16"/>
          <w:szCs w:val="16"/>
        </w:rPr>
      </w:pPr>
      <w:r>
        <w:rPr>
          <w:rFonts w:ascii="FrutigerLT-Roman" w:hAnsi="FrutigerLT-Roman" w:cs="FrutigerLT-Roman"/>
          <w:b/>
          <w:sz w:val="16"/>
          <w:szCs w:val="16"/>
        </w:rPr>
        <w:t>Consistent identification of co-authors and their contributions</w:t>
      </w:r>
    </w:p>
    <w:p w14:paraId="31BAA286" w14:textId="77777777" w:rsidR="0090176E" w:rsidRDefault="00C91CE0" w:rsidP="00AB2708">
      <w:pPr>
        <w:numPr>
          <w:ilvl w:val="0"/>
          <w:numId w:val="30"/>
        </w:numPr>
        <w:autoSpaceDE w:val="0"/>
        <w:autoSpaceDN w:val="0"/>
        <w:adjustRightInd w:val="0"/>
        <w:spacing w:line="360" w:lineRule="auto"/>
        <w:ind w:left="450" w:firstLine="0"/>
        <w:rPr>
          <w:rFonts w:ascii="FrutigerLT-Roman" w:hAnsi="FrutigerLT-Roman" w:cs="FrutigerLT-Roman"/>
          <w:b/>
          <w:sz w:val="16"/>
          <w:szCs w:val="16"/>
        </w:rPr>
      </w:pPr>
      <w:r>
        <w:rPr>
          <w:rFonts w:ascii="FrutigerLT-Roman" w:hAnsi="FrutigerLT-Roman" w:cs="FrutigerLT-Roman"/>
          <w:b/>
          <w:sz w:val="16"/>
          <w:szCs w:val="16"/>
        </w:rPr>
        <w:t xml:space="preserve">Chairperson’s </w:t>
      </w:r>
      <w:r w:rsidR="00D83E8D">
        <w:rPr>
          <w:rFonts w:ascii="FrutigerLT-Roman" w:hAnsi="FrutigerLT-Roman" w:cs="FrutigerLT-Roman"/>
          <w:b/>
          <w:sz w:val="16"/>
          <w:szCs w:val="16"/>
        </w:rPr>
        <w:t xml:space="preserve"> and Dean’s </w:t>
      </w:r>
      <w:r>
        <w:rPr>
          <w:rFonts w:ascii="FrutigerLT-Roman" w:hAnsi="FrutigerLT-Roman" w:cs="FrutigerLT-Roman"/>
          <w:b/>
          <w:sz w:val="16"/>
          <w:szCs w:val="16"/>
        </w:rPr>
        <w:t>teaching evaluation</w:t>
      </w:r>
      <w:r w:rsidR="0031060F">
        <w:rPr>
          <w:rFonts w:ascii="FrutigerLT-Roman" w:hAnsi="FrutigerLT-Roman" w:cs="FrutigerLT-Roman"/>
          <w:b/>
          <w:sz w:val="16"/>
          <w:szCs w:val="16"/>
        </w:rPr>
        <w:t xml:space="preserve"> &amp; Chairperso</w:t>
      </w:r>
      <w:r w:rsidR="00F87D36">
        <w:rPr>
          <w:rFonts w:ascii="FrutigerLT-Roman" w:hAnsi="FrutigerLT-Roman" w:cs="FrutigerLT-Roman"/>
          <w:b/>
          <w:sz w:val="16"/>
          <w:szCs w:val="16"/>
        </w:rPr>
        <w:t>n summary of course evaluations submitted</w:t>
      </w:r>
    </w:p>
    <w:p w14:paraId="5FF9C179" w14:textId="77777777" w:rsidR="0090176E" w:rsidRDefault="00D83E8D" w:rsidP="00AB2708">
      <w:pPr>
        <w:numPr>
          <w:ilvl w:val="0"/>
          <w:numId w:val="30"/>
        </w:numPr>
        <w:autoSpaceDE w:val="0"/>
        <w:autoSpaceDN w:val="0"/>
        <w:adjustRightInd w:val="0"/>
        <w:spacing w:line="360" w:lineRule="auto"/>
        <w:ind w:left="450" w:firstLine="0"/>
        <w:rPr>
          <w:rFonts w:ascii="FrutigerLT-Roman" w:hAnsi="FrutigerLT-Roman" w:cs="FrutigerLT-Roman"/>
          <w:b/>
          <w:sz w:val="16"/>
          <w:szCs w:val="16"/>
        </w:rPr>
      </w:pPr>
      <w:r>
        <w:rPr>
          <w:rFonts w:ascii="FrutigerLT-Roman" w:hAnsi="FrutigerLT-Roman" w:cs="FrutigerLT-Roman"/>
          <w:b/>
          <w:sz w:val="16"/>
          <w:szCs w:val="16"/>
        </w:rPr>
        <w:t>Evidence of teaching effectiveness</w:t>
      </w:r>
    </w:p>
    <w:p w14:paraId="505D4C94" w14:textId="77777777" w:rsidR="00DF0AA4" w:rsidRDefault="00DF0AA4" w:rsidP="00DF0AA4">
      <w:pPr>
        <w:autoSpaceDE w:val="0"/>
        <w:autoSpaceDN w:val="0"/>
        <w:adjustRightInd w:val="0"/>
        <w:spacing w:line="360" w:lineRule="auto"/>
        <w:ind w:left="450"/>
        <w:rPr>
          <w:rFonts w:ascii="FrutigerLT-Roman" w:hAnsi="FrutigerLT-Roman" w:cs="FrutigerLT-Roman"/>
          <w:b/>
          <w:sz w:val="8"/>
          <w:szCs w:val="16"/>
        </w:rPr>
      </w:pPr>
    </w:p>
    <w:p w14:paraId="264F9B24" w14:textId="77777777" w:rsidR="00F87D36" w:rsidRPr="00DF0AA4" w:rsidRDefault="00F87D36" w:rsidP="00DF0AA4">
      <w:pPr>
        <w:autoSpaceDE w:val="0"/>
        <w:autoSpaceDN w:val="0"/>
        <w:adjustRightInd w:val="0"/>
        <w:spacing w:line="360" w:lineRule="auto"/>
        <w:ind w:left="450"/>
        <w:rPr>
          <w:rFonts w:ascii="FrutigerLT-Roman" w:hAnsi="FrutigerLT-Roman" w:cs="FrutigerLT-Roman"/>
          <w:b/>
          <w:sz w:val="8"/>
          <w:szCs w:val="16"/>
        </w:rPr>
      </w:pPr>
    </w:p>
    <w:p w14:paraId="56FF7198" w14:textId="77777777" w:rsidR="002A287A" w:rsidRDefault="002A287A" w:rsidP="0090176E">
      <w:pPr>
        <w:autoSpaceDE w:val="0"/>
        <w:autoSpaceDN w:val="0"/>
        <w:adjustRightInd w:val="0"/>
        <w:spacing w:line="120" w:lineRule="auto"/>
        <w:rPr>
          <w:rFonts w:ascii="FrutigerLT-Roman" w:hAnsi="FrutigerLT-Roman" w:cs="FrutigerLT-Roman"/>
          <w:sz w:val="16"/>
          <w:szCs w:val="16"/>
        </w:rPr>
      </w:pPr>
    </w:p>
    <w:p w14:paraId="20B5B2EE" w14:textId="77777777" w:rsidR="00B06A6F" w:rsidRPr="00B06A6F" w:rsidRDefault="00B06A6F" w:rsidP="00AB2708">
      <w:pPr>
        <w:keepLines/>
        <w:pBdr>
          <w:top w:val="single" w:sz="12" w:space="6" w:color="auto"/>
          <w:left w:val="single" w:sz="12" w:space="4" w:color="auto"/>
          <w:bottom w:val="single" w:sz="12" w:space="4" w:color="auto"/>
          <w:right w:val="single" w:sz="12" w:space="4" w:color="auto"/>
        </w:pBdr>
        <w:rPr>
          <w:rFonts w:ascii="Frutiger LT 55 Roman" w:hAnsi="Frutiger LT 55 Roman"/>
          <w:b/>
          <w:sz w:val="16"/>
          <w:szCs w:val="16"/>
        </w:rPr>
      </w:pPr>
      <w:r w:rsidRPr="00B06A6F">
        <w:rPr>
          <w:rFonts w:ascii="Frutiger LT 55 Roman" w:hAnsi="Frutiger LT 55 Roman"/>
          <w:b/>
          <w:sz w:val="16"/>
          <w:szCs w:val="16"/>
        </w:rPr>
        <w:t>FOR COMMITTEE USE ONLY</w:t>
      </w:r>
    </w:p>
    <w:p w14:paraId="759E1EB6" w14:textId="77777777" w:rsidR="00B06A6F" w:rsidRDefault="00B06A6F" w:rsidP="00AB2708">
      <w:pPr>
        <w:keepLines/>
        <w:pBdr>
          <w:top w:val="single" w:sz="12" w:space="6" w:color="auto"/>
          <w:left w:val="single" w:sz="12" w:space="4" w:color="auto"/>
          <w:bottom w:val="single" w:sz="12" w:space="4" w:color="auto"/>
          <w:right w:val="single" w:sz="12" w:space="4" w:color="auto"/>
        </w:pBdr>
        <w:rPr>
          <w:rFonts w:ascii="Frutiger LT 55 Roman" w:hAnsi="Frutiger LT 55 Roman"/>
          <w:sz w:val="16"/>
          <w:szCs w:val="16"/>
        </w:rPr>
      </w:pPr>
      <w:r w:rsidRPr="00873151">
        <w:rPr>
          <w:rFonts w:ascii="Frutiger LT 55 Roman" w:hAnsi="Frutiger LT 55 Roman"/>
          <w:b/>
          <w:sz w:val="20"/>
          <w:szCs w:val="20"/>
        </w:rPr>
        <w:t>Departmental/Divisional P&amp;B</w:t>
      </w:r>
      <w:r w:rsidRPr="00873151">
        <w:rPr>
          <w:rFonts w:ascii="Frutiger LT 55 Roman" w:hAnsi="Frutiger LT 55 Roman"/>
          <w:sz w:val="20"/>
          <w:szCs w:val="20"/>
        </w:rPr>
        <w:tab/>
      </w:r>
      <w:r>
        <w:rPr>
          <w:rFonts w:ascii="Frutiger LT 55 Roman" w:hAnsi="Frutiger LT 55 Roman"/>
          <w:sz w:val="16"/>
          <w:szCs w:val="16"/>
        </w:rPr>
        <w:tab/>
      </w:r>
      <w:r w:rsidR="00AD6356" w:rsidRPr="00AD6356">
        <w:rPr>
          <w:rFonts w:ascii="Frutiger LT 55 Roman" w:hAnsi="Frutiger LT 55 Roman"/>
        </w:rPr>
        <w:sym w:font="Wingdings" w:char="F0A8"/>
      </w:r>
      <w:r w:rsidR="00AD6356">
        <w:rPr>
          <w:rFonts w:ascii="Frutiger LT 55 Roman" w:hAnsi="Frutiger LT 55 Roman"/>
          <w:sz w:val="16"/>
          <w:szCs w:val="16"/>
        </w:rPr>
        <w:t xml:space="preserve"> </w:t>
      </w:r>
      <w:r>
        <w:rPr>
          <w:rFonts w:ascii="Frutiger LT 55 Roman" w:hAnsi="Frutiger LT 55 Roman"/>
          <w:sz w:val="16"/>
          <w:szCs w:val="16"/>
        </w:rPr>
        <w:t>approved</w:t>
      </w:r>
      <w:r>
        <w:rPr>
          <w:rFonts w:ascii="Frutiger LT 55 Roman" w:hAnsi="Frutiger LT 55 Roman"/>
          <w:sz w:val="16"/>
          <w:szCs w:val="16"/>
        </w:rPr>
        <w:tab/>
      </w:r>
      <w:r w:rsidR="00AD6356" w:rsidRPr="00AD6356">
        <w:rPr>
          <w:rFonts w:ascii="Frutiger LT 55 Roman" w:hAnsi="Frutiger LT 55 Roman"/>
        </w:rPr>
        <w:sym w:font="Wingdings" w:char="F0A8"/>
      </w:r>
      <w:r w:rsidR="00AD6356">
        <w:rPr>
          <w:rFonts w:ascii="Frutiger LT 55 Roman" w:hAnsi="Frutiger LT 55 Roman"/>
        </w:rPr>
        <w:t xml:space="preserve"> </w:t>
      </w:r>
      <w:r>
        <w:rPr>
          <w:rFonts w:ascii="Frutiger LT 55 Roman" w:hAnsi="Frutiger LT 55 Roman"/>
          <w:sz w:val="16"/>
          <w:szCs w:val="16"/>
        </w:rPr>
        <w:t>denied</w:t>
      </w:r>
      <w:r w:rsidR="00AF6718">
        <w:rPr>
          <w:rFonts w:ascii="Frutiger LT 55 Roman" w:hAnsi="Frutiger LT 55 Roman"/>
          <w:sz w:val="16"/>
          <w:szCs w:val="16"/>
        </w:rPr>
        <w:t xml:space="preserve">   </w:t>
      </w:r>
      <w:r w:rsidR="00D90BF8">
        <w:rPr>
          <w:rFonts w:ascii="Frutiger LT 55 Roman" w:hAnsi="Frutiger LT 55 Roman"/>
          <w:sz w:val="16"/>
          <w:szCs w:val="16"/>
        </w:rPr>
        <w:t xml:space="preserve"> </w:t>
      </w:r>
      <w:r>
        <w:rPr>
          <w:rFonts w:ascii="Frutiger LT 55 Roman" w:hAnsi="Frutiger LT 55 Roman"/>
          <w:sz w:val="16"/>
          <w:szCs w:val="16"/>
        </w:rPr>
        <w:t>Vote</w:t>
      </w:r>
      <w:r w:rsidR="000F4E09">
        <w:rPr>
          <w:rFonts w:ascii="Frutiger LT 55 Roman" w:hAnsi="Frutiger LT 55 Roman"/>
          <w:sz w:val="16"/>
          <w:szCs w:val="16"/>
        </w:rPr>
        <w:t xml:space="preserve"> </w:t>
      </w:r>
      <w:r w:rsidR="00AD6356">
        <w:rPr>
          <w:rFonts w:ascii="Frutiger LT 55 Roman" w:hAnsi="Frutiger LT 55 Roman"/>
          <w:b/>
          <w:sz w:val="16"/>
          <w:szCs w:val="16"/>
        </w:rPr>
        <w:t>____</w:t>
      </w:r>
      <w:r w:rsidR="00D90BF8">
        <w:rPr>
          <w:rFonts w:ascii="Frutiger LT 55 Roman" w:hAnsi="Frutiger LT 55 Roman"/>
          <w:b/>
          <w:sz w:val="16"/>
          <w:szCs w:val="16"/>
        </w:rPr>
        <w:t>_</w:t>
      </w:r>
      <w:r w:rsidR="00AF6718">
        <w:rPr>
          <w:rFonts w:ascii="Frutiger LT 55 Roman" w:hAnsi="Frutiger LT 55 Roman"/>
          <w:sz w:val="16"/>
          <w:szCs w:val="16"/>
        </w:rPr>
        <w:t>____</w:t>
      </w:r>
      <w:r>
        <w:rPr>
          <w:rFonts w:ascii="Frutiger LT 55 Roman" w:hAnsi="Frutiger LT 55 Roman"/>
          <w:sz w:val="16"/>
          <w:szCs w:val="16"/>
        </w:rPr>
        <w:t>meeting date</w:t>
      </w:r>
      <w:r w:rsidR="00E03811">
        <w:rPr>
          <w:rFonts w:ascii="Frutiger LT 55 Roman" w:hAnsi="Frutiger LT 55 Roman"/>
          <w:sz w:val="16"/>
          <w:szCs w:val="16"/>
        </w:rPr>
        <w:t>_____</w:t>
      </w:r>
      <w:r w:rsidR="00AF6718">
        <w:rPr>
          <w:rFonts w:ascii="Frutiger LT 55 Roman" w:hAnsi="Frutiger LT 55 Roman"/>
          <w:sz w:val="16"/>
          <w:szCs w:val="16"/>
        </w:rPr>
        <w:t>____</w:t>
      </w:r>
      <w:r w:rsidR="00D90BF8">
        <w:rPr>
          <w:rFonts w:ascii="Frutiger LT 55 Roman" w:hAnsi="Frutiger LT 55 Roman"/>
          <w:sz w:val="16"/>
          <w:szCs w:val="16"/>
        </w:rPr>
        <w:t>_</w:t>
      </w:r>
    </w:p>
    <w:p w14:paraId="4E0D2C8B" w14:textId="77777777" w:rsidR="00B06A6F" w:rsidRDefault="00B06A6F" w:rsidP="00AB2708">
      <w:pPr>
        <w:keepLines/>
        <w:pBdr>
          <w:top w:val="single" w:sz="12" w:space="6" w:color="auto"/>
          <w:left w:val="single" w:sz="12" w:space="4" w:color="auto"/>
          <w:bottom w:val="single" w:sz="12" w:space="4" w:color="auto"/>
          <w:right w:val="single" w:sz="12" w:space="4" w:color="auto"/>
        </w:pBdr>
        <w:rPr>
          <w:rFonts w:ascii="Frutiger LT 55 Roman" w:hAnsi="Frutiger LT 55 Roman"/>
          <w:sz w:val="16"/>
          <w:szCs w:val="16"/>
        </w:rPr>
      </w:pPr>
    </w:p>
    <w:p w14:paraId="6A72B738" w14:textId="77777777" w:rsidR="00B06A6F" w:rsidRDefault="00B06A6F" w:rsidP="00AB2708">
      <w:pPr>
        <w:keepLines/>
        <w:pBdr>
          <w:top w:val="single" w:sz="12" w:space="6" w:color="auto"/>
          <w:left w:val="single" w:sz="12" w:space="4" w:color="auto"/>
          <w:bottom w:val="single" w:sz="12" w:space="4" w:color="auto"/>
          <w:right w:val="single" w:sz="12" w:space="4" w:color="auto"/>
        </w:pBdr>
        <w:rPr>
          <w:rFonts w:ascii="Frutiger LT 55 Roman" w:hAnsi="Frutiger LT 55 Roman"/>
          <w:sz w:val="16"/>
          <w:szCs w:val="16"/>
        </w:rPr>
      </w:pPr>
      <w:r>
        <w:rPr>
          <w:rFonts w:ascii="Frutiger LT 55 Roman" w:hAnsi="Frutiger LT 55 Roman"/>
          <w:sz w:val="16"/>
          <w:szCs w:val="16"/>
        </w:rPr>
        <w:tab/>
      </w:r>
      <w:r>
        <w:rPr>
          <w:rFonts w:ascii="Frutiger LT 55 Roman" w:hAnsi="Frutiger LT 55 Roman"/>
          <w:sz w:val="16"/>
          <w:szCs w:val="16"/>
        </w:rPr>
        <w:tab/>
      </w:r>
      <w:r>
        <w:rPr>
          <w:rFonts w:ascii="Frutiger LT 55 Roman" w:hAnsi="Frutiger LT 55 Roman"/>
          <w:sz w:val="16"/>
          <w:szCs w:val="16"/>
        </w:rPr>
        <w:tab/>
      </w:r>
      <w:r>
        <w:rPr>
          <w:rFonts w:ascii="Frutiger LT 55 Roman" w:hAnsi="Frutiger LT 55 Roman"/>
          <w:sz w:val="16"/>
          <w:szCs w:val="16"/>
        </w:rPr>
        <w:tab/>
      </w:r>
      <w:r>
        <w:rPr>
          <w:rFonts w:ascii="Frutiger LT 55 Roman" w:hAnsi="Frutiger LT 55 Roman"/>
          <w:sz w:val="16"/>
          <w:szCs w:val="16"/>
        </w:rPr>
        <w:tab/>
      </w:r>
      <w:r>
        <w:rPr>
          <w:rFonts w:ascii="Frutiger LT 55 Roman" w:hAnsi="Frutiger LT 55 Roman"/>
          <w:sz w:val="16"/>
          <w:szCs w:val="16"/>
        </w:rPr>
        <w:tab/>
      </w:r>
      <w:r>
        <w:rPr>
          <w:rFonts w:ascii="Frutiger LT 55 Roman" w:hAnsi="Frutiger LT 55 Roman"/>
          <w:sz w:val="16"/>
          <w:szCs w:val="16"/>
        </w:rPr>
        <w:tab/>
      </w:r>
      <w:r>
        <w:rPr>
          <w:rFonts w:ascii="Frutiger LT 55 Roman" w:hAnsi="Frutiger LT 55 Roman"/>
          <w:sz w:val="16"/>
          <w:szCs w:val="16"/>
        </w:rPr>
        <w:tab/>
        <w:t>_</w:t>
      </w:r>
      <w:r w:rsidR="00E03811">
        <w:rPr>
          <w:rFonts w:ascii="Frutiger LT 55 Roman" w:hAnsi="Frutiger LT 55 Roman"/>
          <w:sz w:val="16"/>
          <w:szCs w:val="16"/>
        </w:rPr>
        <w:t>_______________________________</w:t>
      </w:r>
    </w:p>
    <w:p w14:paraId="4DEBE0AB" w14:textId="3A7B5B96" w:rsidR="00B06A6F" w:rsidRPr="00873151" w:rsidRDefault="00B06A6F" w:rsidP="00AB2708">
      <w:pPr>
        <w:keepLines/>
        <w:pBdr>
          <w:top w:val="single" w:sz="12" w:space="6" w:color="auto"/>
          <w:left w:val="single" w:sz="12" w:space="4" w:color="auto"/>
          <w:bottom w:val="single" w:sz="12" w:space="4" w:color="auto"/>
          <w:right w:val="single" w:sz="12" w:space="4" w:color="auto"/>
        </w:pBdr>
        <w:rPr>
          <w:rFonts w:ascii="Frutiger LT 55 Roman" w:hAnsi="Frutiger LT 55 Roman"/>
          <w:i/>
          <w:sz w:val="16"/>
          <w:szCs w:val="16"/>
        </w:rPr>
      </w:pPr>
      <w:r>
        <w:rPr>
          <w:rFonts w:ascii="Frutiger LT 55 Roman" w:hAnsi="Frutiger LT 55 Roman"/>
          <w:sz w:val="16"/>
          <w:szCs w:val="16"/>
        </w:rPr>
        <w:tab/>
      </w:r>
      <w:r>
        <w:rPr>
          <w:rFonts w:ascii="Frutiger LT 55 Roman" w:hAnsi="Frutiger LT 55 Roman"/>
          <w:sz w:val="16"/>
          <w:szCs w:val="16"/>
        </w:rPr>
        <w:tab/>
      </w:r>
      <w:r>
        <w:rPr>
          <w:rFonts w:ascii="Frutiger LT 55 Roman" w:hAnsi="Frutiger LT 55 Roman"/>
          <w:sz w:val="16"/>
          <w:szCs w:val="16"/>
        </w:rPr>
        <w:tab/>
      </w:r>
      <w:r>
        <w:rPr>
          <w:rFonts w:ascii="Frutiger LT 55 Roman" w:hAnsi="Frutiger LT 55 Roman"/>
          <w:sz w:val="16"/>
          <w:szCs w:val="16"/>
        </w:rPr>
        <w:tab/>
      </w:r>
      <w:r>
        <w:rPr>
          <w:rFonts w:ascii="Frutiger LT 55 Roman" w:hAnsi="Frutiger LT 55 Roman"/>
          <w:sz w:val="16"/>
          <w:szCs w:val="16"/>
        </w:rPr>
        <w:tab/>
      </w:r>
      <w:r>
        <w:rPr>
          <w:rFonts w:ascii="Frutiger LT 55 Roman" w:hAnsi="Frutiger LT 55 Roman"/>
          <w:sz w:val="16"/>
          <w:szCs w:val="16"/>
        </w:rPr>
        <w:tab/>
      </w:r>
      <w:r>
        <w:rPr>
          <w:rFonts w:ascii="Frutiger LT 55 Roman" w:hAnsi="Frutiger LT 55 Roman"/>
          <w:sz w:val="16"/>
          <w:szCs w:val="16"/>
        </w:rPr>
        <w:tab/>
      </w:r>
      <w:r w:rsidR="00B93C17">
        <w:rPr>
          <w:rFonts w:ascii="Frutiger LT 55 Roman" w:hAnsi="Frutiger LT 55 Roman"/>
          <w:sz w:val="16"/>
          <w:szCs w:val="16"/>
        </w:rPr>
        <w:tab/>
      </w:r>
      <w:r w:rsidRPr="00873151">
        <w:rPr>
          <w:rFonts w:ascii="Frutiger LT 55 Roman" w:hAnsi="Frutiger LT 55 Roman"/>
          <w:i/>
          <w:sz w:val="16"/>
          <w:szCs w:val="16"/>
        </w:rPr>
        <w:t xml:space="preserve">Signature of </w:t>
      </w:r>
      <w:r w:rsidR="00E779DF">
        <w:rPr>
          <w:rFonts w:ascii="Frutiger LT 55 Roman" w:hAnsi="Frutiger LT 55 Roman"/>
          <w:i/>
          <w:sz w:val="16"/>
          <w:szCs w:val="16"/>
        </w:rPr>
        <w:t>C</w:t>
      </w:r>
      <w:r w:rsidRPr="00873151">
        <w:rPr>
          <w:rFonts w:ascii="Frutiger LT 55 Roman" w:hAnsi="Frutiger LT 55 Roman"/>
          <w:i/>
          <w:sz w:val="16"/>
          <w:szCs w:val="16"/>
        </w:rPr>
        <w:t>ommittee Chairperson or designee</w:t>
      </w:r>
    </w:p>
    <w:p w14:paraId="6D16ED97" w14:textId="77777777" w:rsidR="00B06A6F" w:rsidRPr="00AF6718" w:rsidRDefault="00B06A6F" w:rsidP="00AB2708">
      <w:pPr>
        <w:keepLines/>
        <w:pBdr>
          <w:top w:val="single" w:sz="12" w:space="6" w:color="auto"/>
          <w:left w:val="single" w:sz="12" w:space="4" w:color="auto"/>
          <w:bottom w:val="single" w:sz="12" w:space="4" w:color="auto"/>
          <w:right w:val="single" w:sz="12" w:space="4" w:color="auto"/>
        </w:pBdr>
        <w:rPr>
          <w:rFonts w:ascii="Frutiger LT 55 Roman" w:hAnsi="Frutiger LT 55 Roman"/>
          <w:b/>
          <w:i/>
          <w:szCs w:val="20"/>
        </w:rPr>
      </w:pPr>
    </w:p>
    <w:p w14:paraId="23A5A228" w14:textId="051FB270" w:rsidR="00B06A6F" w:rsidRDefault="00B06A6F" w:rsidP="00AB2708">
      <w:pPr>
        <w:keepLines/>
        <w:pBdr>
          <w:top w:val="single" w:sz="12" w:space="6" w:color="auto"/>
          <w:left w:val="single" w:sz="12" w:space="4" w:color="auto"/>
          <w:bottom w:val="single" w:sz="12" w:space="4" w:color="auto"/>
          <w:right w:val="single" w:sz="12" w:space="4" w:color="auto"/>
        </w:pBdr>
        <w:rPr>
          <w:rFonts w:ascii="Frutiger LT 55 Roman" w:hAnsi="Frutiger LT 55 Roman"/>
          <w:b/>
          <w:sz w:val="20"/>
          <w:szCs w:val="20"/>
        </w:rPr>
      </w:pPr>
      <w:r w:rsidRPr="008C4D2A">
        <w:rPr>
          <w:rFonts w:ascii="Frutiger LT 55 Roman" w:hAnsi="Frutiger LT 55 Roman"/>
          <w:b/>
          <w:sz w:val="20"/>
          <w:szCs w:val="20"/>
        </w:rPr>
        <w:t xml:space="preserve">College/School/ Library </w:t>
      </w:r>
      <w:r>
        <w:rPr>
          <w:rFonts w:ascii="Frutiger LT 55 Roman" w:hAnsi="Frutiger LT 55 Roman"/>
          <w:b/>
          <w:sz w:val="20"/>
          <w:szCs w:val="20"/>
        </w:rPr>
        <w:tab/>
      </w:r>
      <w:r>
        <w:rPr>
          <w:rFonts w:ascii="Frutiger LT 55 Roman" w:hAnsi="Frutiger LT 55 Roman"/>
          <w:b/>
          <w:sz w:val="20"/>
          <w:szCs w:val="20"/>
        </w:rPr>
        <w:tab/>
      </w:r>
      <w:r w:rsidR="00B93C17">
        <w:rPr>
          <w:rFonts w:ascii="Frutiger LT 55 Roman" w:hAnsi="Frutiger LT 55 Roman"/>
          <w:b/>
          <w:sz w:val="20"/>
          <w:szCs w:val="20"/>
        </w:rPr>
        <w:tab/>
      </w:r>
      <w:r w:rsidR="00AD6356" w:rsidRPr="00AD6356">
        <w:rPr>
          <w:rFonts w:ascii="Frutiger LT 55 Roman" w:hAnsi="Frutiger LT 55 Roman"/>
        </w:rPr>
        <w:sym w:font="Wingdings" w:char="F0A8"/>
      </w:r>
      <w:r w:rsidR="00AD6356">
        <w:rPr>
          <w:rFonts w:ascii="Frutiger LT 55 Roman" w:hAnsi="Frutiger LT 55 Roman"/>
        </w:rPr>
        <w:t xml:space="preserve"> </w:t>
      </w:r>
      <w:r>
        <w:rPr>
          <w:rFonts w:ascii="Frutiger LT 55 Roman" w:hAnsi="Frutiger LT 55 Roman"/>
          <w:sz w:val="16"/>
          <w:szCs w:val="16"/>
        </w:rPr>
        <w:t xml:space="preserve"> approved</w:t>
      </w:r>
      <w:r>
        <w:rPr>
          <w:rFonts w:ascii="Frutiger LT 55 Roman" w:hAnsi="Frutiger LT 55 Roman"/>
          <w:sz w:val="16"/>
          <w:szCs w:val="16"/>
        </w:rPr>
        <w:tab/>
      </w:r>
      <w:r w:rsidR="00AD6356" w:rsidRPr="00AD6356">
        <w:rPr>
          <w:rFonts w:ascii="Frutiger LT 55 Roman" w:hAnsi="Frutiger LT 55 Roman"/>
        </w:rPr>
        <w:sym w:font="Wingdings" w:char="F0A8"/>
      </w:r>
      <w:r w:rsidR="00AD6356">
        <w:rPr>
          <w:rFonts w:ascii="Frutiger LT 55 Roman" w:hAnsi="Frutiger LT 55 Roman"/>
        </w:rPr>
        <w:t xml:space="preserve"> </w:t>
      </w:r>
      <w:r w:rsidR="00AF6718">
        <w:rPr>
          <w:rFonts w:ascii="Frutiger LT 55 Roman" w:hAnsi="Frutiger LT 55 Roman"/>
          <w:sz w:val="16"/>
          <w:szCs w:val="16"/>
        </w:rPr>
        <w:t xml:space="preserve">denied  </w:t>
      </w:r>
      <w:r w:rsidR="00D90BF8">
        <w:rPr>
          <w:rFonts w:ascii="Frutiger LT 55 Roman" w:hAnsi="Frutiger LT 55 Roman"/>
          <w:sz w:val="16"/>
          <w:szCs w:val="16"/>
        </w:rPr>
        <w:t xml:space="preserve">  </w:t>
      </w:r>
      <w:r>
        <w:rPr>
          <w:rFonts w:ascii="Frutiger LT 55 Roman" w:hAnsi="Frutiger LT 55 Roman"/>
          <w:sz w:val="16"/>
          <w:szCs w:val="16"/>
        </w:rPr>
        <w:t>Vote</w:t>
      </w:r>
      <w:r w:rsidR="00683A7E">
        <w:rPr>
          <w:rFonts w:ascii="Frutiger LT 55 Roman" w:hAnsi="Frutiger LT 55 Roman"/>
          <w:sz w:val="16"/>
          <w:szCs w:val="16"/>
        </w:rPr>
        <w:t xml:space="preserve"> </w:t>
      </w:r>
      <w:r w:rsidR="00683A7E">
        <w:rPr>
          <w:rFonts w:ascii="Frutiger LT 55 Roman" w:hAnsi="Frutiger LT 55 Roman"/>
          <w:b/>
          <w:sz w:val="16"/>
          <w:szCs w:val="16"/>
        </w:rPr>
        <w:t>____</w:t>
      </w:r>
      <w:r w:rsidR="00D90BF8">
        <w:rPr>
          <w:rFonts w:ascii="Frutiger LT 55 Roman" w:hAnsi="Frutiger LT 55 Roman"/>
          <w:b/>
          <w:sz w:val="16"/>
          <w:szCs w:val="16"/>
        </w:rPr>
        <w:t>_</w:t>
      </w:r>
      <w:r w:rsidR="00AF6718">
        <w:rPr>
          <w:rFonts w:ascii="Frutiger LT 55 Roman" w:hAnsi="Frutiger LT 55 Roman"/>
          <w:sz w:val="16"/>
          <w:szCs w:val="16"/>
        </w:rPr>
        <w:t xml:space="preserve">____ </w:t>
      </w:r>
      <w:r>
        <w:rPr>
          <w:rFonts w:ascii="Frutiger LT 55 Roman" w:hAnsi="Frutiger LT 55 Roman"/>
          <w:sz w:val="16"/>
          <w:szCs w:val="16"/>
        </w:rPr>
        <w:t>meeting date</w:t>
      </w:r>
      <w:r w:rsidR="000F4E09">
        <w:rPr>
          <w:rFonts w:ascii="Frutiger LT 55 Roman" w:hAnsi="Frutiger LT 55 Roman"/>
          <w:sz w:val="16"/>
          <w:szCs w:val="16"/>
        </w:rPr>
        <w:t xml:space="preserve"> </w:t>
      </w:r>
      <w:r w:rsidR="00683A7E">
        <w:rPr>
          <w:rFonts w:ascii="Frutiger LT 55 Roman" w:hAnsi="Frutiger LT 55 Roman"/>
          <w:b/>
          <w:sz w:val="16"/>
          <w:szCs w:val="16"/>
        </w:rPr>
        <w:t>___</w:t>
      </w:r>
      <w:r w:rsidR="00E03811">
        <w:rPr>
          <w:rFonts w:ascii="Frutiger LT 55 Roman" w:hAnsi="Frutiger LT 55 Roman"/>
          <w:b/>
          <w:sz w:val="16"/>
          <w:szCs w:val="16"/>
        </w:rPr>
        <w:t>__</w:t>
      </w:r>
      <w:r w:rsidR="00D90BF8">
        <w:rPr>
          <w:rFonts w:ascii="Frutiger LT 55 Roman" w:hAnsi="Frutiger LT 55 Roman"/>
          <w:b/>
          <w:sz w:val="16"/>
          <w:szCs w:val="16"/>
        </w:rPr>
        <w:t>____</w:t>
      </w:r>
    </w:p>
    <w:p w14:paraId="244AAC61" w14:textId="77777777" w:rsidR="00B06A6F" w:rsidRDefault="00B06A6F" w:rsidP="00AB2708">
      <w:pPr>
        <w:keepLines/>
        <w:pBdr>
          <w:top w:val="single" w:sz="12" w:space="6" w:color="auto"/>
          <w:left w:val="single" w:sz="12" w:space="4" w:color="auto"/>
          <w:bottom w:val="single" w:sz="12" w:space="4" w:color="auto"/>
          <w:right w:val="single" w:sz="12" w:space="4" w:color="auto"/>
        </w:pBdr>
        <w:rPr>
          <w:rFonts w:ascii="Frutiger LT 55 Roman" w:hAnsi="Frutiger LT 55 Roman"/>
          <w:sz w:val="16"/>
          <w:szCs w:val="16"/>
        </w:rPr>
      </w:pPr>
      <w:r w:rsidRPr="008C4D2A">
        <w:rPr>
          <w:rFonts w:ascii="Frutiger LT 55 Roman" w:hAnsi="Frutiger LT 55 Roman"/>
          <w:b/>
          <w:sz w:val="20"/>
          <w:szCs w:val="20"/>
        </w:rPr>
        <w:t>Personnel Committee</w:t>
      </w:r>
      <w:r>
        <w:rPr>
          <w:rFonts w:ascii="Frutiger LT 55 Roman" w:hAnsi="Frutiger LT 55 Roman"/>
          <w:sz w:val="16"/>
          <w:szCs w:val="16"/>
        </w:rPr>
        <w:tab/>
      </w:r>
      <w:r>
        <w:rPr>
          <w:rFonts w:ascii="Frutiger LT 55 Roman" w:hAnsi="Frutiger LT 55 Roman"/>
          <w:sz w:val="16"/>
          <w:szCs w:val="16"/>
        </w:rPr>
        <w:tab/>
      </w:r>
      <w:r>
        <w:rPr>
          <w:rFonts w:ascii="Frutiger LT 55 Roman" w:hAnsi="Frutiger LT 55 Roman"/>
          <w:sz w:val="16"/>
          <w:szCs w:val="16"/>
        </w:rPr>
        <w:tab/>
      </w:r>
      <w:r>
        <w:rPr>
          <w:rFonts w:ascii="Frutiger LT 55 Roman" w:hAnsi="Frutiger LT 55 Roman"/>
          <w:sz w:val="16"/>
          <w:szCs w:val="16"/>
        </w:rPr>
        <w:tab/>
      </w:r>
      <w:r>
        <w:rPr>
          <w:rFonts w:ascii="Frutiger LT 55 Roman" w:hAnsi="Frutiger LT 55 Roman"/>
          <w:sz w:val="16"/>
          <w:szCs w:val="16"/>
        </w:rPr>
        <w:tab/>
      </w:r>
      <w:r>
        <w:rPr>
          <w:rFonts w:ascii="Frutiger LT 55 Roman" w:hAnsi="Frutiger LT 55 Roman"/>
          <w:sz w:val="16"/>
          <w:szCs w:val="16"/>
        </w:rPr>
        <w:tab/>
      </w:r>
      <w:r>
        <w:rPr>
          <w:rFonts w:ascii="Frutiger LT 55 Roman" w:hAnsi="Frutiger LT 55 Roman"/>
          <w:sz w:val="16"/>
          <w:szCs w:val="16"/>
        </w:rPr>
        <w:tab/>
      </w:r>
      <w:r>
        <w:rPr>
          <w:rFonts w:ascii="Frutiger LT 55 Roman" w:hAnsi="Frutiger LT 55 Roman"/>
          <w:sz w:val="16"/>
          <w:szCs w:val="16"/>
        </w:rPr>
        <w:tab/>
      </w:r>
      <w:r>
        <w:rPr>
          <w:rFonts w:ascii="Frutiger LT 55 Roman" w:hAnsi="Frutiger LT 55 Roman"/>
          <w:sz w:val="16"/>
          <w:szCs w:val="16"/>
        </w:rPr>
        <w:tab/>
      </w:r>
    </w:p>
    <w:p w14:paraId="5FC3C287" w14:textId="57B3FD3D" w:rsidR="00B06A6F" w:rsidRDefault="00E03811" w:rsidP="00AB2708">
      <w:pPr>
        <w:keepLines/>
        <w:pBdr>
          <w:top w:val="single" w:sz="12" w:space="6" w:color="auto"/>
          <w:left w:val="single" w:sz="12" w:space="4" w:color="auto"/>
          <w:bottom w:val="single" w:sz="12" w:space="4" w:color="auto"/>
          <w:right w:val="single" w:sz="12" w:space="4" w:color="auto"/>
        </w:pBdr>
        <w:rPr>
          <w:rFonts w:ascii="Frutiger LT 55 Roman" w:hAnsi="Frutiger LT 55 Roman"/>
          <w:sz w:val="16"/>
          <w:szCs w:val="16"/>
        </w:rPr>
      </w:pPr>
      <w:r>
        <w:rPr>
          <w:rFonts w:ascii="Frutiger LT 55 Roman" w:hAnsi="Frutiger LT 55 Roman"/>
          <w:sz w:val="16"/>
          <w:szCs w:val="16"/>
        </w:rPr>
        <w:tab/>
      </w:r>
      <w:r>
        <w:rPr>
          <w:rFonts w:ascii="Frutiger LT 55 Roman" w:hAnsi="Frutiger LT 55 Roman"/>
          <w:sz w:val="16"/>
          <w:szCs w:val="16"/>
        </w:rPr>
        <w:tab/>
      </w:r>
      <w:r>
        <w:rPr>
          <w:rFonts w:ascii="Frutiger LT 55 Roman" w:hAnsi="Frutiger LT 55 Roman"/>
          <w:sz w:val="16"/>
          <w:szCs w:val="16"/>
        </w:rPr>
        <w:tab/>
      </w:r>
      <w:r>
        <w:rPr>
          <w:rFonts w:ascii="Frutiger LT 55 Roman" w:hAnsi="Frutiger LT 55 Roman"/>
          <w:sz w:val="16"/>
          <w:szCs w:val="16"/>
        </w:rPr>
        <w:tab/>
      </w:r>
      <w:r>
        <w:rPr>
          <w:rFonts w:ascii="Frutiger LT 55 Roman" w:hAnsi="Frutiger LT 55 Roman"/>
          <w:sz w:val="16"/>
          <w:szCs w:val="16"/>
        </w:rPr>
        <w:tab/>
      </w:r>
      <w:r>
        <w:rPr>
          <w:rFonts w:ascii="Frutiger LT 55 Roman" w:hAnsi="Frutiger LT 55 Roman"/>
          <w:sz w:val="16"/>
          <w:szCs w:val="16"/>
        </w:rPr>
        <w:tab/>
      </w:r>
      <w:r>
        <w:rPr>
          <w:rFonts w:ascii="Frutiger LT 55 Roman" w:hAnsi="Frutiger LT 55 Roman"/>
          <w:sz w:val="16"/>
          <w:szCs w:val="16"/>
        </w:rPr>
        <w:tab/>
        <w:t xml:space="preserve">            </w:t>
      </w:r>
      <w:r w:rsidR="00B93C17">
        <w:rPr>
          <w:rFonts w:ascii="Frutiger LT 55 Roman" w:hAnsi="Frutiger LT 55 Roman"/>
          <w:sz w:val="16"/>
          <w:szCs w:val="16"/>
        </w:rPr>
        <w:tab/>
      </w:r>
      <w:r>
        <w:rPr>
          <w:rFonts w:ascii="Frutiger LT 55 Roman" w:hAnsi="Frutiger LT 55 Roman"/>
          <w:sz w:val="16"/>
          <w:szCs w:val="16"/>
        </w:rPr>
        <w:t xml:space="preserve">   _</w:t>
      </w:r>
      <w:r w:rsidR="00B06A6F">
        <w:rPr>
          <w:rFonts w:ascii="Frutiger LT 55 Roman" w:hAnsi="Frutiger LT 55 Roman"/>
          <w:sz w:val="16"/>
          <w:szCs w:val="16"/>
        </w:rPr>
        <w:t>________________________________</w:t>
      </w:r>
    </w:p>
    <w:p w14:paraId="740AA535" w14:textId="2FBBEE5C" w:rsidR="00B06A6F" w:rsidRPr="00873151" w:rsidRDefault="00E03811" w:rsidP="00AB2708">
      <w:pPr>
        <w:keepLines/>
        <w:pBdr>
          <w:top w:val="single" w:sz="12" w:space="6" w:color="auto"/>
          <w:left w:val="single" w:sz="12" w:space="4" w:color="auto"/>
          <w:bottom w:val="single" w:sz="12" w:space="4" w:color="auto"/>
          <w:right w:val="single" w:sz="12" w:space="4" w:color="auto"/>
        </w:pBdr>
        <w:rPr>
          <w:rFonts w:ascii="Frutiger LT 55 Roman" w:hAnsi="Frutiger LT 55 Roman"/>
          <w:i/>
          <w:sz w:val="16"/>
          <w:szCs w:val="16"/>
        </w:rPr>
      </w:pPr>
      <w:r>
        <w:rPr>
          <w:rFonts w:ascii="Frutiger LT 55 Roman" w:hAnsi="Frutiger LT 55 Roman"/>
          <w:i/>
          <w:sz w:val="16"/>
          <w:szCs w:val="16"/>
        </w:rPr>
        <w:t xml:space="preserve">                                                                                                                  </w:t>
      </w:r>
      <w:r w:rsidR="00B93C17">
        <w:rPr>
          <w:rFonts w:ascii="Frutiger LT 55 Roman" w:hAnsi="Frutiger LT 55 Roman"/>
          <w:i/>
          <w:sz w:val="16"/>
          <w:szCs w:val="16"/>
        </w:rPr>
        <w:tab/>
      </w:r>
      <w:r w:rsidR="00B93C17">
        <w:rPr>
          <w:rFonts w:ascii="Frutiger LT 55 Roman" w:hAnsi="Frutiger LT 55 Roman"/>
          <w:i/>
          <w:sz w:val="16"/>
          <w:szCs w:val="16"/>
        </w:rPr>
        <w:tab/>
      </w:r>
      <w:r w:rsidR="00B93C17">
        <w:rPr>
          <w:rFonts w:ascii="Frutiger LT 55 Roman" w:hAnsi="Frutiger LT 55 Roman"/>
          <w:i/>
          <w:sz w:val="16"/>
          <w:szCs w:val="16"/>
        </w:rPr>
        <w:tab/>
      </w:r>
      <w:r>
        <w:rPr>
          <w:rFonts w:ascii="Frutiger LT 55 Roman" w:hAnsi="Frutiger LT 55 Roman"/>
          <w:i/>
          <w:sz w:val="16"/>
          <w:szCs w:val="16"/>
        </w:rPr>
        <w:t xml:space="preserve"> </w:t>
      </w:r>
      <w:r w:rsidR="00B06A6F">
        <w:rPr>
          <w:rFonts w:ascii="Frutiger LT 55 Roman" w:hAnsi="Frutiger LT 55 Roman"/>
          <w:i/>
          <w:sz w:val="16"/>
          <w:szCs w:val="16"/>
        </w:rPr>
        <w:t>Signature</w:t>
      </w:r>
      <w:r w:rsidR="00B06A6F" w:rsidRPr="00873151">
        <w:rPr>
          <w:rFonts w:ascii="Frutiger LT 55 Roman" w:hAnsi="Frutiger LT 55 Roman"/>
          <w:i/>
          <w:sz w:val="16"/>
          <w:szCs w:val="16"/>
        </w:rPr>
        <w:t xml:space="preserve"> of </w:t>
      </w:r>
      <w:r w:rsidR="00E779DF">
        <w:rPr>
          <w:rFonts w:ascii="Frutiger LT 55 Roman" w:hAnsi="Frutiger LT 55 Roman"/>
          <w:i/>
          <w:sz w:val="16"/>
          <w:szCs w:val="16"/>
        </w:rPr>
        <w:t>C</w:t>
      </w:r>
      <w:r w:rsidR="00B06A6F" w:rsidRPr="00873151">
        <w:rPr>
          <w:rFonts w:ascii="Frutiger LT 55 Roman" w:hAnsi="Frutiger LT 55 Roman"/>
          <w:i/>
          <w:sz w:val="16"/>
          <w:szCs w:val="16"/>
        </w:rPr>
        <w:t xml:space="preserve">ommittee </w:t>
      </w:r>
      <w:r w:rsidR="00E779DF">
        <w:rPr>
          <w:rFonts w:ascii="Frutiger LT 55 Roman" w:hAnsi="Frutiger LT 55 Roman"/>
          <w:i/>
          <w:sz w:val="16"/>
          <w:szCs w:val="16"/>
        </w:rPr>
        <w:t>C</w:t>
      </w:r>
      <w:r w:rsidR="00B06A6F" w:rsidRPr="00873151">
        <w:rPr>
          <w:rFonts w:ascii="Frutiger LT 55 Roman" w:hAnsi="Frutiger LT 55 Roman"/>
          <w:i/>
          <w:sz w:val="16"/>
          <w:szCs w:val="16"/>
        </w:rPr>
        <w:t xml:space="preserve">hairperson or </w:t>
      </w:r>
      <w:r w:rsidR="00B06A6F">
        <w:rPr>
          <w:rFonts w:ascii="Frutiger LT 55 Roman" w:hAnsi="Frutiger LT 55 Roman"/>
          <w:i/>
          <w:sz w:val="16"/>
          <w:szCs w:val="16"/>
        </w:rPr>
        <w:t>designee</w:t>
      </w:r>
    </w:p>
    <w:p w14:paraId="5770DF3C" w14:textId="77777777" w:rsidR="00B06A6F" w:rsidRPr="00873151" w:rsidRDefault="00B06A6F" w:rsidP="00AB2708">
      <w:pPr>
        <w:keepLines/>
        <w:pBdr>
          <w:top w:val="single" w:sz="12" w:space="6" w:color="auto"/>
          <w:left w:val="single" w:sz="12" w:space="4" w:color="auto"/>
          <w:bottom w:val="single" w:sz="12" w:space="4" w:color="auto"/>
          <w:right w:val="single" w:sz="12" w:space="4" w:color="auto"/>
        </w:pBdr>
        <w:rPr>
          <w:rFonts w:ascii="Frutiger LT 55 Roman" w:hAnsi="Frutiger LT 55 Roman"/>
          <w:i/>
          <w:sz w:val="16"/>
          <w:szCs w:val="16"/>
        </w:rPr>
      </w:pPr>
    </w:p>
    <w:p w14:paraId="2030D9BD" w14:textId="2C0D2C9C" w:rsidR="00B06A6F" w:rsidRDefault="00B06A6F" w:rsidP="00AB2708">
      <w:pPr>
        <w:keepLines/>
        <w:pBdr>
          <w:top w:val="single" w:sz="12" w:space="6" w:color="auto"/>
          <w:left w:val="single" w:sz="12" w:space="4" w:color="auto"/>
          <w:bottom w:val="single" w:sz="12" w:space="4" w:color="auto"/>
          <w:right w:val="single" w:sz="12" w:space="4" w:color="auto"/>
        </w:pBdr>
        <w:rPr>
          <w:rFonts w:ascii="Frutiger LT 55 Roman" w:hAnsi="Frutiger LT 55 Roman"/>
          <w:sz w:val="16"/>
          <w:szCs w:val="16"/>
        </w:rPr>
      </w:pPr>
      <w:r w:rsidRPr="008C4D2A">
        <w:rPr>
          <w:rFonts w:ascii="Frutiger LT 55 Roman" w:hAnsi="Frutiger LT 55 Roman"/>
          <w:b/>
          <w:sz w:val="20"/>
          <w:szCs w:val="20"/>
        </w:rPr>
        <w:t>University Personnel Committee</w:t>
      </w:r>
      <w:r w:rsidR="000F4E09">
        <w:rPr>
          <w:rFonts w:ascii="Frutiger LT 55 Roman" w:hAnsi="Frutiger LT 55 Roman"/>
          <w:sz w:val="16"/>
          <w:szCs w:val="16"/>
        </w:rPr>
        <w:tab/>
      </w:r>
      <w:r w:rsidR="00B93C17">
        <w:rPr>
          <w:rFonts w:ascii="Frutiger LT 55 Roman" w:hAnsi="Frutiger LT 55 Roman"/>
          <w:sz w:val="16"/>
          <w:szCs w:val="16"/>
        </w:rPr>
        <w:tab/>
      </w:r>
      <w:r w:rsidR="00AD6356" w:rsidRPr="00AD6356">
        <w:rPr>
          <w:rFonts w:ascii="Frutiger LT 55 Roman" w:hAnsi="Frutiger LT 55 Roman"/>
        </w:rPr>
        <w:sym w:font="Wingdings" w:char="F0A8"/>
      </w:r>
      <w:r w:rsidR="00AD6356">
        <w:rPr>
          <w:rFonts w:ascii="Frutiger LT 55 Roman" w:hAnsi="Frutiger LT 55 Roman"/>
        </w:rPr>
        <w:t xml:space="preserve"> </w:t>
      </w:r>
      <w:r>
        <w:rPr>
          <w:rFonts w:ascii="Frutiger LT 55 Roman" w:hAnsi="Frutiger LT 55 Roman"/>
          <w:sz w:val="16"/>
          <w:szCs w:val="16"/>
        </w:rPr>
        <w:t>approved</w:t>
      </w:r>
      <w:r>
        <w:rPr>
          <w:rFonts w:ascii="Frutiger LT 55 Roman" w:hAnsi="Frutiger LT 55 Roman"/>
          <w:sz w:val="16"/>
          <w:szCs w:val="16"/>
        </w:rPr>
        <w:tab/>
      </w:r>
      <w:r w:rsidR="00AD6356" w:rsidRPr="00AD6356">
        <w:rPr>
          <w:rFonts w:ascii="Frutiger LT 55 Roman" w:hAnsi="Frutiger LT 55 Roman"/>
        </w:rPr>
        <w:sym w:font="Wingdings" w:char="F0A8"/>
      </w:r>
      <w:r w:rsidR="00AD6356">
        <w:rPr>
          <w:rFonts w:ascii="Frutiger LT 55 Roman" w:hAnsi="Frutiger LT 55 Roman"/>
        </w:rPr>
        <w:t xml:space="preserve"> </w:t>
      </w:r>
      <w:r w:rsidR="00D90BF8">
        <w:rPr>
          <w:rFonts w:ascii="Frutiger LT 55 Roman" w:hAnsi="Frutiger LT 55 Roman"/>
          <w:sz w:val="16"/>
          <w:szCs w:val="16"/>
        </w:rPr>
        <w:t xml:space="preserve">denied     </w:t>
      </w:r>
      <w:r>
        <w:rPr>
          <w:rFonts w:ascii="Frutiger LT 55 Roman" w:hAnsi="Frutiger LT 55 Roman"/>
          <w:sz w:val="16"/>
          <w:szCs w:val="16"/>
        </w:rPr>
        <w:t>Vote</w:t>
      </w:r>
      <w:bookmarkStart w:id="8" w:name="Text13"/>
      <w:r w:rsidR="004021B7">
        <w:rPr>
          <w:rFonts w:ascii="Frutiger LT 55 Roman" w:hAnsi="Frutiger LT 55 Roman"/>
          <w:sz w:val="16"/>
          <w:szCs w:val="16"/>
        </w:rPr>
        <w:t xml:space="preserve"> ____</w:t>
      </w:r>
      <w:bookmarkEnd w:id="8"/>
      <w:r w:rsidR="00D90BF8">
        <w:rPr>
          <w:rFonts w:ascii="Frutiger LT 55 Roman" w:hAnsi="Frutiger LT 55 Roman"/>
          <w:sz w:val="16"/>
          <w:szCs w:val="16"/>
        </w:rPr>
        <w:t xml:space="preserve">____  </w:t>
      </w:r>
      <w:r w:rsidR="00E03811">
        <w:rPr>
          <w:rFonts w:ascii="Frutiger LT 55 Roman" w:hAnsi="Frutiger LT 55 Roman"/>
          <w:sz w:val="16"/>
          <w:szCs w:val="16"/>
        </w:rPr>
        <w:t xml:space="preserve"> </w:t>
      </w:r>
      <w:r>
        <w:rPr>
          <w:rFonts w:ascii="Frutiger LT 55 Roman" w:hAnsi="Frutiger LT 55 Roman"/>
          <w:sz w:val="16"/>
          <w:szCs w:val="16"/>
        </w:rPr>
        <w:t>meeting date</w:t>
      </w:r>
      <w:r w:rsidR="000F4E09">
        <w:rPr>
          <w:rFonts w:ascii="Frutiger LT 55 Roman" w:hAnsi="Frutiger LT 55 Roman"/>
          <w:sz w:val="16"/>
          <w:szCs w:val="16"/>
        </w:rPr>
        <w:t xml:space="preserve"> </w:t>
      </w:r>
      <w:r w:rsidR="004021B7">
        <w:rPr>
          <w:rFonts w:ascii="Frutiger LT 55 Roman" w:hAnsi="Frutiger LT 55 Roman"/>
          <w:b/>
          <w:sz w:val="16"/>
          <w:szCs w:val="16"/>
        </w:rPr>
        <w:t>____</w:t>
      </w:r>
      <w:r w:rsidR="00E03811">
        <w:rPr>
          <w:rFonts w:ascii="Frutiger LT 55 Roman" w:hAnsi="Frutiger LT 55 Roman"/>
          <w:b/>
          <w:sz w:val="16"/>
          <w:szCs w:val="16"/>
        </w:rPr>
        <w:t>_</w:t>
      </w:r>
      <w:r w:rsidR="00D90BF8">
        <w:rPr>
          <w:rFonts w:ascii="Frutiger LT 55 Roman" w:hAnsi="Frutiger LT 55 Roman"/>
          <w:b/>
          <w:sz w:val="16"/>
          <w:szCs w:val="16"/>
        </w:rPr>
        <w:t>____</w:t>
      </w:r>
    </w:p>
    <w:p w14:paraId="0D1DF271" w14:textId="77777777" w:rsidR="00B06A6F" w:rsidRDefault="00B06A6F" w:rsidP="00AB2708">
      <w:pPr>
        <w:keepLines/>
        <w:pBdr>
          <w:top w:val="single" w:sz="12" w:space="6" w:color="auto"/>
          <w:left w:val="single" w:sz="12" w:space="4" w:color="auto"/>
          <w:bottom w:val="single" w:sz="12" w:space="4" w:color="auto"/>
          <w:right w:val="single" w:sz="12" w:space="4" w:color="auto"/>
        </w:pBdr>
        <w:rPr>
          <w:rFonts w:ascii="Frutiger LT 55 Roman" w:hAnsi="Frutiger LT 55 Roman"/>
          <w:sz w:val="16"/>
          <w:szCs w:val="16"/>
        </w:rPr>
      </w:pPr>
      <w:r>
        <w:rPr>
          <w:rFonts w:ascii="Frutiger LT 55 Roman" w:hAnsi="Frutiger LT 55 Roman"/>
          <w:sz w:val="16"/>
          <w:szCs w:val="16"/>
        </w:rPr>
        <w:tab/>
      </w:r>
      <w:r>
        <w:rPr>
          <w:rFonts w:ascii="Frutiger LT 55 Roman" w:hAnsi="Frutiger LT 55 Roman"/>
          <w:sz w:val="16"/>
          <w:szCs w:val="16"/>
        </w:rPr>
        <w:tab/>
      </w:r>
      <w:r>
        <w:rPr>
          <w:rFonts w:ascii="Frutiger LT 55 Roman" w:hAnsi="Frutiger LT 55 Roman"/>
          <w:sz w:val="16"/>
          <w:szCs w:val="16"/>
        </w:rPr>
        <w:tab/>
      </w:r>
      <w:r>
        <w:rPr>
          <w:rFonts w:ascii="Frutiger LT 55 Roman" w:hAnsi="Frutiger LT 55 Roman"/>
          <w:sz w:val="16"/>
          <w:szCs w:val="16"/>
        </w:rPr>
        <w:tab/>
      </w:r>
    </w:p>
    <w:p w14:paraId="50EA972A" w14:textId="145FC8DC" w:rsidR="00B06A6F" w:rsidRDefault="00E03811" w:rsidP="00AB2708">
      <w:pPr>
        <w:keepLines/>
        <w:pBdr>
          <w:top w:val="single" w:sz="12" w:space="6" w:color="auto"/>
          <w:left w:val="single" w:sz="12" w:space="4" w:color="auto"/>
          <w:bottom w:val="single" w:sz="12" w:space="4" w:color="auto"/>
          <w:right w:val="single" w:sz="12" w:space="4" w:color="auto"/>
        </w:pBdr>
        <w:rPr>
          <w:rFonts w:ascii="Frutiger LT 55 Roman" w:hAnsi="Frutiger LT 55 Roman"/>
          <w:sz w:val="16"/>
          <w:szCs w:val="16"/>
        </w:rPr>
      </w:pPr>
      <w:r>
        <w:rPr>
          <w:rFonts w:ascii="Frutiger LT 55 Roman" w:hAnsi="Frutiger LT 55 Roman"/>
          <w:sz w:val="16"/>
          <w:szCs w:val="16"/>
        </w:rPr>
        <w:tab/>
      </w:r>
      <w:r>
        <w:rPr>
          <w:rFonts w:ascii="Frutiger LT 55 Roman" w:hAnsi="Frutiger LT 55 Roman"/>
          <w:sz w:val="16"/>
          <w:szCs w:val="16"/>
        </w:rPr>
        <w:tab/>
      </w:r>
      <w:r>
        <w:rPr>
          <w:rFonts w:ascii="Frutiger LT 55 Roman" w:hAnsi="Frutiger LT 55 Roman"/>
          <w:sz w:val="16"/>
          <w:szCs w:val="16"/>
        </w:rPr>
        <w:tab/>
      </w:r>
      <w:r>
        <w:rPr>
          <w:rFonts w:ascii="Frutiger LT 55 Roman" w:hAnsi="Frutiger LT 55 Roman"/>
          <w:sz w:val="16"/>
          <w:szCs w:val="16"/>
        </w:rPr>
        <w:tab/>
      </w:r>
      <w:r>
        <w:rPr>
          <w:rFonts w:ascii="Frutiger LT 55 Roman" w:hAnsi="Frutiger LT 55 Roman"/>
          <w:sz w:val="16"/>
          <w:szCs w:val="16"/>
        </w:rPr>
        <w:tab/>
      </w:r>
      <w:r>
        <w:rPr>
          <w:rFonts w:ascii="Frutiger LT 55 Roman" w:hAnsi="Frutiger LT 55 Roman"/>
          <w:sz w:val="16"/>
          <w:szCs w:val="16"/>
        </w:rPr>
        <w:tab/>
        <w:t xml:space="preserve">                             </w:t>
      </w:r>
      <w:r w:rsidR="00B93C17">
        <w:rPr>
          <w:rFonts w:ascii="Frutiger LT 55 Roman" w:hAnsi="Frutiger LT 55 Roman"/>
          <w:sz w:val="16"/>
          <w:szCs w:val="16"/>
        </w:rPr>
        <w:tab/>
      </w:r>
      <w:r>
        <w:rPr>
          <w:rFonts w:ascii="Frutiger LT 55 Roman" w:hAnsi="Frutiger LT 55 Roman"/>
          <w:sz w:val="16"/>
          <w:szCs w:val="16"/>
        </w:rPr>
        <w:t xml:space="preserve"> _</w:t>
      </w:r>
      <w:r w:rsidR="00B06A6F">
        <w:rPr>
          <w:rFonts w:ascii="Frutiger LT 55 Roman" w:hAnsi="Frutiger LT 55 Roman"/>
          <w:sz w:val="16"/>
          <w:szCs w:val="16"/>
        </w:rPr>
        <w:t>_______________________________</w:t>
      </w:r>
      <w:r w:rsidR="007A55AF">
        <w:rPr>
          <w:rFonts w:ascii="Frutiger LT 55 Roman" w:hAnsi="Frutiger LT 55 Roman"/>
          <w:sz w:val="16"/>
          <w:szCs w:val="16"/>
        </w:rPr>
        <w:t>_</w:t>
      </w:r>
    </w:p>
    <w:p w14:paraId="52B6165A" w14:textId="39A95F76" w:rsidR="00B06A6F" w:rsidRPr="00E03811" w:rsidRDefault="00AF6718" w:rsidP="00AF6718">
      <w:pPr>
        <w:keepLines/>
        <w:pBdr>
          <w:top w:val="single" w:sz="12" w:space="6" w:color="auto"/>
          <w:left w:val="single" w:sz="12" w:space="4" w:color="auto"/>
          <w:bottom w:val="single" w:sz="12" w:space="4" w:color="auto"/>
          <w:right w:val="single" w:sz="12" w:space="4" w:color="auto"/>
        </w:pBdr>
        <w:rPr>
          <w:rFonts w:ascii="Frutiger LT 55 Roman" w:hAnsi="Frutiger LT 55 Roman"/>
          <w:i/>
          <w:sz w:val="16"/>
          <w:szCs w:val="16"/>
        </w:rPr>
      </w:pPr>
      <w:r>
        <w:rPr>
          <w:rFonts w:ascii="Frutiger LT 55 Roman" w:hAnsi="Frutiger LT 55 Roman"/>
          <w:sz w:val="16"/>
          <w:szCs w:val="16"/>
        </w:rPr>
        <w:tab/>
      </w:r>
      <w:r>
        <w:rPr>
          <w:rFonts w:ascii="Frutiger LT 55 Roman" w:hAnsi="Frutiger LT 55 Roman"/>
          <w:sz w:val="16"/>
          <w:szCs w:val="16"/>
        </w:rPr>
        <w:tab/>
      </w:r>
      <w:r>
        <w:rPr>
          <w:rFonts w:ascii="Frutiger LT 55 Roman" w:hAnsi="Frutiger LT 55 Roman"/>
          <w:sz w:val="16"/>
          <w:szCs w:val="16"/>
        </w:rPr>
        <w:tab/>
      </w:r>
      <w:r>
        <w:rPr>
          <w:rFonts w:ascii="Frutiger LT 55 Roman" w:hAnsi="Frutiger LT 55 Roman"/>
          <w:sz w:val="16"/>
          <w:szCs w:val="16"/>
        </w:rPr>
        <w:tab/>
      </w:r>
      <w:r>
        <w:rPr>
          <w:rFonts w:ascii="Frutiger LT 55 Roman" w:hAnsi="Frutiger LT 55 Roman"/>
          <w:sz w:val="16"/>
          <w:szCs w:val="16"/>
        </w:rPr>
        <w:tab/>
      </w:r>
      <w:r>
        <w:rPr>
          <w:rFonts w:ascii="Frutiger LT 55 Roman" w:hAnsi="Frutiger LT 55 Roman"/>
          <w:sz w:val="16"/>
          <w:szCs w:val="16"/>
        </w:rPr>
        <w:tab/>
      </w:r>
      <w:r>
        <w:rPr>
          <w:rFonts w:ascii="Frutiger LT 55 Roman" w:hAnsi="Frutiger LT 55 Roman"/>
          <w:sz w:val="16"/>
          <w:szCs w:val="16"/>
        </w:rPr>
        <w:tab/>
      </w:r>
      <w:r w:rsidR="00B93C17">
        <w:rPr>
          <w:rFonts w:ascii="Frutiger LT 55 Roman" w:hAnsi="Frutiger LT 55 Roman"/>
          <w:sz w:val="16"/>
          <w:szCs w:val="16"/>
        </w:rPr>
        <w:tab/>
      </w:r>
      <w:r>
        <w:rPr>
          <w:rFonts w:ascii="Frutiger LT 55 Roman" w:hAnsi="Frutiger LT 55 Roman"/>
          <w:i/>
          <w:sz w:val="16"/>
          <w:szCs w:val="16"/>
        </w:rPr>
        <w:t xml:space="preserve">Signature of Committee </w:t>
      </w:r>
      <w:r w:rsidRPr="00AF6718">
        <w:rPr>
          <w:rFonts w:ascii="Frutiger LT 55 Roman" w:hAnsi="Frutiger LT 55 Roman"/>
          <w:i/>
          <w:sz w:val="16"/>
          <w:szCs w:val="16"/>
        </w:rPr>
        <w:t>Chairperson</w:t>
      </w:r>
      <w:r w:rsidR="00B06A6F" w:rsidRPr="00AF6718">
        <w:rPr>
          <w:rFonts w:ascii="Frutiger LT 55 Roman" w:hAnsi="Frutiger LT 55 Roman"/>
          <w:i/>
          <w:sz w:val="16"/>
          <w:szCs w:val="16"/>
        </w:rPr>
        <w:tab/>
      </w:r>
      <w:r w:rsidR="00B06A6F" w:rsidRPr="00AF6718">
        <w:rPr>
          <w:rFonts w:ascii="Frutiger LT 55 Roman" w:hAnsi="Frutiger LT 55 Roman"/>
          <w:i/>
          <w:sz w:val="16"/>
          <w:szCs w:val="16"/>
        </w:rPr>
        <w:tab/>
      </w:r>
      <w:r w:rsidR="00B06A6F" w:rsidRPr="00AF6718">
        <w:rPr>
          <w:rFonts w:ascii="Frutiger LT 55 Roman" w:hAnsi="Frutiger LT 55 Roman"/>
          <w:i/>
          <w:sz w:val="16"/>
          <w:szCs w:val="16"/>
        </w:rPr>
        <w:tab/>
      </w:r>
      <w:r w:rsidR="00B06A6F" w:rsidRPr="00AF6718">
        <w:rPr>
          <w:rFonts w:ascii="Frutiger LT 55 Roman" w:hAnsi="Frutiger LT 55 Roman"/>
          <w:i/>
          <w:sz w:val="16"/>
          <w:szCs w:val="16"/>
        </w:rPr>
        <w:tab/>
      </w:r>
      <w:r w:rsidR="00B06A6F" w:rsidRPr="00AF6718">
        <w:rPr>
          <w:rFonts w:ascii="Frutiger LT 55 Roman" w:hAnsi="Frutiger LT 55 Roman"/>
          <w:i/>
          <w:sz w:val="16"/>
          <w:szCs w:val="16"/>
        </w:rPr>
        <w:tab/>
      </w:r>
      <w:r w:rsidR="00B06A6F" w:rsidRPr="00AF6718">
        <w:rPr>
          <w:rFonts w:ascii="Frutiger LT 55 Roman" w:hAnsi="Frutiger LT 55 Roman"/>
          <w:i/>
          <w:sz w:val="16"/>
          <w:szCs w:val="16"/>
        </w:rPr>
        <w:tab/>
      </w:r>
      <w:r w:rsidR="00B06A6F" w:rsidRPr="00AF6718">
        <w:rPr>
          <w:rFonts w:ascii="Frutiger LT 55 Roman" w:hAnsi="Frutiger LT 55 Roman"/>
          <w:i/>
          <w:sz w:val="16"/>
          <w:szCs w:val="16"/>
        </w:rPr>
        <w:tab/>
      </w:r>
      <w:r w:rsidR="00E03811">
        <w:rPr>
          <w:rFonts w:ascii="Frutiger LT 55 Roman" w:hAnsi="Frutiger LT 55 Roman"/>
          <w:sz w:val="16"/>
          <w:szCs w:val="16"/>
        </w:rPr>
        <w:t xml:space="preserve">             </w:t>
      </w:r>
    </w:p>
    <w:p w14:paraId="2E844A58" w14:textId="4CF10991" w:rsidR="003C6C75" w:rsidRPr="00C93E52" w:rsidRDefault="003C6C75" w:rsidP="00DF0AA4">
      <w:pPr>
        <w:autoSpaceDE w:val="0"/>
        <w:autoSpaceDN w:val="0"/>
        <w:adjustRightInd w:val="0"/>
        <w:ind w:left="2160" w:hanging="2250"/>
        <w:rPr>
          <w:rFonts w:ascii="FrutigerLT-Bold" w:hAnsi="FrutigerLT-Bold" w:cs="FrutigerLT-Bold"/>
          <w:b/>
          <w:bCs/>
          <w:sz w:val="20"/>
          <w:szCs w:val="20"/>
        </w:rPr>
      </w:pPr>
      <w:r>
        <w:rPr>
          <w:rFonts w:ascii="FrutigerLT-Bold" w:hAnsi="FrutigerLT-Bold" w:cs="FrutigerLT-Bold"/>
          <w:b/>
          <w:bCs/>
          <w:sz w:val="32"/>
          <w:szCs w:val="32"/>
        </w:rPr>
        <w:br w:type="page"/>
      </w:r>
      <w:r w:rsidR="00B93C17">
        <w:rPr>
          <w:b/>
          <w:bCs/>
          <w:noProof/>
        </w:rPr>
        <w:lastRenderedPageBreak/>
        <mc:AlternateContent>
          <mc:Choice Requires="wps">
            <w:drawing>
              <wp:anchor distT="0" distB="0" distL="114300" distR="114300" simplePos="0" relativeHeight="251646464" behindDoc="0" locked="0" layoutInCell="1" allowOverlap="1" wp14:anchorId="28B8C11A" wp14:editId="1BAB3602">
                <wp:simplePos x="0" y="0"/>
                <wp:positionH relativeFrom="column">
                  <wp:posOffset>2981325</wp:posOffset>
                </wp:positionH>
                <wp:positionV relativeFrom="paragraph">
                  <wp:posOffset>171450</wp:posOffset>
                </wp:positionV>
                <wp:extent cx="3458845" cy="819150"/>
                <wp:effectExtent l="0" t="0" r="8255" b="0"/>
                <wp:wrapNone/>
                <wp:docPr id="37"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8845" cy="819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68930C" w14:textId="77777777" w:rsidR="00086FF6" w:rsidRPr="00DF0AA4" w:rsidRDefault="00086FF6" w:rsidP="00DF0AA4">
                            <w:pPr>
                              <w:ind w:left="1530" w:hanging="1260"/>
                              <w:rPr>
                                <w:rFonts w:ascii="FrutigerLT-Bold" w:hAnsi="FrutigerLT-Bold" w:cs="FrutigerLT-Bold"/>
                                <w:b/>
                                <w:bCs/>
                                <w:smallCaps/>
                                <w:sz w:val="30"/>
                                <w:szCs w:val="32"/>
                              </w:rPr>
                            </w:pPr>
                            <w:r w:rsidRPr="00DF0AA4">
                              <w:rPr>
                                <w:rFonts w:ascii="FrutigerLT-Bold" w:hAnsi="FrutigerLT-Bold" w:cs="FrutigerLT-Bold"/>
                                <w:b/>
                                <w:bCs/>
                                <w:smallCaps/>
                                <w:sz w:val="30"/>
                                <w:szCs w:val="32"/>
                              </w:rPr>
                              <w:t xml:space="preserve">PAGE </w:t>
                            </w:r>
                            <w:r>
                              <w:rPr>
                                <w:rFonts w:ascii="FrutigerLT-Bold" w:hAnsi="FrutigerLT-Bold" w:cs="FrutigerLT-Bold"/>
                                <w:b/>
                                <w:bCs/>
                                <w:smallCaps/>
                                <w:sz w:val="30"/>
                                <w:szCs w:val="32"/>
                              </w:rPr>
                              <w:t>2</w:t>
                            </w:r>
                            <w:r w:rsidRPr="00DF0AA4">
                              <w:rPr>
                                <w:rFonts w:ascii="FrutigerLT-Bold" w:hAnsi="FrutigerLT-Bold" w:cs="FrutigerLT-Bold"/>
                                <w:b/>
                                <w:bCs/>
                                <w:smallCaps/>
                                <w:sz w:val="30"/>
                                <w:szCs w:val="32"/>
                              </w:rPr>
                              <w:t>: Personnel Action Form</w:t>
                            </w:r>
                            <w:r>
                              <w:rPr>
                                <w:rFonts w:ascii="FrutigerLT-Bold" w:hAnsi="FrutigerLT-Bold" w:cs="FrutigerLT-Bold"/>
                                <w:b/>
                                <w:bCs/>
                                <w:smallCaps/>
                                <w:sz w:val="30"/>
                                <w:szCs w:val="32"/>
                              </w:rPr>
                              <w:t xml:space="preserve"> Table of Contents</w:t>
                            </w:r>
                          </w:p>
                          <w:p w14:paraId="0DDE22DB" w14:textId="77777777" w:rsidR="00086FF6" w:rsidRDefault="00086FF6" w:rsidP="00DF0AA4">
                            <w:pPr>
                              <w:tabs>
                                <w:tab w:val="left" w:pos="2610"/>
                              </w:tabs>
                              <w:autoSpaceDE w:val="0"/>
                              <w:autoSpaceDN w:val="0"/>
                              <w:adjustRightInd w:val="0"/>
                              <w:ind w:left="1620"/>
                              <w:outlineLvl w:val="0"/>
                              <w:rPr>
                                <w:rFonts w:ascii="FrutigerLT-Italic" w:hAnsi="FrutigerLT-Italic" w:cs="FrutigerLT-Italic"/>
                                <w:i/>
                                <w:iCs/>
                                <w:sz w:val="16"/>
                                <w:szCs w:val="16"/>
                              </w:rPr>
                            </w:pPr>
                            <w:r>
                              <w:rPr>
                                <w:rFonts w:ascii="FrutigerLT-Italic" w:hAnsi="FrutigerLT-Italic" w:cs="FrutigerLT-Italic"/>
                                <w:i/>
                                <w:iCs/>
                                <w:sz w:val="16"/>
                                <w:szCs w:val="16"/>
                              </w:rPr>
                              <w:t>Order your application according to this alphabetical listing.</w:t>
                            </w:r>
                            <w:r w:rsidRPr="00ED30D8">
                              <w:rPr>
                                <w:rFonts w:ascii="FrutigerLT-Italic" w:hAnsi="FrutigerLT-Italic" w:cs="FrutigerLT-Italic"/>
                                <w:b/>
                                <w:i/>
                                <w:iCs/>
                                <w:sz w:val="16"/>
                                <w:szCs w:val="16"/>
                              </w:rPr>
                              <w:t xml:space="preserve"> Include page numbers.</w:t>
                            </w:r>
                          </w:p>
                          <w:p w14:paraId="1DEBE9D4" w14:textId="77777777" w:rsidR="00086FF6" w:rsidRDefault="00086FF6" w:rsidP="00DF0AA4">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B8C11A" id="Text Box 126" o:spid="_x0000_s1027" type="#_x0000_t202" style="position:absolute;left:0;text-align:left;margin-left:234.75pt;margin-top:13.5pt;width:272.35pt;height:64.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" stroked="f">
                <v:textbox>
                  <w:txbxContent>
                    <w:p w14:paraId="7368930C" w14:textId="77777777" w:rsidR="00086FF6" w:rsidRPr="00DF0AA4" w:rsidRDefault="00086FF6" w:rsidP="00DF0AA4">
                      <w:pPr>
                        <w:ind w:left="1530" w:hanging="1260"/>
                        <w:rPr>
                          <w:rFonts w:ascii="FrutigerLT-Bold" w:hAnsi="FrutigerLT-Bold" w:cs="FrutigerLT-Bold"/>
                          <w:b/>
                          <w:bCs/>
                          <w:smallCaps/>
                          <w:sz w:val="30"/>
                          <w:szCs w:val="32"/>
                        </w:rPr>
                      </w:pPr>
                      <w:r w:rsidRPr="00DF0AA4">
                        <w:rPr>
                          <w:rFonts w:ascii="FrutigerLT-Bold" w:hAnsi="FrutigerLT-Bold" w:cs="FrutigerLT-Bold"/>
                          <w:b/>
                          <w:bCs/>
                          <w:smallCaps/>
                          <w:sz w:val="30"/>
                          <w:szCs w:val="32"/>
                        </w:rPr>
                        <w:t xml:space="preserve">PAGE </w:t>
                      </w:r>
                      <w:r>
                        <w:rPr>
                          <w:rFonts w:ascii="FrutigerLT-Bold" w:hAnsi="FrutigerLT-Bold" w:cs="FrutigerLT-Bold"/>
                          <w:b/>
                          <w:bCs/>
                          <w:smallCaps/>
                          <w:sz w:val="30"/>
                          <w:szCs w:val="32"/>
                        </w:rPr>
                        <w:t>2</w:t>
                      </w:r>
                      <w:r w:rsidRPr="00DF0AA4">
                        <w:rPr>
                          <w:rFonts w:ascii="FrutigerLT-Bold" w:hAnsi="FrutigerLT-Bold" w:cs="FrutigerLT-Bold"/>
                          <w:b/>
                          <w:bCs/>
                          <w:smallCaps/>
                          <w:sz w:val="30"/>
                          <w:szCs w:val="32"/>
                        </w:rPr>
                        <w:t>: Personnel Action Form</w:t>
                      </w:r>
                      <w:r>
                        <w:rPr>
                          <w:rFonts w:ascii="FrutigerLT-Bold" w:hAnsi="FrutigerLT-Bold" w:cs="FrutigerLT-Bold"/>
                          <w:b/>
                          <w:bCs/>
                          <w:smallCaps/>
                          <w:sz w:val="30"/>
                          <w:szCs w:val="32"/>
                        </w:rPr>
                        <w:t xml:space="preserve"> Table of Contents</w:t>
                      </w:r>
                    </w:p>
                    <w:p w14:paraId="0DDE22DB" w14:textId="77777777" w:rsidR="00086FF6" w:rsidRDefault="00086FF6" w:rsidP="00DF0AA4">
                      <w:pPr>
                        <w:tabs>
                          <w:tab w:val="left" w:pos="2610"/>
                        </w:tabs>
                        <w:autoSpaceDE w:val="0"/>
                        <w:autoSpaceDN w:val="0"/>
                        <w:adjustRightInd w:val="0"/>
                        <w:ind w:left="1620"/>
                        <w:outlineLvl w:val="0"/>
                        <w:rPr>
                          <w:rFonts w:ascii="FrutigerLT-Italic" w:hAnsi="FrutigerLT-Italic" w:cs="FrutigerLT-Italic"/>
                          <w:i/>
                          <w:iCs/>
                          <w:sz w:val="16"/>
                          <w:szCs w:val="16"/>
                        </w:rPr>
                      </w:pPr>
                      <w:r>
                        <w:rPr>
                          <w:rFonts w:ascii="FrutigerLT-Italic" w:hAnsi="FrutigerLT-Italic" w:cs="FrutigerLT-Italic"/>
                          <w:i/>
                          <w:iCs/>
                          <w:sz w:val="16"/>
                          <w:szCs w:val="16"/>
                        </w:rPr>
                        <w:t>Order your application according to this alphabetical listing.</w:t>
                      </w:r>
                      <w:r w:rsidRPr="00ED30D8">
                        <w:rPr>
                          <w:rFonts w:ascii="FrutigerLT-Italic" w:hAnsi="FrutigerLT-Italic" w:cs="FrutigerLT-Italic"/>
                          <w:b/>
                          <w:i/>
                          <w:iCs/>
                          <w:sz w:val="16"/>
                          <w:szCs w:val="16"/>
                        </w:rPr>
                        <w:t xml:space="preserve"> Include page numbers.</w:t>
                      </w:r>
                    </w:p>
                    <w:p w14:paraId="1DEBE9D4" w14:textId="77777777" w:rsidR="00086FF6" w:rsidRDefault="00086FF6" w:rsidP="00DF0AA4">
                      <w:pPr>
                        <w:jc w:val="both"/>
                      </w:pPr>
                    </w:p>
                  </w:txbxContent>
                </v:textbox>
              </v:shape>
            </w:pict>
          </mc:Fallback>
        </mc:AlternateContent>
      </w:r>
      <w:r w:rsidR="00C30D08">
        <w:rPr>
          <w:b/>
          <w:bCs/>
          <w:noProof/>
        </w:rPr>
        <w:drawing>
          <wp:inline distT="0" distB="0" distL="0" distR="0" wp14:anchorId="5882F9C1" wp14:editId="33B458A0">
            <wp:extent cx="2543175" cy="819150"/>
            <wp:effectExtent l="0" t="0" r="9525" b="0"/>
            <wp:docPr id="2" name="Picture 2" desc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3175" cy="819150"/>
                    </a:xfrm>
                    <a:prstGeom prst="rect">
                      <a:avLst/>
                    </a:prstGeom>
                    <a:noFill/>
                    <a:ln>
                      <a:noFill/>
                    </a:ln>
                  </pic:spPr>
                </pic:pic>
              </a:graphicData>
            </a:graphic>
          </wp:inline>
        </w:drawing>
      </w:r>
    </w:p>
    <w:p w14:paraId="2424EF08" w14:textId="0AE34C41" w:rsidR="003C6C75" w:rsidRPr="00C93E52" w:rsidRDefault="003C6C75" w:rsidP="002A287A">
      <w:pPr>
        <w:autoSpaceDE w:val="0"/>
        <w:autoSpaceDN w:val="0"/>
        <w:adjustRightInd w:val="0"/>
        <w:ind w:left="2160" w:firstLine="720"/>
        <w:rPr>
          <w:rFonts w:ascii="FrutigerLT-Bold" w:hAnsi="FrutigerLT-Bold" w:cs="FrutigerLT-Bold"/>
          <w:b/>
          <w:bCs/>
          <w:sz w:val="20"/>
          <w:szCs w:val="20"/>
        </w:rPr>
      </w:pPr>
    </w:p>
    <w:p w14:paraId="37F2D050" w14:textId="77777777" w:rsidR="00A22769" w:rsidRDefault="00ED30D8" w:rsidP="002072C2">
      <w:pPr>
        <w:tabs>
          <w:tab w:val="left" w:pos="2610"/>
        </w:tabs>
        <w:autoSpaceDE w:val="0"/>
        <w:autoSpaceDN w:val="0"/>
        <w:adjustRightInd w:val="0"/>
        <w:ind w:left="1440" w:firstLine="1170"/>
        <w:outlineLvl w:val="0"/>
        <w:rPr>
          <w:rFonts w:ascii="FrutigerLT-Italic" w:hAnsi="FrutigerLT-Italic" w:cs="FrutigerLT-Italic"/>
          <w:i/>
          <w:iCs/>
          <w:sz w:val="16"/>
          <w:szCs w:val="16"/>
        </w:rPr>
      </w:pPr>
      <w:r>
        <w:rPr>
          <w:rFonts w:ascii="FrutigerLT-Italic" w:hAnsi="FrutigerLT-Italic" w:cs="FrutigerLT-Italic"/>
          <w:i/>
          <w:iCs/>
          <w:sz w:val="16"/>
          <w:szCs w:val="16"/>
        </w:rPr>
        <w:t xml:space="preserve">       </w:t>
      </w:r>
    </w:p>
    <w:p w14:paraId="792E4EB2" w14:textId="77777777" w:rsidR="002A287A" w:rsidRPr="00C93E52" w:rsidRDefault="002A287A" w:rsidP="002A287A">
      <w:pPr>
        <w:autoSpaceDE w:val="0"/>
        <w:autoSpaceDN w:val="0"/>
        <w:adjustRightInd w:val="0"/>
        <w:jc w:val="right"/>
        <w:rPr>
          <w:rFonts w:ascii="FrutigerLT-Bold" w:hAnsi="FrutigerLT-Bold" w:cs="FrutigerLT-Bold"/>
          <w:b/>
          <w:bCs/>
          <w:sz w:val="20"/>
          <w:szCs w:val="20"/>
        </w:rPr>
      </w:pPr>
    </w:p>
    <w:p w14:paraId="008E075E" w14:textId="77777777" w:rsidR="002A287A" w:rsidRDefault="002A287A" w:rsidP="002A287A">
      <w:pPr>
        <w:autoSpaceDE w:val="0"/>
        <w:autoSpaceDN w:val="0"/>
        <w:adjustRightInd w:val="0"/>
        <w:rPr>
          <w:rFonts w:ascii="FrutigerLT-Bold" w:hAnsi="FrutigerLT-Bold" w:cs="FrutigerLT-Bold"/>
          <w:b/>
          <w:bCs/>
          <w:sz w:val="16"/>
          <w:szCs w:val="16"/>
        </w:rPr>
      </w:pPr>
    </w:p>
    <w:p w14:paraId="63BD48A2" w14:textId="77777777" w:rsidR="002A287A" w:rsidRDefault="002A287A" w:rsidP="002A287A">
      <w:pPr>
        <w:autoSpaceDE w:val="0"/>
        <w:autoSpaceDN w:val="0"/>
        <w:adjustRightInd w:val="0"/>
        <w:rPr>
          <w:rFonts w:ascii="FrutigerLT-Bold" w:hAnsi="FrutigerLT-Bold" w:cs="FrutigerLT-Bold"/>
          <w:b/>
          <w:bCs/>
          <w:sz w:val="16"/>
          <w:szCs w:val="16"/>
        </w:rPr>
      </w:pPr>
    </w:p>
    <w:p w14:paraId="6F98647D" w14:textId="77777777" w:rsidR="002A287A" w:rsidRPr="00744FF1" w:rsidRDefault="002A287A" w:rsidP="002A287A">
      <w:pPr>
        <w:autoSpaceDE w:val="0"/>
        <w:autoSpaceDN w:val="0"/>
        <w:adjustRightInd w:val="0"/>
        <w:rPr>
          <w:rFonts w:ascii="FrutigerLT-Bold" w:hAnsi="FrutigerLT-Bold" w:cs="FrutigerLT-Bold"/>
          <w:b/>
          <w:bCs/>
          <w:sz w:val="16"/>
          <w:szCs w:val="16"/>
        </w:rPr>
      </w:pPr>
    </w:p>
    <w:p w14:paraId="4453FB75" w14:textId="77777777" w:rsidR="002A287A" w:rsidRPr="0037666D" w:rsidRDefault="00C82796" w:rsidP="002A287A">
      <w:pPr>
        <w:autoSpaceDE w:val="0"/>
        <w:autoSpaceDN w:val="0"/>
        <w:adjustRightInd w:val="0"/>
        <w:ind w:left="180"/>
        <w:rPr>
          <w:rFonts w:ascii="Frutiger LT 65 Bold" w:hAnsi="Frutiger LT 65 Bold" w:cs="Frutiger LT 65 Bold"/>
          <w:sz w:val="16"/>
          <w:szCs w:val="16"/>
        </w:rPr>
      </w:pPr>
      <w:r w:rsidRPr="00B90809">
        <w:rPr>
          <w:rFonts w:ascii="Frutiger LT 65 Bold" w:hAnsi="Frutiger LT 65 Bold" w:cs="Frutiger LT 65 Bold"/>
          <w:b/>
          <w:sz w:val="20"/>
          <w:szCs w:val="20"/>
        </w:rPr>
        <w:t xml:space="preserve">I. </w:t>
      </w:r>
      <w:r w:rsidR="002A287A" w:rsidRPr="00B90809">
        <w:rPr>
          <w:rFonts w:ascii="Frutiger LT 65 Bold" w:hAnsi="Frutiger LT 65 Bold" w:cs="Frutiger LT 65 Bold"/>
          <w:b/>
          <w:sz w:val="20"/>
          <w:szCs w:val="20"/>
        </w:rPr>
        <w:t>BIOGRAPHICAL INFORMATION</w:t>
      </w:r>
      <w:r w:rsidR="002A287A" w:rsidRPr="0037666D">
        <w:rPr>
          <w:rFonts w:ascii="Frutiger LT 65 Bold" w:hAnsi="Frutiger LT 65 Bold" w:cs="Frutiger LT 65 Bold"/>
          <w:sz w:val="16"/>
          <w:szCs w:val="16"/>
        </w:rPr>
        <w:t xml:space="preserve"> </w:t>
      </w:r>
      <w:r w:rsidR="002A287A" w:rsidRPr="0037666D">
        <w:rPr>
          <w:rFonts w:ascii="Frutiger LT 65 Bold" w:hAnsi="Frutiger LT 65 Bold" w:cs="Frutiger LT 65 Bold"/>
          <w:sz w:val="16"/>
          <w:szCs w:val="16"/>
        </w:rPr>
        <w:tab/>
      </w:r>
      <w:r w:rsidR="002A287A" w:rsidRPr="0037666D">
        <w:rPr>
          <w:rFonts w:ascii="Frutiger LT 65 Bold" w:hAnsi="Frutiger LT 65 Bold" w:cs="Frutiger LT 65 Bold"/>
          <w:sz w:val="16"/>
          <w:szCs w:val="16"/>
        </w:rPr>
        <w:tab/>
      </w:r>
      <w:r w:rsidR="002A287A" w:rsidRPr="0037666D">
        <w:rPr>
          <w:rFonts w:ascii="Frutiger LT 65 Bold" w:hAnsi="Frutiger LT 65 Bold" w:cs="Frutiger LT 65 Bold"/>
          <w:sz w:val="16"/>
          <w:szCs w:val="16"/>
        </w:rPr>
        <w:tab/>
      </w:r>
      <w:r w:rsidR="002A287A" w:rsidRPr="0037666D">
        <w:rPr>
          <w:rFonts w:ascii="Frutiger LT 65 Bold" w:hAnsi="Frutiger LT 65 Bold" w:cs="Frutiger LT 65 Bold"/>
          <w:sz w:val="16"/>
          <w:szCs w:val="16"/>
        </w:rPr>
        <w:tab/>
      </w:r>
      <w:r w:rsidR="002A287A" w:rsidRPr="0037666D">
        <w:rPr>
          <w:rFonts w:ascii="Frutiger LT 65 Bold" w:hAnsi="Frutiger LT 65 Bold" w:cs="Frutiger LT 65 Bold"/>
          <w:sz w:val="16"/>
          <w:szCs w:val="16"/>
        </w:rPr>
        <w:tab/>
      </w:r>
      <w:r w:rsidR="002A287A" w:rsidRPr="0037666D">
        <w:rPr>
          <w:rFonts w:ascii="Frutiger LT 65 Bold" w:hAnsi="Frutiger LT 65 Bold" w:cs="Frutiger LT 65 Bold"/>
          <w:sz w:val="16"/>
          <w:szCs w:val="16"/>
        </w:rPr>
        <w:tab/>
      </w:r>
      <w:r w:rsidR="002A287A" w:rsidRPr="0031060F">
        <w:rPr>
          <w:rFonts w:ascii="Frutiger LT 55 Roman" w:hAnsi="Frutiger LT 55 Roman" w:cs="Frutiger LT 65 Bold"/>
          <w:sz w:val="16"/>
          <w:szCs w:val="16"/>
        </w:rPr>
        <w:t>Starting Page</w:t>
      </w:r>
    </w:p>
    <w:p w14:paraId="64E28EA5" w14:textId="77777777" w:rsidR="002A287A" w:rsidRPr="00744FF1" w:rsidRDefault="00C264D8" w:rsidP="008C4D2A">
      <w:pPr>
        <w:tabs>
          <w:tab w:val="left" w:pos="540"/>
          <w:tab w:val="right" w:pos="7920"/>
          <w:tab w:val="right" w:pos="8100"/>
        </w:tabs>
        <w:autoSpaceDE w:val="0"/>
        <w:autoSpaceDN w:val="0"/>
        <w:adjustRightInd w:val="0"/>
        <w:spacing w:line="240" w:lineRule="exact"/>
        <w:ind w:left="180" w:firstLine="187"/>
        <w:outlineLvl w:val="0"/>
        <w:rPr>
          <w:rFonts w:ascii="FrutigerLT-Roman" w:hAnsi="FrutigerLT-Roman" w:cs="FrutigerLT-Roman"/>
          <w:sz w:val="16"/>
          <w:szCs w:val="16"/>
        </w:rPr>
      </w:pPr>
      <w:r>
        <w:rPr>
          <w:rFonts w:ascii="FrutigerLT-Roman" w:hAnsi="FrutigerLT-Roman" w:cs="FrutigerLT-Roman"/>
          <w:sz w:val="16"/>
          <w:szCs w:val="16"/>
        </w:rPr>
        <w:t>A</w:t>
      </w:r>
      <w:r w:rsidR="00E779DF">
        <w:rPr>
          <w:rFonts w:ascii="FrutigerLT-Roman" w:hAnsi="FrutigerLT-Roman" w:cs="FrutigerLT-Roman"/>
          <w:sz w:val="16"/>
          <w:szCs w:val="16"/>
        </w:rPr>
        <w:t xml:space="preserve">. </w:t>
      </w:r>
      <w:r w:rsidR="002A287A" w:rsidRPr="00744FF1">
        <w:rPr>
          <w:rFonts w:ascii="FrutigerLT-Roman" w:hAnsi="FrutigerLT-Roman" w:cs="FrutigerLT-Roman"/>
          <w:sz w:val="16"/>
          <w:szCs w:val="16"/>
        </w:rPr>
        <w:t>Educational Background/Certifications</w:t>
      </w:r>
      <w:r w:rsidR="002A287A" w:rsidRPr="00E73933">
        <w:rPr>
          <w:rFonts w:ascii="Frutiger LT 55 Roman" w:hAnsi="Frutiger LT 55 Roman" w:cs="FrutigerLT-Italic"/>
          <w:i/>
          <w:iCs/>
          <w:sz w:val="16"/>
          <w:szCs w:val="16"/>
          <w:u w:val="dotted"/>
        </w:rPr>
        <w:tab/>
      </w:r>
      <w:r w:rsidR="002A287A" w:rsidRPr="00E73933">
        <w:rPr>
          <w:rFonts w:ascii="Frutiger LT 55 Roman" w:hAnsi="Frutiger LT 55 Roman" w:cs="FrutigerLT-Italic"/>
          <w:iCs/>
          <w:sz w:val="16"/>
          <w:szCs w:val="16"/>
        </w:rPr>
        <w:tab/>
      </w:r>
      <w:bookmarkStart w:id="9" w:name="Text29"/>
      <w:r w:rsidR="005741DA">
        <w:rPr>
          <w:rFonts w:ascii="Frutiger LT 55 Roman" w:hAnsi="Frutiger LT 55 Roman" w:cs="FrutigerLT-Italic"/>
          <w:iCs/>
          <w:sz w:val="16"/>
          <w:szCs w:val="16"/>
        </w:rPr>
        <w:fldChar w:fldCharType="begin">
          <w:ffData>
            <w:name w:val="Text29"/>
            <w:enabled/>
            <w:calcOnExit w:val="0"/>
            <w:textInput>
              <w:maxLength w:val="2"/>
            </w:textInput>
          </w:ffData>
        </w:fldChar>
      </w:r>
      <w:r w:rsidR="005741DA">
        <w:rPr>
          <w:rFonts w:ascii="Frutiger LT 55 Roman" w:hAnsi="Frutiger LT 55 Roman" w:cs="FrutigerLT-Italic"/>
          <w:iCs/>
          <w:sz w:val="16"/>
          <w:szCs w:val="16"/>
        </w:rPr>
        <w:instrText xml:space="preserve"> FORMTEXT </w:instrText>
      </w:r>
      <w:r w:rsidR="005741DA">
        <w:rPr>
          <w:rFonts w:ascii="Frutiger LT 55 Roman" w:hAnsi="Frutiger LT 55 Roman" w:cs="FrutigerLT-Italic"/>
          <w:iCs/>
          <w:sz w:val="16"/>
          <w:szCs w:val="16"/>
        </w:rPr>
      </w:r>
      <w:r w:rsidR="005741DA">
        <w:rPr>
          <w:rFonts w:ascii="Frutiger LT 55 Roman" w:hAnsi="Frutiger LT 55 Roman" w:cs="FrutigerLT-Italic"/>
          <w:iCs/>
          <w:sz w:val="16"/>
          <w:szCs w:val="16"/>
        </w:rPr>
        <w:fldChar w:fldCharType="separate"/>
      </w:r>
      <w:r w:rsidR="00EC20A5">
        <w:rPr>
          <w:rFonts w:ascii="Frutiger LT 55 Roman" w:hAnsi="Frutiger LT 55 Roman" w:cs="FrutigerLT-Italic"/>
          <w:iCs/>
          <w:sz w:val="16"/>
          <w:szCs w:val="16"/>
        </w:rPr>
        <w:t> </w:t>
      </w:r>
      <w:r w:rsidR="00EC20A5">
        <w:rPr>
          <w:rFonts w:ascii="Frutiger LT 55 Roman" w:hAnsi="Frutiger LT 55 Roman" w:cs="FrutigerLT-Italic"/>
          <w:iCs/>
          <w:sz w:val="16"/>
          <w:szCs w:val="16"/>
        </w:rPr>
        <w:t> </w:t>
      </w:r>
      <w:r w:rsidR="005741DA">
        <w:rPr>
          <w:rFonts w:ascii="Frutiger LT 55 Roman" w:hAnsi="Frutiger LT 55 Roman" w:cs="FrutigerLT-Italic"/>
          <w:iCs/>
          <w:sz w:val="16"/>
          <w:szCs w:val="16"/>
        </w:rPr>
        <w:fldChar w:fldCharType="end"/>
      </w:r>
      <w:bookmarkEnd w:id="9"/>
    </w:p>
    <w:p w14:paraId="6287334B" w14:textId="77777777" w:rsidR="002A287A" w:rsidRPr="00744FF1" w:rsidRDefault="00C264D8" w:rsidP="008C4D2A">
      <w:pPr>
        <w:tabs>
          <w:tab w:val="left" w:pos="540"/>
          <w:tab w:val="right" w:pos="7920"/>
          <w:tab w:val="right" w:pos="8100"/>
        </w:tabs>
        <w:autoSpaceDE w:val="0"/>
        <w:autoSpaceDN w:val="0"/>
        <w:adjustRightInd w:val="0"/>
        <w:spacing w:line="240" w:lineRule="exact"/>
        <w:ind w:left="180" w:firstLine="187"/>
        <w:outlineLvl w:val="0"/>
        <w:rPr>
          <w:rFonts w:ascii="FrutigerLT-Roman" w:hAnsi="FrutigerLT-Roman" w:cs="FrutigerLT-Roman"/>
          <w:sz w:val="16"/>
          <w:szCs w:val="16"/>
        </w:rPr>
      </w:pPr>
      <w:r>
        <w:rPr>
          <w:rFonts w:ascii="FrutigerLT-Roman" w:hAnsi="FrutigerLT-Roman" w:cs="FrutigerLT-Roman"/>
          <w:sz w:val="16"/>
          <w:szCs w:val="16"/>
        </w:rPr>
        <w:t>B</w:t>
      </w:r>
      <w:r w:rsidR="002A287A" w:rsidRPr="00744FF1">
        <w:rPr>
          <w:rFonts w:ascii="FrutigerLT-Roman" w:hAnsi="FrutigerLT-Roman" w:cs="FrutigerLT-Roman"/>
          <w:sz w:val="16"/>
          <w:szCs w:val="16"/>
        </w:rPr>
        <w:t xml:space="preserve">. Teaching Experience </w:t>
      </w:r>
      <w:r w:rsidR="002A287A" w:rsidRPr="00E73933">
        <w:rPr>
          <w:rFonts w:ascii="Frutiger LT 55 Roman" w:hAnsi="Frutiger LT 55 Roman" w:cs="FrutigerLT-Italic"/>
          <w:i/>
          <w:iCs/>
          <w:sz w:val="16"/>
          <w:szCs w:val="16"/>
          <w:u w:val="dotted"/>
        </w:rPr>
        <w:tab/>
      </w:r>
      <w:r w:rsidR="002A287A" w:rsidRPr="00E73933">
        <w:rPr>
          <w:rFonts w:ascii="Frutiger LT 55 Roman" w:hAnsi="Frutiger LT 55 Roman" w:cs="FrutigerLT-Italic"/>
          <w:iCs/>
          <w:sz w:val="16"/>
          <w:szCs w:val="16"/>
        </w:rPr>
        <w:tab/>
      </w:r>
      <w:r w:rsidR="005741DA">
        <w:rPr>
          <w:rFonts w:ascii="Frutiger LT 55 Roman" w:hAnsi="Frutiger LT 55 Roman" w:cs="FrutigerLT-Italic"/>
          <w:iCs/>
          <w:sz w:val="16"/>
          <w:szCs w:val="16"/>
        </w:rPr>
        <w:fldChar w:fldCharType="begin">
          <w:ffData>
            <w:name w:val="Text29"/>
            <w:enabled/>
            <w:calcOnExit w:val="0"/>
            <w:textInput>
              <w:maxLength w:val="2"/>
            </w:textInput>
          </w:ffData>
        </w:fldChar>
      </w:r>
      <w:r w:rsidR="005741DA">
        <w:rPr>
          <w:rFonts w:ascii="Frutiger LT 55 Roman" w:hAnsi="Frutiger LT 55 Roman" w:cs="FrutigerLT-Italic"/>
          <w:iCs/>
          <w:sz w:val="16"/>
          <w:szCs w:val="16"/>
        </w:rPr>
        <w:instrText xml:space="preserve"> FORMTEXT </w:instrText>
      </w:r>
      <w:r w:rsidR="005741DA">
        <w:rPr>
          <w:rFonts w:ascii="Frutiger LT 55 Roman" w:hAnsi="Frutiger LT 55 Roman" w:cs="FrutigerLT-Italic"/>
          <w:iCs/>
          <w:sz w:val="16"/>
          <w:szCs w:val="16"/>
        </w:rPr>
      </w:r>
      <w:r w:rsidR="005741DA">
        <w:rPr>
          <w:rFonts w:ascii="Frutiger LT 55 Roman" w:hAnsi="Frutiger LT 55 Roman" w:cs="FrutigerLT-Italic"/>
          <w:iCs/>
          <w:sz w:val="16"/>
          <w:szCs w:val="16"/>
        </w:rPr>
        <w:fldChar w:fldCharType="separate"/>
      </w:r>
      <w:r w:rsidR="005741DA">
        <w:rPr>
          <w:rFonts w:ascii="Arial Unicode MS" w:eastAsia="Arial Unicode MS" w:hAnsi="Arial Unicode MS" w:cs="Arial Unicode MS" w:hint="eastAsia"/>
          <w:iCs/>
          <w:noProof/>
          <w:sz w:val="16"/>
          <w:szCs w:val="16"/>
        </w:rPr>
        <w:t> </w:t>
      </w:r>
      <w:r w:rsidR="005741DA">
        <w:rPr>
          <w:rFonts w:ascii="Arial Unicode MS" w:eastAsia="Arial Unicode MS" w:hAnsi="Arial Unicode MS" w:cs="Arial Unicode MS" w:hint="eastAsia"/>
          <w:iCs/>
          <w:noProof/>
          <w:sz w:val="16"/>
          <w:szCs w:val="16"/>
        </w:rPr>
        <w:t> </w:t>
      </w:r>
      <w:r w:rsidR="005741DA">
        <w:rPr>
          <w:rFonts w:ascii="Frutiger LT 55 Roman" w:hAnsi="Frutiger LT 55 Roman" w:cs="FrutigerLT-Italic"/>
          <w:iCs/>
          <w:sz w:val="16"/>
          <w:szCs w:val="16"/>
        </w:rPr>
        <w:fldChar w:fldCharType="end"/>
      </w:r>
    </w:p>
    <w:p w14:paraId="77C7BEE7" w14:textId="77777777" w:rsidR="002A287A" w:rsidRPr="00744FF1" w:rsidRDefault="00C264D8" w:rsidP="008C4D2A">
      <w:pPr>
        <w:tabs>
          <w:tab w:val="left" w:pos="540"/>
          <w:tab w:val="right" w:pos="7920"/>
          <w:tab w:val="right" w:pos="8100"/>
        </w:tabs>
        <w:autoSpaceDE w:val="0"/>
        <w:autoSpaceDN w:val="0"/>
        <w:adjustRightInd w:val="0"/>
        <w:spacing w:line="240" w:lineRule="exact"/>
        <w:ind w:left="180" w:firstLine="187"/>
        <w:outlineLvl w:val="0"/>
        <w:rPr>
          <w:rFonts w:ascii="FrutigerLT-Roman" w:hAnsi="FrutigerLT-Roman" w:cs="FrutigerLT-Roman"/>
          <w:sz w:val="16"/>
          <w:szCs w:val="16"/>
        </w:rPr>
      </w:pPr>
      <w:r>
        <w:rPr>
          <w:rFonts w:ascii="FrutigerLT-Roman" w:hAnsi="FrutigerLT-Roman" w:cs="FrutigerLT-Roman"/>
          <w:sz w:val="16"/>
          <w:szCs w:val="16"/>
        </w:rPr>
        <w:t>C</w:t>
      </w:r>
      <w:r w:rsidR="002A287A" w:rsidRPr="00744FF1">
        <w:rPr>
          <w:rFonts w:ascii="FrutigerLT-Roman" w:hAnsi="FrutigerLT-Roman" w:cs="FrutigerLT-Roman"/>
          <w:sz w:val="16"/>
          <w:szCs w:val="16"/>
        </w:rPr>
        <w:t>. Professional Experience</w:t>
      </w:r>
      <w:r w:rsidR="002A287A" w:rsidRPr="00E73933">
        <w:rPr>
          <w:rFonts w:ascii="Frutiger LT 55 Roman" w:hAnsi="Frutiger LT 55 Roman" w:cs="FrutigerLT-Italic"/>
          <w:i/>
          <w:iCs/>
          <w:sz w:val="16"/>
          <w:szCs w:val="16"/>
          <w:u w:val="dotted"/>
        </w:rPr>
        <w:tab/>
      </w:r>
      <w:r w:rsidR="002A287A" w:rsidRPr="00E73933">
        <w:rPr>
          <w:rFonts w:ascii="Frutiger LT 55 Roman" w:hAnsi="Frutiger LT 55 Roman" w:cs="FrutigerLT-Italic"/>
          <w:iCs/>
          <w:sz w:val="16"/>
          <w:szCs w:val="16"/>
        </w:rPr>
        <w:tab/>
      </w:r>
      <w:r w:rsidR="005741DA">
        <w:rPr>
          <w:rFonts w:ascii="Frutiger LT 55 Roman" w:hAnsi="Frutiger LT 55 Roman" w:cs="FrutigerLT-Italic"/>
          <w:iCs/>
          <w:sz w:val="16"/>
          <w:szCs w:val="16"/>
        </w:rPr>
        <w:fldChar w:fldCharType="begin">
          <w:ffData>
            <w:name w:val="Text29"/>
            <w:enabled/>
            <w:calcOnExit w:val="0"/>
            <w:textInput>
              <w:maxLength w:val="2"/>
            </w:textInput>
          </w:ffData>
        </w:fldChar>
      </w:r>
      <w:r w:rsidR="005741DA">
        <w:rPr>
          <w:rFonts w:ascii="Frutiger LT 55 Roman" w:hAnsi="Frutiger LT 55 Roman" w:cs="FrutigerLT-Italic"/>
          <w:iCs/>
          <w:sz w:val="16"/>
          <w:szCs w:val="16"/>
        </w:rPr>
        <w:instrText xml:space="preserve"> FORMTEXT </w:instrText>
      </w:r>
      <w:r w:rsidR="005741DA">
        <w:rPr>
          <w:rFonts w:ascii="Frutiger LT 55 Roman" w:hAnsi="Frutiger LT 55 Roman" w:cs="FrutigerLT-Italic"/>
          <w:iCs/>
          <w:sz w:val="16"/>
          <w:szCs w:val="16"/>
        </w:rPr>
      </w:r>
      <w:r w:rsidR="005741DA">
        <w:rPr>
          <w:rFonts w:ascii="Frutiger LT 55 Roman" w:hAnsi="Frutiger LT 55 Roman" w:cs="FrutigerLT-Italic"/>
          <w:iCs/>
          <w:sz w:val="16"/>
          <w:szCs w:val="16"/>
        </w:rPr>
        <w:fldChar w:fldCharType="separate"/>
      </w:r>
      <w:r w:rsidR="005741DA">
        <w:rPr>
          <w:rFonts w:ascii="Arial Unicode MS" w:eastAsia="Arial Unicode MS" w:hAnsi="Arial Unicode MS" w:cs="Arial Unicode MS" w:hint="eastAsia"/>
          <w:iCs/>
          <w:noProof/>
          <w:sz w:val="16"/>
          <w:szCs w:val="16"/>
        </w:rPr>
        <w:t> </w:t>
      </w:r>
      <w:r w:rsidR="005741DA">
        <w:rPr>
          <w:rFonts w:ascii="Arial Unicode MS" w:eastAsia="Arial Unicode MS" w:hAnsi="Arial Unicode MS" w:cs="Arial Unicode MS" w:hint="eastAsia"/>
          <w:iCs/>
          <w:noProof/>
          <w:sz w:val="16"/>
          <w:szCs w:val="16"/>
        </w:rPr>
        <w:t> </w:t>
      </w:r>
      <w:r w:rsidR="005741DA">
        <w:rPr>
          <w:rFonts w:ascii="Frutiger LT 55 Roman" w:hAnsi="Frutiger LT 55 Roman" w:cs="FrutigerLT-Italic"/>
          <w:iCs/>
          <w:sz w:val="16"/>
          <w:szCs w:val="16"/>
        </w:rPr>
        <w:fldChar w:fldCharType="end"/>
      </w:r>
    </w:p>
    <w:p w14:paraId="44F38B05" w14:textId="77777777" w:rsidR="002A287A" w:rsidRPr="00744FF1" w:rsidRDefault="00C264D8" w:rsidP="008C4D2A">
      <w:pPr>
        <w:tabs>
          <w:tab w:val="left" w:pos="540"/>
          <w:tab w:val="right" w:pos="7920"/>
          <w:tab w:val="right" w:pos="8100"/>
        </w:tabs>
        <w:autoSpaceDE w:val="0"/>
        <w:autoSpaceDN w:val="0"/>
        <w:adjustRightInd w:val="0"/>
        <w:spacing w:line="240" w:lineRule="exact"/>
        <w:ind w:left="180" w:firstLine="187"/>
        <w:outlineLvl w:val="0"/>
        <w:rPr>
          <w:rFonts w:ascii="FrutigerLT-Roman" w:hAnsi="FrutigerLT-Roman" w:cs="FrutigerLT-Roman"/>
          <w:sz w:val="16"/>
          <w:szCs w:val="16"/>
        </w:rPr>
      </w:pPr>
      <w:r>
        <w:rPr>
          <w:rFonts w:ascii="FrutigerLT-Roman" w:hAnsi="FrutigerLT-Roman" w:cs="FrutigerLT-Roman"/>
          <w:sz w:val="16"/>
          <w:szCs w:val="16"/>
        </w:rPr>
        <w:t>D</w:t>
      </w:r>
      <w:r w:rsidR="002A287A">
        <w:rPr>
          <w:rFonts w:ascii="FrutigerLT-Roman" w:hAnsi="FrutigerLT-Roman" w:cs="FrutigerLT-Roman"/>
          <w:sz w:val="16"/>
          <w:szCs w:val="16"/>
        </w:rPr>
        <w:t>. Academic Awards and Honors</w:t>
      </w:r>
      <w:r w:rsidR="002A287A" w:rsidRPr="00E73933">
        <w:rPr>
          <w:rFonts w:ascii="Frutiger LT 55 Roman" w:hAnsi="Frutiger LT 55 Roman" w:cs="FrutigerLT-Italic"/>
          <w:i/>
          <w:iCs/>
          <w:sz w:val="16"/>
          <w:szCs w:val="16"/>
          <w:u w:val="dotted"/>
        </w:rPr>
        <w:tab/>
      </w:r>
      <w:r w:rsidR="002A287A" w:rsidRPr="00E73933">
        <w:rPr>
          <w:rFonts w:ascii="Frutiger LT 55 Roman" w:hAnsi="Frutiger LT 55 Roman" w:cs="FrutigerLT-Italic"/>
          <w:iCs/>
          <w:sz w:val="16"/>
          <w:szCs w:val="16"/>
        </w:rPr>
        <w:tab/>
      </w:r>
      <w:r w:rsidR="005741DA">
        <w:rPr>
          <w:rFonts w:ascii="Frutiger LT 55 Roman" w:hAnsi="Frutiger LT 55 Roman" w:cs="FrutigerLT-Italic"/>
          <w:iCs/>
          <w:sz w:val="16"/>
          <w:szCs w:val="16"/>
        </w:rPr>
        <w:fldChar w:fldCharType="begin">
          <w:ffData>
            <w:name w:val="Text29"/>
            <w:enabled/>
            <w:calcOnExit w:val="0"/>
            <w:textInput>
              <w:maxLength w:val="2"/>
            </w:textInput>
          </w:ffData>
        </w:fldChar>
      </w:r>
      <w:r w:rsidR="005741DA">
        <w:rPr>
          <w:rFonts w:ascii="Frutiger LT 55 Roman" w:hAnsi="Frutiger LT 55 Roman" w:cs="FrutigerLT-Italic"/>
          <w:iCs/>
          <w:sz w:val="16"/>
          <w:szCs w:val="16"/>
        </w:rPr>
        <w:instrText xml:space="preserve"> FORMTEXT </w:instrText>
      </w:r>
      <w:r w:rsidR="005741DA">
        <w:rPr>
          <w:rFonts w:ascii="Frutiger LT 55 Roman" w:hAnsi="Frutiger LT 55 Roman" w:cs="FrutigerLT-Italic"/>
          <w:iCs/>
          <w:sz w:val="16"/>
          <w:szCs w:val="16"/>
        </w:rPr>
      </w:r>
      <w:r w:rsidR="005741DA">
        <w:rPr>
          <w:rFonts w:ascii="Frutiger LT 55 Roman" w:hAnsi="Frutiger LT 55 Roman" w:cs="FrutigerLT-Italic"/>
          <w:iCs/>
          <w:sz w:val="16"/>
          <w:szCs w:val="16"/>
        </w:rPr>
        <w:fldChar w:fldCharType="separate"/>
      </w:r>
      <w:r w:rsidR="005741DA">
        <w:rPr>
          <w:rFonts w:ascii="Arial Unicode MS" w:eastAsia="Arial Unicode MS" w:hAnsi="Arial Unicode MS" w:cs="Arial Unicode MS" w:hint="eastAsia"/>
          <w:iCs/>
          <w:noProof/>
          <w:sz w:val="16"/>
          <w:szCs w:val="16"/>
        </w:rPr>
        <w:t> </w:t>
      </w:r>
      <w:r w:rsidR="005741DA">
        <w:rPr>
          <w:rFonts w:ascii="Arial Unicode MS" w:eastAsia="Arial Unicode MS" w:hAnsi="Arial Unicode MS" w:cs="Arial Unicode MS" w:hint="eastAsia"/>
          <w:iCs/>
          <w:noProof/>
          <w:sz w:val="16"/>
          <w:szCs w:val="16"/>
        </w:rPr>
        <w:t> </w:t>
      </w:r>
      <w:r w:rsidR="005741DA">
        <w:rPr>
          <w:rFonts w:ascii="Frutiger LT 55 Roman" w:hAnsi="Frutiger LT 55 Roman" w:cs="FrutigerLT-Italic"/>
          <w:iCs/>
          <w:sz w:val="16"/>
          <w:szCs w:val="16"/>
        </w:rPr>
        <w:fldChar w:fldCharType="end"/>
      </w:r>
    </w:p>
    <w:p w14:paraId="4E291642" w14:textId="77777777" w:rsidR="002A287A" w:rsidRPr="00744FF1" w:rsidRDefault="00C264D8" w:rsidP="008C4D2A">
      <w:pPr>
        <w:tabs>
          <w:tab w:val="left" w:pos="540"/>
          <w:tab w:val="right" w:pos="7920"/>
          <w:tab w:val="right" w:pos="8100"/>
        </w:tabs>
        <w:autoSpaceDE w:val="0"/>
        <w:autoSpaceDN w:val="0"/>
        <w:adjustRightInd w:val="0"/>
        <w:spacing w:line="240" w:lineRule="exact"/>
        <w:ind w:left="180" w:firstLine="187"/>
        <w:outlineLvl w:val="0"/>
        <w:rPr>
          <w:rFonts w:ascii="FrutigerLT-Roman" w:hAnsi="FrutigerLT-Roman" w:cs="FrutigerLT-Roman"/>
          <w:sz w:val="16"/>
          <w:szCs w:val="16"/>
        </w:rPr>
      </w:pPr>
      <w:r>
        <w:rPr>
          <w:rFonts w:ascii="FrutigerLT-Roman" w:hAnsi="FrutigerLT-Roman" w:cs="FrutigerLT-Roman"/>
          <w:sz w:val="16"/>
          <w:szCs w:val="16"/>
        </w:rPr>
        <w:t>E</w:t>
      </w:r>
      <w:r w:rsidR="002A287A" w:rsidRPr="00744FF1">
        <w:rPr>
          <w:rFonts w:ascii="FrutigerLT-Roman" w:hAnsi="FrutigerLT-Roman" w:cs="FrutigerLT-Roman"/>
          <w:sz w:val="16"/>
          <w:szCs w:val="16"/>
        </w:rPr>
        <w:t>. Significant/Distinguished Achievements</w:t>
      </w:r>
      <w:r w:rsidR="002A287A" w:rsidRPr="00E73933">
        <w:rPr>
          <w:rFonts w:ascii="Frutiger LT 55 Roman" w:hAnsi="Frutiger LT 55 Roman" w:cs="FrutigerLT-Italic"/>
          <w:i/>
          <w:iCs/>
          <w:sz w:val="16"/>
          <w:szCs w:val="16"/>
          <w:u w:val="dotted"/>
        </w:rPr>
        <w:tab/>
      </w:r>
      <w:r w:rsidR="002A287A" w:rsidRPr="00E73933">
        <w:rPr>
          <w:rFonts w:ascii="Frutiger LT 55 Roman" w:hAnsi="Frutiger LT 55 Roman" w:cs="FrutigerLT-Italic"/>
          <w:iCs/>
          <w:sz w:val="16"/>
          <w:szCs w:val="16"/>
        </w:rPr>
        <w:tab/>
      </w:r>
      <w:r w:rsidR="005741DA">
        <w:rPr>
          <w:rFonts w:ascii="Frutiger LT 55 Roman" w:hAnsi="Frutiger LT 55 Roman" w:cs="FrutigerLT-Italic"/>
          <w:iCs/>
          <w:sz w:val="16"/>
          <w:szCs w:val="16"/>
        </w:rPr>
        <w:fldChar w:fldCharType="begin">
          <w:ffData>
            <w:name w:val="Text29"/>
            <w:enabled/>
            <w:calcOnExit w:val="0"/>
            <w:textInput>
              <w:maxLength w:val="2"/>
            </w:textInput>
          </w:ffData>
        </w:fldChar>
      </w:r>
      <w:r w:rsidR="005741DA">
        <w:rPr>
          <w:rFonts w:ascii="Frutiger LT 55 Roman" w:hAnsi="Frutiger LT 55 Roman" w:cs="FrutigerLT-Italic"/>
          <w:iCs/>
          <w:sz w:val="16"/>
          <w:szCs w:val="16"/>
        </w:rPr>
        <w:instrText xml:space="preserve"> FORMTEXT </w:instrText>
      </w:r>
      <w:r w:rsidR="005741DA">
        <w:rPr>
          <w:rFonts w:ascii="Frutiger LT 55 Roman" w:hAnsi="Frutiger LT 55 Roman" w:cs="FrutigerLT-Italic"/>
          <w:iCs/>
          <w:sz w:val="16"/>
          <w:szCs w:val="16"/>
        </w:rPr>
      </w:r>
      <w:r w:rsidR="005741DA">
        <w:rPr>
          <w:rFonts w:ascii="Frutiger LT 55 Roman" w:hAnsi="Frutiger LT 55 Roman" w:cs="FrutigerLT-Italic"/>
          <w:iCs/>
          <w:sz w:val="16"/>
          <w:szCs w:val="16"/>
        </w:rPr>
        <w:fldChar w:fldCharType="separate"/>
      </w:r>
      <w:r w:rsidR="005741DA">
        <w:rPr>
          <w:rFonts w:ascii="Arial Unicode MS" w:eastAsia="Arial Unicode MS" w:hAnsi="Arial Unicode MS" w:cs="Arial Unicode MS" w:hint="eastAsia"/>
          <w:iCs/>
          <w:noProof/>
          <w:sz w:val="16"/>
          <w:szCs w:val="16"/>
        </w:rPr>
        <w:t> </w:t>
      </w:r>
      <w:r w:rsidR="005741DA">
        <w:rPr>
          <w:rFonts w:ascii="Arial Unicode MS" w:eastAsia="Arial Unicode MS" w:hAnsi="Arial Unicode MS" w:cs="Arial Unicode MS" w:hint="eastAsia"/>
          <w:iCs/>
          <w:noProof/>
          <w:sz w:val="16"/>
          <w:szCs w:val="16"/>
        </w:rPr>
        <w:t> </w:t>
      </w:r>
      <w:r w:rsidR="005741DA">
        <w:rPr>
          <w:rFonts w:ascii="Frutiger LT 55 Roman" w:hAnsi="Frutiger LT 55 Roman" w:cs="FrutigerLT-Italic"/>
          <w:iCs/>
          <w:sz w:val="16"/>
          <w:szCs w:val="16"/>
        </w:rPr>
        <w:fldChar w:fldCharType="end"/>
      </w:r>
    </w:p>
    <w:p w14:paraId="1947BAD8" w14:textId="77777777" w:rsidR="002A287A" w:rsidRPr="00744FF1" w:rsidRDefault="002A287A" w:rsidP="002A287A">
      <w:pPr>
        <w:autoSpaceDE w:val="0"/>
        <w:autoSpaceDN w:val="0"/>
        <w:adjustRightInd w:val="0"/>
        <w:spacing w:line="240" w:lineRule="exact"/>
        <w:ind w:left="180" w:firstLine="187"/>
        <w:outlineLvl w:val="0"/>
        <w:rPr>
          <w:rFonts w:ascii="FrutigerLT-Bold" w:hAnsi="FrutigerLT-Bold" w:cs="FrutigerLT-Bold"/>
          <w:b/>
          <w:bCs/>
          <w:sz w:val="16"/>
          <w:szCs w:val="16"/>
        </w:rPr>
      </w:pPr>
    </w:p>
    <w:p w14:paraId="6FD7B447" w14:textId="77777777" w:rsidR="002A287A" w:rsidRPr="00B90809" w:rsidRDefault="008C4D2A" w:rsidP="002A287A">
      <w:pPr>
        <w:autoSpaceDE w:val="0"/>
        <w:autoSpaceDN w:val="0"/>
        <w:adjustRightInd w:val="0"/>
        <w:ind w:left="180"/>
        <w:outlineLvl w:val="0"/>
        <w:rPr>
          <w:rFonts w:ascii="Frutiger LT 65 Bold" w:hAnsi="Frutiger LT 65 Bold" w:cs="Frutiger LT 65 Bold"/>
          <w:b/>
          <w:sz w:val="20"/>
          <w:szCs w:val="20"/>
        </w:rPr>
      </w:pPr>
      <w:r w:rsidRPr="00B90809">
        <w:rPr>
          <w:rFonts w:ascii="Frutiger LT 65 Bold" w:hAnsi="Frutiger LT 65 Bold" w:cs="Frutiger LT 65 Bold"/>
          <w:b/>
          <w:sz w:val="20"/>
          <w:szCs w:val="20"/>
        </w:rPr>
        <w:t xml:space="preserve">II. </w:t>
      </w:r>
      <w:r w:rsidR="002A287A" w:rsidRPr="00B90809">
        <w:rPr>
          <w:rFonts w:ascii="Frutiger LT 65 Bold" w:hAnsi="Frutiger LT 65 Bold" w:cs="Frutiger LT 65 Bold"/>
          <w:b/>
          <w:sz w:val="20"/>
          <w:szCs w:val="20"/>
        </w:rPr>
        <w:t>RESEARCH</w:t>
      </w:r>
    </w:p>
    <w:p w14:paraId="412BF065" w14:textId="77777777" w:rsidR="002A287A" w:rsidRPr="00744FF1" w:rsidRDefault="002A287A" w:rsidP="002A287A">
      <w:pPr>
        <w:autoSpaceDE w:val="0"/>
        <w:autoSpaceDN w:val="0"/>
        <w:adjustRightInd w:val="0"/>
        <w:ind w:left="180"/>
        <w:rPr>
          <w:rFonts w:ascii="FrutigerLT-Bold" w:hAnsi="FrutigerLT-Bold" w:cs="FrutigerLT-Bold"/>
          <w:b/>
          <w:bCs/>
          <w:sz w:val="16"/>
          <w:szCs w:val="16"/>
        </w:rPr>
      </w:pPr>
    </w:p>
    <w:p w14:paraId="4DB21C0C" w14:textId="77777777" w:rsidR="002A287A" w:rsidRPr="00744FF1" w:rsidRDefault="00C264D8" w:rsidP="002A287A">
      <w:pPr>
        <w:tabs>
          <w:tab w:val="right" w:pos="7920"/>
          <w:tab w:val="right" w:pos="8100"/>
        </w:tabs>
        <w:autoSpaceDE w:val="0"/>
        <w:autoSpaceDN w:val="0"/>
        <w:adjustRightInd w:val="0"/>
        <w:spacing w:line="240" w:lineRule="exact"/>
        <w:ind w:left="180" w:firstLine="187"/>
        <w:outlineLvl w:val="0"/>
        <w:rPr>
          <w:rFonts w:ascii="FrutigerLT-Roman" w:hAnsi="FrutigerLT-Roman" w:cs="FrutigerLT-Roman"/>
          <w:sz w:val="16"/>
          <w:szCs w:val="16"/>
        </w:rPr>
      </w:pPr>
      <w:r>
        <w:rPr>
          <w:rFonts w:ascii="FrutigerLT-Roman" w:hAnsi="FrutigerLT-Roman" w:cs="FrutigerLT-Roman"/>
          <w:sz w:val="16"/>
          <w:szCs w:val="16"/>
        </w:rPr>
        <w:t>F</w:t>
      </w:r>
      <w:r w:rsidR="00E779DF">
        <w:rPr>
          <w:rFonts w:ascii="FrutigerLT-Roman" w:hAnsi="FrutigerLT-Roman" w:cs="FrutigerLT-Roman"/>
          <w:sz w:val="16"/>
          <w:szCs w:val="16"/>
        </w:rPr>
        <w:t>.</w:t>
      </w:r>
      <w:r w:rsidR="002A287A" w:rsidRPr="00744FF1">
        <w:rPr>
          <w:rFonts w:ascii="FrutigerLT-Roman" w:hAnsi="FrutigerLT-Roman" w:cs="FrutigerLT-Roman"/>
          <w:sz w:val="16"/>
          <w:szCs w:val="16"/>
        </w:rPr>
        <w:t xml:space="preserve">*Research Prospectus </w:t>
      </w:r>
      <w:r w:rsidR="002A287A" w:rsidRPr="005D7B2C">
        <w:rPr>
          <w:rFonts w:ascii="FrutigerLT-Roman" w:hAnsi="FrutigerLT-Roman" w:cs="FrutigerLT-Roman"/>
          <w:sz w:val="16"/>
          <w:szCs w:val="16"/>
        </w:rPr>
        <w:t>(required for LAS, EDU, TCB, PHM)</w:t>
      </w:r>
      <w:r w:rsidR="002A287A" w:rsidRPr="00E73933">
        <w:rPr>
          <w:rFonts w:ascii="Frutiger LT 55 Roman" w:hAnsi="Frutiger LT 55 Roman" w:cs="FrutigerLT-Italic"/>
          <w:i/>
          <w:iCs/>
          <w:sz w:val="16"/>
          <w:szCs w:val="16"/>
          <w:u w:val="dotted"/>
        </w:rPr>
        <w:tab/>
      </w:r>
      <w:r w:rsidR="002A287A" w:rsidRPr="00E73933">
        <w:rPr>
          <w:rFonts w:ascii="Frutiger LT 55 Roman" w:hAnsi="Frutiger LT 55 Roman" w:cs="FrutigerLT-Italic"/>
          <w:iCs/>
          <w:sz w:val="16"/>
          <w:szCs w:val="16"/>
        </w:rPr>
        <w:tab/>
      </w:r>
      <w:r w:rsidR="005741DA">
        <w:rPr>
          <w:rFonts w:ascii="Frutiger LT 55 Roman" w:hAnsi="Frutiger LT 55 Roman" w:cs="FrutigerLT-Italic"/>
          <w:iCs/>
          <w:sz w:val="16"/>
          <w:szCs w:val="16"/>
        </w:rPr>
        <w:fldChar w:fldCharType="begin">
          <w:ffData>
            <w:name w:val="Text29"/>
            <w:enabled/>
            <w:calcOnExit w:val="0"/>
            <w:textInput>
              <w:maxLength w:val="2"/>
            </w:textInput>
          </w:ffData>
        </w:fldChar>
      </w:r>
      <w:r w:rsidR="005741DA">
        <w:rPr>
          <w:rFonts w:ascii="Frutiger LT 55 Roman" w:hAnsi="Frutiger LT 55 Roman" w:cs="FrutigerLT-Italic"/>
          <w:iCs/>
          <w:sz w:val="16"/>
          <w:szCs w:val="16"/>
        </w:rPr>
        <w:instrText xml:space="preserve"> FORMTEXT </w:instrText>
      </w:r>
      <w:r w:rsidR="005741DA">
        <w:rPr>
          <w:rFonts w:ascii="Frutiger LT 55 Roman" w:hAnsi="Frutiger LT 55 Roman" w:cs="FrutigerLT-Italic"/>
          <w:iCs/>
          <w:sz w:val="16"/>
          <w:szCs w:val="16"/>
        </w:rPr>
      </w:r>
      <w:r w:rsidR="005741DA">
        <w:rPr>
          <w:rFonts w:ascii="Frutiger LT 55 Roman" w:hAnsi="Frutiger LT 55 Roman" w:cs="FrutigerLT-Italic"/>
          <w:iCs/>
          <w:sz w:val="16"/>
          <w:szCs w:val="16"/>
        </w:rPr>
        <w:fldChar w:fldCharType="separate"/>
      </w:r>
      <w:r w:rsidR="005741DA">
        <w:rPr>
          <w:rFonts w:ascii="Arial Unicode MS" w:eastAsia="Arial Unicode MS" w:hAnsi="Arial Unicode MS" w:cs="Arial Unicode MS" w:hint="eastAsia"/>
          <w:iCs/>
          <w:noProof/>
          <w:sz w:val="16"/>
          <w:szCs w:val="16"/>
        </w:rPr>
        <w:t> </w:t>
      </w:r>
      <w:r w:rsidR="005741DA">
        <w:rPr>
          <w:rFonts w:ascii="Arial Unicode MS" w:eastAsia="Arial Unicode MS" w:hAnsi="Arial Unicode MS" w:cs="Arial Unicode MS" w:hint="eastAsia"/>
          <w:iCs/>
          <w:noProof/>
          <w:sz w:val="16"/>
          <w:szCs w:val="16"/>
        </w:rPr>
        <w:t> </w:t>
      </w:r>
      <w:r w:rsidR="005741DA">
        <w:rPr>
          <w:rFonts w:ascii="Frutiger LT 55 Roman" w:hAnsi="Frutiger LT 55 Roman" w:cs="FrutigerLT-Italic"/>
          <w:iCs/>
          <w:sz w:val="16"/>
          <w:szCs w:val="16"/>
        </w:rPr>
        <w:fldChar w:fldCharType="end"/>
      </w:r>
    </w:p>
    <w:p w14:paraId="44EACB88" w14:textId="77777777" w:rsidR="002A287A" w:rsidRPr="00744FF1" w:rsidRDefault="00C264D8" w:rsidP="002A287A">
      <w:pPr>
        <w:tabs>
          <w:tab w:val="right" w:pos="7920"/>
          <w:tab w:val="right" w:pos="8100"/>
        </w:tabs>
        <w:autoSpaceDE w:val="0"/>
        <w:autoSpaceDN w:val="0"/>
        <w:adjustRightInd w:val="0"/>
        <w:spacing w:line="240" w:lineRule="exact"/>
        <w:ind w:left="180" w:firstLine="187"/>
        <w:outlineLvl w:val="0"/>
        <w:rPr>
          <w:rFonts w:ascii="FrutigerLT-Roman" w:hAnsi="FrutigerLT-Roman" w:cs="FrutigerLT-Roman"/>
          <w:sz w:val="16"/>
          <w:szCs w:val="16"/>
        </w:rPr>
      </w:pPr>
      <w:r>
        <w:rPr>
          <w:rFonts w:ascii="FrutigerLT-Roman" w:hAnsi="FrutigerLT-Roman" w:cs="FrutigerLT-Roman"/>
          <w:sz w:val="16"/>
          <w:szCs w:val="16"/>
        </w:rPr>
        <w:t>G</w:t>
      </w:r>
      <w:r w:rsidR="00E779DF">
        <w:rPr>
          <w:rFonts w:ascii="FrutigerLT-Roman" w:hAnsi="FrutigerLT-Roman" w:cs="FrutigerLT-Roman"/>
          <w:sz w:val="16"/>
          <w:szCs w:val="16"/>
        </w:rPr>
        <w:t>.</w:t>
      </w:r>
      <w:r w:rsidR="002A287A" w:rsidRPr="00744FF1">
        <w:rPr>
          <w:rFonts w:ascii="FrutigerLT-Roman" w:hAnsi="FrutigerLT-Roman" w:cs="FrutigerLT-Roman"/>
          <w:sz w:val="16"/>
          <w:szCs w:val="16"/>
        </w:rPr>
        <w:t xml:space="preserve">*Plan for Professional Growth </w:t>
      </w:r>
      <w:r w:rsidR="002A287A" w:rsidRPr="005D7B2C">
        <w:rPr>
          <w:rFonts w:ascii="FrutigerLT-Roman" w:hAnsi="FrutigerLT-Roman" w:cs="FrutigerLT-Roman"/>
          <w:sz w:val="16"/>
          <w:szCs w:val="16"/>
        </w:rPr>
        <w:t>(required for CPS and LIB)</w:t>
      </w:r>
      <w:r w:rsidR="002A287A" w:rsidRPr="00E73933">
        <w:rPr>
          <w:rFonts w:ascii="Frutiger LT 55 Roman" w:hAnsi="Frutiger LT 55 Roman" w:cs="FrutigerLT-Italic"/>
          <w:i/>
          <w:iCs/>
          <w:sz w:val="16"/>
          <w:szCs w:val="16"/>
          <w:u w:val="dotted"/>
        </w:rPr>
        <w:tab/>
      </w:r>
      <w:r w:rsidR="002A287A" w:rsidRPr="00E73933">
        <w:rPr>
          <w:rFonts w:ascii="Frutiger LT 55 Roman" w:hAnsi="Frutiger LT 55 Roman" w:cs="FrutigerLT-Italic"/>
          <w:iCs/>
          <w:sz w:val="16"/>
          <w:szCs w:val="16"/>
        </w:rPr>
        <w:tab/>
      </w:r>
      <w:r w:rsidR="005741DA">
        <w:rPr>
          <w:rFonts w:ascii="Frutiger LT 55 Roman" w:hAnsi="Frutiger LT 55 Roman" w:cs="FrutigerLT-Italic"/>
          <w:iCs/>
          <w:sz w:val="16"/>
          <w:szCs w:val="16"/>
        </w:rPr>
        <w:fldChar w:fldCharType="begin">
          <w:ffData>
            <w:name w:val="Text29"/>
            <w:enabled/>
            <w:calcOnExit w:val="0"/>
            <w:textInput>
              <w:maxLength w:val="2"/>
            </w:textInput>
          </w:ffData>
        </w:fldChar>
      </w:r>
      <w:r w:rsidR="005741DA">
        <w:rPr>
          <w:rFonts w:ascii="Frutiger LT 55 Roman" w:hAnsi="Frutiger LT 55 Roman" w:cs="FrutigerLT-Italic"/>
          <w:iCs/>
          <w:sz w:val="16"/>
          <w:szCs w:val="16"/>
        </w:rPr>
        <w:instrText xml:space="preserve"> FORMTEXT </w:instrText>
      </w:r>
      <w:r w:rsidR="005741DA">
        <w:rPr>
          <w:rFonts w:ascii="Frutiger LT 55 Roman" w:hAnsi="Frutiger LT 55 Roman" w:cs="FrutigerLT-Italic"/>
          <w:iCs/>
          <w:sz w:val="16"/>
          <w:szCs w:val="16"/>
        </w:rPr>
      </w:r>
      <w:r w:rsidR="005741DA">
        <w:rPr>
          <w:rFonts w:ascii="Frutiger LT 55 Roman" w:hAnsi="Frutiger LT 55 Roman" w:cs="FrutigerLT-Italic"/>
          <w:iCs/>
          <w:sz w:val="16"/>
          <w:szCs w:val="16"/>
        </w:rPr>
        <w:fldChar w:fldCharType="separate"/>
      </w:r>
      <w:r w:rsidR="005741DA">
        <w:rPr>
          <w:rFonts w:ascii="Arial Unicode MS" w:eastAsia="Arial Unicode MS" w:hAnsi="Arial Unicode MS" w:cs="Arial Unicode MS" w:hint="eastAsia"/>
          <w:iCs/>
          <w:noProof/>
          <w:sz w:val="16"/>
          <w:szCs w:val="16"/>
        </w:rPr>
        <w:t> </w:t>
      </w:r>
      <w:r w:rsidR="005741DA">
        <w:rPr>
          <w:rFonts w:ascii="Arial Unicode MS" w:eastAsia="Arial Unicode MS" w:hAnsi="Arial Unicode MS" w:cs="Arial Unicode MS" w:hint="eastAsia"/>
          <w:iCs/>
          <w:noProof/>
          <w:sz w:val="16"/>
          <w:szCs w:val="16"/>
        </w:rPr>
        <w:t> </w:t>
      </w:r>
      <w:r w:rsidR="005741DA">
        <w:rPr>
          <w:rFonts w:ascii="Frutiger LT 55 Roman" w:hAnsi="Frutiger LT 55 Roman" w:cs="FrutigerLT-Italic"/>
          <w:iCs/>
          <w:sz w:val="16"/>
          <w:szCs w:val="16"/>
        </w:rPr>
        <w:fldChar w:fldCharType="end"/>
      </w:r>
    </w:p>
    <w:p w14:paraId="7E8EEBB5" w14:textId="77777777" w:rsidR="002A287A" w:rsidRPr="00744FF1" w:rsidRDefault="00C264D8" w:rsidP="00E779DF">
      <w:pPr>
        <w:tabs>
          <w:tab w:val="right" w:pos="7920"/>
          <w:tab w:val="right" w:pos="8100"/>
        </w:tabs>
        <w:autoSpaceDE w:val="0"/>
        <w:autoSpaceDN w:val="0"/>
        <w:adjustRightInd w:val="0"/>
        <w:spacing w:line="240" w:lineRule="exact"/>
        <w:ind w:left="180" w:firstLine="180"/>
        <w:outlineLvl w:val="0"/>
        <w:rPr>
          <w:rFonts w:ascii="FrutigerLT-Roman" w:hAnsi="FrutigerLT-Roman" w:cs="FrutigerLT-Roman"/>
          <w:sz w:val="16"/>
          <w:szCs w:val="16"/>
        </w:rPr>
      </w:pPr>
      <w:r>
        <w:rPr>
          <w:rFonts w:ascii="FrutigerLT-Roman" w:hAnsi="FrutigerLT-Roman" w:cs="FrutigerLT-Roman"/>
          <w:sz w:val="16"/>
          <w:szCs w:val="16"/>
        </w:rPr>
        <w:t>H</w:t>
      </w:r>
      <w:r w:rsidR="00E779DF">
        <w:rPr>
          <w:rFonts w:ascii="FrutigerLT-Roman" w:hAnsi="FrutigerLT-Roman" w:cs="FrutigerLT-Roman"/>
          <w:sz w:val="16"/>
          <w:szCs w:val="16"/>
        </w:rPr>
        <w:t xml:space="preserve">.  </w:t>
      </w:r>
      <w:r w:rsidR="002A287A">
        <w:rPr>
          <w:rFonts w:ascii="FrutigerLT-Roman" w:hAnsi="FrutigerLT-Roman" w:cs="FrutigerLT-Roman"/>
          <w:sz w:val="16"/>
          <w:szCs w:val="16"/>
        </w:rPr>
        <w:t>S</w:t>
      </w:r>
      <w:r w:rsidR="002A287A" w:rsidRPr="00744FF1">
        <w:rPr>
          <w:rFonts w:ascii="FrutigerLT-Roman" w:hAnsi="FrutigerLT-Roman" w:cs="FrutigerLT-Roman"/>
          <w:sz w:val="16"/>
          <w:szCs w:val="16"/>
        </w:rPr>
        <w:t>ignificant Research</w:t>
      </w:r>
      <w:r w:rsidR="002A287A" w:rsidRPr="00E73933">
        <w:rPr>
          <w:rFonts w:ascii="Frutiger LT 55 Roman" w:hAnsi="Frutiger LT 55 Roman" w:cs="FrutigerLT-Italic"/>
          <w:i/>
          <w:iCs/>
          <w:sz w:val="16"/>
          <w:szCs w:val="16"/>
          <w:u w:val="dotted"/>
        </w:rPr>
        <w:tab/>
      </w:r>
      <w:r w:rsidR="002A287A" w:rsidRPr="00E73933">
        <w:rPr>
          <w:rFonts w:ascii="Frutiger LT 55 Roman" w:hAnsi="Frutiger LT 55 Roman" w:cs="FrutigerLT-Italic"/>
          <w:iCs/>
          <w:sz w:val="16"/>
          <w:szCs w:val="16"/>
        </w:rPr>
        <w:tab/>
      </w:r>
      <w:r w:rsidR="005741DA">
        <w:rPr>
          <w:rFonts w:ascii="Frutiger LT 55 Roman" w:hAnsi="Frutiger LT 55 Roman" w:cs="FrutigerLT-Italic"/>
          <w:iCs/>
          <w:sz w:val="16"/>
          <w:szCs w:val="16"/>
        </w:rPr>
        <w:fldChar w:fldCharType="begin">
          <w:ffData>
            <w:name w:val="Text29"/>
            <w:enabled/>
            <w:calcOnExit w:val="0"/>
            <w:textInput>
              <w:maxLength w:val="2"/>
            </w:textInput>
          </w:ffData>
        </w:fldChar>
      </w:r>
      <w:r w:rsidR="005741DA">
        <w:rPr>
          <w:rFonts w:ascii="Frutiger LT 55 Roman" w:hAnsi="Frutiger LT 55 Roman" w:cs="FrutigerLT-Italic"/>
          <w:iCs/>
          <w:sz w:val="16"/>
          <w:szCs w:val="16"/>
        </w:rPr>
        <w:instrText xml:space="preserve"> FORMTEXT </w:instrText>
      </w:r>
      <w:r w:rsidR="005741DA">
        <w:rPr>
          <w:rFonts w:ascii="Frutiger LT 55 Roman" w:hAnsi="Frutiger LT 55 Roman" w:cs="FrutigerLT-Italic"/>
          <w:iCs/>
          <w:sz w:val="16"/>
          <w:szCs w:val="16"/>
        </w:rPr>
      </w:r>
      <w:r w:rsidR="005741DA">
        <w:rPr>
          <w:rFonts w:ascii="Frutiger LT 55 Roman" w:hAnsi="Frutiger LT 55 Roman" w:cs="FrutigerLT-Italic"/>
          <w:iCs/>
          <w:sz w:val="16"/>
          <w:szCs w:val="16"/>
        </w:rPr>
        <w:fldChar w:fldCharType="separate"/>
      </w:r>
      <w:r w:rsidR="005741DA">
        <w:rPr>
          <w:rFonts w:ascii="Arial Unicode MS" w:eastAsia="Arial Unicode MS" w:hAnsi="Arial Unicode MS" w:cs="Arial Unicode MS" w:hint="eastAsia"/>
          <w:iCs/>
          <w:noProof/>
          <w:sz w:val="16"/>
          <w:szCs w:val="16"/>
        </w:rPr>
        <w:t> </w:t>
      </w:r>
      <w:r w:rsidR="005741DA">
        <w:rPr>
          <w:rFonts w:ascii="Arial Unicode MS" w:eastAsia="Arial Unicode MS" w:hAnsi="Arial Unicode MS" w:cs="Arial Unicode MS" w:hint="eastAsia"/>
          <w:iCs/>
          <w:noProof/>
          <w:sz w:val="16"/>
          <w:szCs w:val="16"/>
        </w:rPr>
        <w:t> </w:t>
      </w:r>
      <w:r w:rsidR="005741DA">
        <w:rPr>
          <w:rFonts w:ascii="Frutiger LT 55 Roman" w:hAnsi="Frutiger LT 55 Roman" w:cs="FrutigerLT-Italic"/>
          <w:iCs/>
          <w:sz w:val="16"/>
          <w:szCs w:val="16"/>
        </w:rPr>
        <w:fldChar w:fldCharType="end"/>
      </w:r>
    </w:p>
    <w:p w14:paraId="4BF56DA6" w14:textId="77777777" w:rsidR="002A287A" w:rsidRPr="00744FF1" w:rsidRDefault="00C264D8" w:rsidP="002A287A">
      <w:pPr>
        <w:tabs>
          <w:tab w:val="right" w:pos="7920"/>
          <w:tab w:val="right" w:pos="8100"/>
        </w:tabs>
        <w:autoSpaceDE w:val="0"/>
        <w:autoSpaceDN w:val="0"/>
        <w:adjustRightInd w:val="0"/>
        <w:spacing w:line="240" w:lineRule="exact"/>
        <w:ind w:left="180" w:firstLine="187"/>
        <w:outlineLvl w:val="0"/>
        <w:rPr>
          <w:rFonts w:ascii="FrutigerLT-Roman" w:hAnsi="FrutigerLT-Roman" w:cs="FrutigerLT-Roman"/>
          <w:sz w:val="16"/>
          <w:szCs w:val="16"/>
        </w:rPr>
      </w:pPr>
      <w:r>
        <w:rPr>
          <w:rFonts w:ascii="FrutigerLT-Roman" w:hAnsi="FrutigerLT-Roman" w:cs="FrutigerLT-Roman"/>
          <w:sz w:val="16"/>
          <w:szCs w:val="16"/>
        </w:rPr>
        <w:t>I</w:t>
      </w:r>
      <w:r w:rsidR="002A287A" w:rsidRPr="00744FF1">
        <w:rPr>
          <w:rFonts w:ascii="FrutigerLT-Roman" w:hAnsi="FrutigerLT-Roman" w:cs="FrutigerLT-Roman"/>
          <w:sz w:val="16"/>
          <w:szCs w:val="16"/>
        </w:rPr>
        <w:t>.</w:t>
      </w:r>
      <w:r w:rsidR="002A287A">
        <w:rPr>
          <w:rFonts w:ascii="FrutigerLT-Roman" w:hAnsi="FrutigerLT-Roman" w:cs="FrutigerLT-Roman"/>
          <w:sz w:val="16"/>
          <w:szCs w:val="16"/>
        </w:rPr>
        <w:t xml:space="preserve"> </w:t>
      </w:r>
      <w:r w:rsidR="00E779DF">
        <w:rPr>
          <w:rFonts w:ascii="FrutigerLT-Roman" w:hAnsi="FrutigerLT-Roman" w:cs="FrutigerLT-Roman"/>
          <w:sz w:val="16"/>
          <w:szCs w:val="16"/>
        </w:rPr>
        <w:t xml:space="preserve">  </w:t>
      </w:r>
      <w:r w:rsidR="002A287A" w:rsidRPr="00744FF1">
        <w:rPr>
          <w:rFonts w:ascii="FrutigerLT-Roman" w:hAnsi="FrutigerLT-Roman" w:cs="FrutigerLT-Roman"/>
          <w:sz w:val="16"/>
          <w:szCs w:val="16"/>
        </w:rPr>
        <w:t xml:space="preserve">Publications with their Dates </w:t>
      </w:r>
      <w:r w:rsidR="002A287A" w:rsidRPr="00E73933">
        <w:rPr>
          <w:rFonts w:ascii="Frutiger LT 55 Roman" w:hAnsi="Frutiger LT 55 Roman" w:cs="FrutigerLT-Italic"/>
          <w:i/>
          <w:iCs/>
          <w:sz w:val="16"/>
          <w:szCs w:val="16"/>
          <w:u w:val="dotted"/>
        </w:rPr>
        <w:tab/>
      </w:r>
      <w:r w:rsidR="002A287A" w:rsidRPr="00E73933">
        <w:rPr>
          <w:rFonts w:ascii="Frutiger LT 55 Roman" w:hAnsi="Frutiger LT 55 Roman" w:cs="FrutigerLT-Italic"/>
          <w:iCs/>
          <w:sz w:val="16"/>
          <w:szCs w:val="16"/>
        </w:rPr>
        <w:tab/>
      </w:r>
      <w:r w:rsidR="005741DA">
        <w:rPr>
          <w:rFonts w:ascii="Frutiger LT 55 Roman" w:hAnsi="Frutiger LT 55 Roman" w:cs="FrutigerLT-Italic"/>
          <w:iCs/>
          <w:sz w:val="16"/>
          <w:szCs w:val="16"/>
        </w:rPr>
        <w:fldChar w:fldCharType="begin">
          <w:ffData>
            <w:name w:val="Text29"/>
            <w:enabled/>
            <w:calcOnExit w:val="0"/>
            <w:textInput>
              <w:maxLength w:val="2"/>
            </w:textInput>
          </w:ffData>
        </w:fldChar>
      </w:r>
      <w:r w:rsidR="005741DA">
        <w:rPr>
          <w:rFonts w:ascii="Frutiger LT 55 Roman" w:hAnsi="Frutiger LT 55 Roman" w:cs="FrutigerLT-Italic"/>
          <w:iCs/>
          <w:sz w:val="16"/>
          <w:szCs w:val="16"/>
        </w:rPr>
        <w:instrText xml:space="preserve"> FORMTEXT </w:instrText>
      </w:r>
      <w:r w:rsidR="005741DA">
        <w:rPr>
          <w:rFonts w:ascii="Frutiger LT 55 Roman" w:hAnsi="Frutiger LT 55 Roman" w:cs="FrutigerLT-Italic"/>
          <w:iCs/>
          <w:sz w:val="16"/>
          <w:szCs w:val="16"/>
        </w:rPr>
      </w:r>
      <w:r w:rsidR="005741DA">
        <w:rPr>
          <w:rFonts w:ascii="Frutiger LT 55 Roman" w:hAnsi="Frutiger LT 55 Roman" w:cs="FrutigerLT-Italic"/>
          <w:iCs/>
          <w:sz w:val="16"/>
          <w:szCs w:val="16"/>
        </w:rPr>
        <w:fldChar w:fldCharType="separate"/>
      </w:r>
      <w:r w:rsidR="005741DA">
        <w:rPr>
          <w:rFonts w:ascii="Arial Unicode MS" w:eastAsia="Arial Unicode MS" w:hAnsi="Arial Unicode MS" w:cs="Arial Unicode MS" w:hint="eastAsia"/>
          <w:iCs/>
          <w:noProof/>
          <w:sz w:val="16"/>
          <w:szCs w:val="16"/>
        </w:rPr>
        <w:t> </w:t>
      </w:r>
      <w:r w:rsidR="005741DA">
        <w:rPr>
          <w:rFonts w:ascii="Arial Unicode MS" w:eastAsia="Arial Unicode MS" w:hAnsi="Arial Unicode MS" w:cs="Arial Unicode MS" w:hint="eastAsia"/>
          <w:iCs/>
          <w:noProof/>
          <w:sz w:val="16"/>
          <w:szCs w:val="16"/>
        </w:rPr>
        <w:t> </w:t>
      </w:r>
      <w:r w:rsidR="005741DA">
        <w:rPr>
          <w:rFonts w:ascii="Frutiger LT 55 Roman" w:hAnsi="Frutiger LT 55 Roman" w:cs="FrutigerLT-Italic"/>
          <w:iCs/>
          <w:sz w:val="16"/>
          <w:szCs w:val="16"/>
        </w:rPr>
        <w:fldChar w:fldCharType="end"/>
      </w:r>
    </w:p>
    <w:p w14:paraId="217C4C8D" w14:textId="77777777" w:rsidR="002A287A" w:rsidRPr="00744FF1" w:rsidRDefault="00C264D8" w:rsidP="002A287A">
      <w:pPr>
        <w:tabs>
          <w:tab w:val="right" w:pos="7920"/>
          <w:tab w:val="right" w:pos="8100"/>
        </w:tabs>
        <w:autoSpaceDE w:val="0"/>
        <w:autoSpaceDN w:val="0"/>
        <w:adjustRightInd w:val="0"/>
        <w:spacing w:line="240" w:lineRule="exact"/>
        <w:ind w:left="180" w:firstLine="187"/>
        <w:outlineLvl w:val="0"/>
        <w:rPr>
          <w:rFonts w:ascii="FrutigerLT-Roman" w:hAnsi="FrutigerLT-Roman" w:cs="FrutigerLT-Roman"/>
          <w:sz w:val="16"/>
          <w:szCs w:val="16"/>
        </w:rPr>
      </w:pPr>
      <w:r>
        <w:rPr>
          <w:rFonts w:ascii="FrutigerLT-Roman" w:hAnsi="FrutigerLT-Roman" w:cs="FrutigerLT-Roman"/>
          <w:sz w:val="16"/>
          <w:szCs w:val="16"/>
        </w:rPr>
        <w:t>J</w:t>
      </w:r>
      <w:r w:rsidR="002A287A" w:rsidRPr="00744FF1">
        <w:rPr>
          <w:rFonts w:ascii="FrutigerLT-Roman" w:hAnsi="FrutigerLT-Roman" w:cs="FrutigerLT-Roman"/>
          <w:sz w:val="16"/>
          <w:szCs w:val="16"/>
        </w:rPr>
        <w:t>.</w:t>
      </w:r>
      <w:r w:rsidR="002A287A">
        <w:rPr>
          <w:rFonts w:ascii="FrutigerLT-Roman" w:hAnsi="FrutigerLT-Roman" w:cs="FrutigerLT-Roman"/>
          <w:sz w:val="16"/>
          <w:szCs w:val="16"/>
        </w:rPr>
        <w:t xml:space="preserve"> </w:t>
      </w:r>
      <w:r w:rsidR="00E779DF">
        <w:rPr>
          <w:rFonts w:ascii="FrutigerLT-Roman" w:hAnsi="FrutigerLT-Roman" w:cs="FrutigerLT-Roman"/>
          <w:sz w:val="16"/>
          <w:szCs w:val="16"/>
        </w:rPr>
        <w:t xml:space="preserve">  </w:t>
      </w:r>
      <w:r w:rsidR="002A287A" w:rsidRPr="00744FF1">
        <w:rPr>
          <w:rFonts w:ascii="FrutigerLT-Roman" w:hAnsi="FrutigerLT-Roman" w:cs="FrutigerLT-Roman"/>
          <w:sz w:val="16"/>
          <w:szCs w:val="16"/>
        </w:rPr>
        <w:t xml:space="preserve">Program Appearances/Attendance with their Dates </w:t>
      </w:r>
      <w:r w:rsidR="002A287A" w:rsidRPr="00E73933">
        <w:rPr>
          <w:rFonts w:ascii="Frutiger LT 55 Roman" w:hAnsi="Frutiger LT 55 Roman" w:cs="FrutigerLT-Italic"/>
          <w:i/>
          <w:iCs/>
          <w:sz w:val="16"/>
          <w:szCs w:val="16"/>
          <w:u w:val="dotted"/>
        </w:rPr>
        <w:tab/>
      </w:r>
      <w:r w:rsidR="002A287A" w:rsidRPr="00E73933">
        <w:rPr>
          <w:rFonts w:ascii="Frutiger LT 55 Roman" w:hAnsi="Frutiger LT 55 Roman" w:cs="FrutigerLT-Italic"/>
          <w:iCs/>
          <w:sz w:val="16"/>
          <w:szCs w:val="16"/>
        </w:rPr>
        <w:tab/>
      </w:r>
      <w:r w:rsidR="005741DA">
        <w:rPr>
          <w:rFonts w:ascii="Frutiger LT 55 Roman" w:hAnsi="Frutiger LT 55 Roman" w:cs="FrutigerLT-Italic"/>
          <w:iCs/>
          <w:sz w:val="16"/>
          <w:szCs w:val="16"/>
        </w:rPr>
        <w:fldChar w:fldCharType="begin">
          <w:ffData>
            <w:name w:val="Text29"/>
            <w:enabled/>
            <w:calcOnExit w:val="0"/>
            <w:textInput>
              <w:maxLength w:val="2"/>
            </w:textInput>
          </w:ffData>
        </w:fldChar>
      </w:r>
      <w:r w:rsidR="005741DA">
        <w:rPr>
          <w:rFonts w:ascii="Frutiger LT 55 Roman" w:hAnsi="Frutiger LT 55 Roman" w:cs="FrutigerLT-Italic"/>
          <w:iCs/>
          <w:sz w:val="16"/>
          <w:szCs w:val="16"/>
        </w:rPr>
        <w:instrText xml:space="preserve"> FORMTEXT </w:instrText>
      </w:r>
      <w:r w:rsidR="005741DA">
        <w:rPr>
          <w:rFonts w:ascii="Frutiger LT 55 Roman" w:hAnsi="Frutiger LT 55 Roman" w:cs="FrutigerLT-Italic"/>
          <w:iCs/>
          <w:sz w:val="16"/>
          <w:szCs w:val="16"/>
        </w:rPr>
      </w:r>
      <w:r w:rsidR="005741DA">
        <w:rPr>
          <w:rFonts w:ascii="Frutiger LT 55 Roman" w:hAnsi="Frutiger LT 55 Roman" w:cs="FrutigerLT-Italic"/>
          <w:iCs/>
          <w:sz w:val="16"/>
          <w:szCs w:val="16"/>
        </w:rPr>
        <w:fldChar w:fldCharType="separate"/>
      </w:r>
      <w:r w:rsidR="005741DA">
        <w:rPr>
          <w:rFonts w:ascii="Arial Unicode MS" w:eastAsia="Arial Unicode MS" w:hAnsi="Arial Unicode MS" w:cs="Arial Unicode MS" w:hint="eastAsia"/>
          <w:iCs/>
          <w:noProof/>
          <w:sz w:val="16"/>
          <w:szCs w:val="16"/>
        </w:rPr>
        <w:t> </w:t>
      </w:r>
      <w:r w:rsidR="005741DA">
        <w:rPr>
          <w:rFonts w:ascii="Arial Unicode MS" w:eastAsia="Arial Unicode MS" w:hAnsi="Arial Unicode MS" w:cs="Arial Unicode MS" w:hint="eastAsia"/>
          <w:iCs/>
          <w:noProof/>
          <w:sz w:val="16"/>
          <w:szCs w:val="16"/>
        </w:rPr>
        <w:t> </w:t>
      </w:r>
      <w:r w:rsidR="005741DA">
        <w:rPr>
          <w:rFonts w:ascii="Frutiger LT 55 Roman" w:hAnsi="Frutiger LT 55 Roman" w:cs="FrutigerLT-Italic"/>
          <w:iCs/>
          <w:sz w:val="16"/>
          <w:szCs w:val="16"/>
        </w:rPr>
        <w:fldChar w:fldCharType="end"/>
      </w:r>
    </w:p>
    <w:p w14:paraId="38918F7F" w14:textId="77777777" w:rsidR="002A287A" w:rsidRPr="00744FF1" w:rsidRDefault="00C264D8" w:rsidP="002A287A">
      <w:pPr>
        <w:tabs>
          <w:tab w:val="right" w:pos="7920"/>
          <w:tab w:val="right" w:pos="8100"/>
        </w:tabs>
        <w:autoSpaceDE w:val="0"/>
        <w:autoSpaceDN w:val="0"/>
        <w:adjustRightInd w:val="0"/>
        <w:spacing w:line="240" w:lineRule="exact"/>
        <w:ind w:left="180" w:firstLine="187"/>
        <w:outlineLvl w:val="0"/>
        <w:rPr>
          <w:rFonts w:ascii="FrutigerLT-Roman" w:hAnsi="FrutigerLT-Roman" w:cs="FrutigerLT-Roman"/>
          <w:sz w:val="16"/>
          <w:szCs w:val="16"/>
        </w:rPr>
      </w:pPr>
      <w:r>
        <w:rPr>
          <w:rFonts w:ascii="FrutigerLT-Roman" w:hAnsi="FrutigerLT-Roman" w:cs="FrutigerLT-Roman"/>
          <w:sz w:val="16"/>
          <w:szCs w:val="16"/>
        </w:rPr>
        <w:t>K</w:t>
      </w:r>
      <w:r w:rsidR="002A287A" w:rsidRPr="00744FF1">
        <w:rPr>
          <w:rFonts w:ascii="FrutigerLT-Roman" w:hAnsi="FrutigerLT-Roman" w:cs="FrutigerLT-Roman"/>
          <w:sz w:val="16"/>
          <w:szCs w:val="16"/>
        </w:rPr>
        <w:t xml:space="preserve">. </w:t>
      </w:r>
      <w:r w:rsidR="00E779DF">
        <w:rPr>
          <w:rFonts w:ascii="FrutigerLT-Roman" w:hAnsi="FrutigerLT-Roman" w:cs="FrutigerLT-Roman"/>
          <w:sz w:val="16"/>
          <w:szCs w:val="16"/>
        </w:rPr>
        <w:t xml:space="preserve"> </w:t>
      </w:r>
      <w:r w:rsidR="002A287A" w:rsidRPr="00744FF1">
        <w:rPr>
          <w:rFonts w:ascii="FrutigerLT-Roman" w:hAnsi="FrutigerLT-Roman" w:cs="FrutigerLT-Roman"/>
          <w:sz w:val="16"/>
          <w:szCs w:val="16"/>
        </w:rPr>
        <w:t xml:space="preserve">Sponsored Projects and Programs </w:t>
      </w:r>
      <w:r w:rsidR="002A287A" w:rsidRPr="00744FF1">
        <w:rPr>
          <w:rFonts w:ascii="FrutigerLT-Italic" w:hAnsi="FrutigerLT-Italic" w:cs="FrutigerLT-Italic"/>
          <w:i/>
          <w:iCs/>
          <w:sz w:val="16"/>
          <w:szCs w:val="16"/>
        </w:rPr>
        <w:t xml:space="preserve">(internal and external) </w:t>
      </w:r>
      <w:r w:rsidR="002A287A" w:rsidRPr="00E73933">
        <w:rPr>
          <w:rFonts w:ascii="Frutiger LT 55 Roman" w:hAnsi="Frutiger LT 55 Roman" w:cs="FrutigerLT-Italic"/>
          <w:i/>
          <w:iCs/>
          <w:sz w:val="16"/>
          <w:szCs w:val="16"/>
          <w:u w:val="dotted"/>
        </w:rPr>
        <w:tab/>
      </w:r>
      <w:r w:rsidR="002A287A" w:rsidRPr="00E73933">
        <w:rPr>
          <w:rFonts w:ascii="Frutiger LT 55 Roman" w:hAnsi="Frutiger LT 55 Roman" w:cs="FrutigerLT-Italic"/>
          <w:iCs/>
          <w:sz w:val="16"/>
          <w:szCs w:val="16"/>
        </w:rPr>
        <w:tab/>
      </w:r>
      <w:r w:rsidR="005741DA">
        <w:rPr>
          <w:rFonts w:ascii="Frutiger LT 55 Roman" w:hAnsi="Frutiger LT 55 Roman" w:cs="FrutigerLT-Italic"/>
          <w:iCs/>
          <w:sz w:val="16"/>
          <w:szCs w:val="16"/>
        </w:rPr>
        <w:fldChar w:fldCharType="begin">
          <w:ffData>
            <w:name w:val="Text29"/>
            <w:enabled/>
            <w:calcOnExit w:val="0"/>
            <w:textInput>
              <w:maxLength w:val="2"/>
            </w:textInput>
          </w:ffData>
        </w:fldChar>
      </w:r>
      <w:r w:rsidR="005741DA">
        <w:rPr>
          <w:rFonts w:ascii="Frutiger LT 55 Roman" w:hAnsi="Frutiger LT 55 Roman" w:cs="FrutigerLT-Italic"/>
          <w:iCs/>
          <w:sz w:val="16"/>
          <w:szCs w:val="16"/>
        </w:rPr>
        <w:instrText xml:space="preserve"> FORMTEXT </w:instrText>
      </w:r>
      <w:r w:rsidR="005741DA">
        <w:rPr>
          <w:rFonts w:ascii="Frutiger LT 55 Roman" w:hAnsi="Frutiger LT 55 Roman" w:cs="FrutigerLT-Italic"/>
          <w:iCs/>
          <w:sz w:val="16"/>
          <w:szCs w:val="16"/>
        </w:rPr>
      </w:r>
      <w:r w:rsidR="005741DA">
        <w:rPr>
          <w:rFonts w:ascii="Frutiger LT 55 Roman" w:hAnsi="Frutiger LT 55 Roman" w:cs="FrutigerLT-Italic"/>
          <w:iCs/>
          <w:sz w:val="16"/>
          <w:szCs w:val="16"/>
        </w:rPr>
        <w:fldChar w:fldCharType="separate"/>
      </w:r>
      <w:r w:rsidR="005741DA">
        <w:rPr>
          <w:rFonts w:ascii="Arial Unicode MS" w:eastAsia="Arial Unicode MS" w:hAnsi="Arial Unicode MS" w:cs="Arial Unicode MS" w:hint="eastAsia"/>
          <w:iCs/>
          <w:noProof/>
          <w:sz w:val="16"/>
          <w:szCs w:val="16"/>
        </w:rPr>
        <w:t> </w:t>
      </w:r>
      <w:r w:rsidR="005741DA">
        <w:rPr>
          <w:rFonts w:ascii="Arial Unicode MS" w:eastAsia="Arial Unicode MS" w:hAnsi="Arial Unicode MS" w:cs="Arial Unicode MS" w:hint="eastAsia"/>
          <w:iCs/>
          <w:noProof/>
          <w:sz w:val="16"/>
          <w:szCs w:val="16"/>
        </w:rPr>
        <w:t> </w:t>
      </w:r>
      <w:r w:rsidR="005741DA">
        <w:rPr>
          <w:rFonts w:ascii="Frutiger LT 55 Roman" w:hAnsi="Frutiger LT 55 Roman" w:cs="FrutigerLT-Italic"/>
          <w:iCs/>
          <w:sz w:val="16"/>
          <w:szCs w:val="16"/>
        </w:rPr>
        <w:fldChar w:fldCharType="end"/>
      </w:r>
    </w:p>
    <w:p w14:paraId="433ABF8C" w14:textId="77777777" w:rsidR="002A287A" w:rsidRDefault="002A287A" w:rsidP="002A287A">
      <w:pPr>
        <w:autoSpaceDE w:val="0"/>
        <w:autoSpaceDN w:val="0"/>
        <w:adjustRightInd w:val="0"/>
        <w:spacing w:line="240" w:lineRule="exact"/>
        <w:ind w:left="180" w:firstLine="187"/>
        <w:rPr>
          <w:rFonts w:ascii="FrutigerLT-Bold" w:hAnsi="FrutigerLT-Bold" w:cs="FrutigerLT-Bold"/>
          <w:b/>
          <w:bCs/>
          <w:sz w:val="16"/>
          <w:szCs w:val="16"/>
        </w:rPr>
      </w:pPr>
    </w:p>
    <w:p w14:paraId="3FD3317B" w14:textId="77777777" w:rsidR="002A287A" w:rsidRPr="00744FF1" w:rsidRDefault="002A287A" w:rsidP="002A287A">
      <w:pPr>
        <w:autoSpaceDE w:val="0"/>
        <w:autoSpaceDN w:val="0"/>
        <w:adjustRightInd w:val="0"/>
        <w:ind w:left="180"/>
        <w:rPr>
          <w:rFonts w:ascii="FrutigerLT-Bold" w:hAnsi="FrutigerLT-Bold" w:cs="FrutigerLT-Bold"/>
          <w:b/>
          <w:bCs/>
          <w:sz w:val="16"/>
          <w:szCs w:val="16"/>
        </w:rPr>
      </w:pPr>
    </w:p>
    <w:p w14:paraId="241E0A6F" w14:textId="77777777" w:rsidR="002A287A" w:rsidRPr="00B90809" w:rsidRDefault="008C4D2A" w:rsidP="002A287A">
      <w:pPr>
        <w:autoSpaceDE w:val="0"/>
        <w:autoSpaceDN w:val="0"/>
        <w:adjustRightInd w:val="0"/>
        <w:ind w:left="180"/>
        <w:outlineLvl w:val="0"/>
        <w:rPr>
          <w:rFonts w:ascii="Frutiger LT 65 Bold" w:hAnsi="Frutiger LT 65 Bold" w:cs="Frutiger LT 65 Bold"/>
          <w:b/>
          <w:sz w:val="20"/>
          <w:szCs w:val="20"/>
        </w:rPr>
      </w:pPr>
      <w:r w:rsidRPr="00B90809">
        <w:rPr>
          <w:rFonts w:ascii="Frutiger LT 65 Bold" w:hAnsi="Frutiger LT 65 Bold" w:cs="Frutiger LT 65 Bold"/>
          <w:b/>
          <w:sz w:val="20"/>
          <w:szCs w:val="20"/>
        </w:rPr>
        <w:t xml:space="preserve">III. </w:t>
      </w:r>
      <w:r w:rsidR="002A287A" w:rsidRPr="00B90809">
        <w:rPr>
          <w:rFonts w:ascii="Frutiger LT 65 Bold" w:hAnsi="Frutiger LT 65 Bold" w:cs="Frutiger LT 65 Bold"/>
          <w:b/>
          <w:sz w:val="20"/>
          <w:szCs w:val="20"/>
        </w:rPr>
        <w:t>SERVICE</w:t>
      </w:r>
    </w:p>
    <w:p w14:paraId="2F831A7E" w14:textId="77777777" w:rsidR="002A287A" w:rsidRPr="00744FF1" w:rsidRDefault="002A287A" w:rsidP="002A287A">
      <w:pPr>
        <w:autoSpaceDE w:val="0"/>
        <w:autoSpaceDN w:val="0"/>
        <w:adjustRightInd w:val="0"/>
        <w:ind w:left="180"/>
        <w:rPr>
          <w:rFonts w:ascii="FrutigerLT-Bold" w:hAnsi="FrutigerLT-Bold" w:cs="FrutigerLT-Bold"/>
          <w:b/>
          <w:bCs/>
          <w:sz w:val="16"/>
          <w:szCs w:val="16"/>
        </w:rPr>
      </w:pPr>
    </w:p>
    <w:p w14:paraId="539C2944" w14:textId="77777777" w:rsidR="002A287A" w:rsidRPr="00744FF1" w:rsidRDefault="00C264D8" w:rsidP="002A287A">
      <w:pPr>
        <w:tabs>
          <w:tab w:val="right" w:pos="7920"/>
          <w:tab w:val="right" w:pos="8100"/>
        </w:tabs>
        <w:autoSpaceDE w:val="0"/>
        <w:autoSpaceDN w:val="0"/>
        <w:adjustRightInd w:val="0"/>
        <w:spacing w:line="240" w:lineRule="exact"/>
        <w:ind w:left="180" w:firstLine="187"/>
        <w:outlineLvl w:val="0"/>
        <w:rPr>
          <w:rFonts w:ascii="FrutigerLT-Roman" w:hAnsi="FrutigerLT-Roman" w:cs="FrutigerLT-Roman"/>
          <w:sz w:val="16"/>
          <w:szCs w:val="16"/>
        </w:rPr>
      </w:pPr>
      <w:r>
        <w:rPr>
          <w:rFonts w:ascii="FrutigerLT-Roman" w:hAnsi="FrutigerLT-Roman" w:cs="FrutigerLT-Roman"/>
          <w:sz w:val="16"/>
          <w:szCs w:val="16"/>
        </w:rPr>
        <w:t>L</w:t>
      </w:r>
      <w:r w:rsidR="002A287A" w:rsidRPr="00744FF1">
        <w:rPr>
          <w:rFonts w:ascii="FrutigerLT-Roman" w:hAnsi="FrutigerLT-Roman" w:cs="FrutigerLT-Roman"/>
          <w:sz w:val="16"/>
          <w:szCs w:val="16"/>
        </w:rPr>
        <w:t xml:space="preserve">. </w:t>
      </w:r>
      <w:r w:rsidR="00E779DF">
        <w:rPr>
          <w:rFonts w:ascii="FrutigerLT-Roman" w:hAnsi="FrutigerLT-Roman" w:cs="FrutigerLT-Roman"/>
          <w:sz w:val="16"/>
          <w:szCs w:val="16"/>
        </w:rPr>
        <w:t xml:space="preserve"> </w:t>
      </w:r>
      <w:r w:rsidR="002A287A">
        <w:rPr>
          <w:rFonts w:ascii="FrutigerLT-Roman" w:hAnsi="FrutigerLT-Roman" w:cs="FrutigerLT-Roman"/>
          <w:sz w:val="16"/>
          <w:szCs w:val="16"/>
        </w:rPr>
        <w:t xml:space="preserve">Sustained </w:t>
      </w:r>
      <w:r w:rsidR="002A287A" w:rsidRPr="00744FF1">
        <w:rPr>
          <w:rFonts w:ascii="FrutigerLT-Roman" w:hAnsi="FrutigerLT-Roman" w:cs="FrutigerLT-Roman"/>
          <w:sz w:val="16"/>
          <w:szCs w:val="16"/>
        </w:rPr>
        <w:t>Service to the University, School and Departmental/Divisional Committees</w:t>
      </w:r>
      <w:r w:rsidR="002A287A" w:rsidRPr="00E73933">
        <w:rPr>
          <w:rFonts w:ascii="Frutiger LT 55 Roman" w:hAnsi="Frutiger LT 55 Roman" w:cs="FrutigerLT-Italic"/>
          <w:i/>
          <w:iCs/>
          <w:sz w:val="16"/>
          <w:szCs w:val="16"/>
          <w:u w:val="dotted"/>
        </w:rPr>
        <w:tab/>
      </w:r>
      <w:r w:rsidR="002A287A" w:rsidRPr="00E73933">
        <w:rPr>
          <w:rFonts w:ascii="Frutiger LT 55 Roman" w:hAnsi="Frutiger LT 55 Roman" w:cs="FrutigerLT-Italic"/>
          <w:iCs/>
          <w:sz w:val="16"/>
          <w:szCs w:val="16"/>
        </w:rPr>
        <w:tab/>
      </w:r>
      <w:r w:rsidR="005741DA">
        <w:rPr>
          <w:rFonts w:ascii="Frutiger LT 55 Roman" w:hAnsi="Frutiger LT 55 Roman" w:cs="FrutigerLT-Italic"/>
          <w:iCs/>
          <w:sz w:val="16"/>
          <w:szCs w:val="16"/>
        </w:rPr>
        <w:fldChar w:fldCharType="begin">
          <w:ffData>
            <w:name w:val="Text29"/>
            <w:enabled/>
            <w:calcOnExit w:val="0"/>
            <w:textInput>
              <w:maxLength w:val="2"/>
            </w:textInput>
          </w:ffData>
        </w:fldChar>
      </w:r>
      <w:r w:rsidR="005741DA">
        <w:rPr>
          <w:rFonts w:ascii="Frutiger LT 55 Roman" w:hAnsi="Frutiger LT 55 Roman" w:cs="FrutigerLT-Italic"/>
          <w:iCs/>
          <w:sz w:val="16"/>
          <w:szCs w:val="16"/>
        </w:rPr>
        <w:instrText xml:space="preserve"> FORMTEXT </w:instrText>
      </w:r>
      <w:r w:rsidR="005741DA">
        <w:rPr>
          <w:rFonts w:ascii="Frutiger LT 55 Roman" w:hAnsi="Frutiger LT 55 Roman" w:cs="FrutigerLT-Italic"/>
          <w:iCs/>
          <w:sz w:val="16"/>
          <w:szCs w:val="16"/>
        </w:rPr>
      </w:r>
      <w:r w:rsidR="005741DA">
        <w:rPr>
          <w:rFonts w:ascii="Frutiger LT 55 Roman" w:hAnsi="Frutiger LT 55 Roman" w:cs="FrutigerLT-Italic"/>
          <w:iCs/>
          <w:sz w:val="16"/>
          <w:szCs w:val="16"/>
        </w:rPr>
        <w:fldChar w:fldCharType="separate"/>
      </w:r>
      <w:r w:rsidR="005741DA">
        <w:rPr>
          <w:rFonts w:ascii="Arial Unicode MS" w:eastAsia="Arial Unicode MS" w:hAnsi="Arial Unicode MS" w:cs="Arial Unicode MS" w:hint="eastAsia"/>
          <w:iCs/>
          <w:noProof/>
          <w:sz w:val="16"/>
          <w:szCs w:val="16"/>
        </w:rPr>
        <w:t> </w:t>
      </w:r>
      <w:r w:rsidR="005741DA">
        <w:rPr>
          <w:rFonts w:ascii="Arial Unicode MS" w:eastAsia="Arial Unicode MS" w:hAnsi="Arial Unicode MS" w:cs="Arial Unicode MS" w:hint="eastAsia"/>
          <w:iCs/>
          <w:noProof/>
          <w:sz w:val="16"/>
          <w:szCs w:val="16"/>
        </w:rPr>
        <w:t> </w:t>
      </w:r>
      <w:r w:rsidR="005741DA">
        <w:rPr>
          <w:rFonts w:ascii="Frutiger LT 55 Roman" w:hAnsi="Frutiger LT 55 Roman" w:cs="FrutigerLT-Italic"/>
          <w:iCs/>
          <w:sz w:val="16"/>
          <w:szCs w:val="16"/>
        </w:rPr>
        <w:fldChar w:fldCharType="end"/>
      </w:r>
    </w:p>
    <w:p w14:paraId="28E7F936" w14:textId="77777777" w:rsidR="002A287A" w:rsidRPr="00744FF1" w:rsidRDefault="00C264D8" w:rsidP="002A287A">
      <w:pPr>
        <w:tabs>
          <w:tab w:val="right" w:pos="7920"/>
          <w:tab w:val="right" w:pos="8100"/>
        </w:tabs>
        <w:autoSpaceDE w:val="0"/>
        <w:autoSpaceDN w:val="0"/>
        <w:adjustRightInd w:val="0"/>
        <w:spacing w:line="240" w:lineRule="exact"/>
        <w:ind w:left="180" w:firstLine="187"/>
        <w:outlineLvl w:val="0"/>
        <w:rPr>
          <w:rFonts w:ascii="FrutigerLT-Roman" w:hAnsi="FrutigerLT-Roman" w:cs="FrutigerLT-Roman"/>
          <w:sz w:val="16"/>
          <w:szCs w:val="16"/>
        </w:rPr>
      </w:pPr>
      <w:r>
        <w:rPr>
          <w:rFonts w:ascii="FrutigerLT-Roman" w:hAnsi="FrutigerLT-Roman" w:cs="FrutigerLT-Roman"/>
          <w:sz w:val="16"/>
          <w:szCs w:val="16"/>
        </w:rPr>
        <w:t>M</w:t>
      </w:r>
      <w:r w:rsidR="002A287A" w:rsidRPr="00744FF1">
        <w:rPr>
          <w:rFonts w:ascii="FrutigerLT-Roman" w:hAnsi="FrutigerLT-Roman" w:cs="FrutigerLT-Roman"/>
          <w:sz w:val="16"/>
          <w:szCs w:val="16"/>
        </w:rPr>
        <w:t>. Membership in Professional Societies</w:t>
      </w:r>
      <w:r w:rsidR="002A287A" w:rsidRPr="00E73933">
        <w:rPr>
          <w:rFonts w:ascii="Frutiger LT 55 Roman" w:hAnsi="Frutiger LT 55 Roman" w:cs="FrutigerLT-Italic"/>
          <w:i/>
          <w:iCs/>
          <w:sz w:val="16"/>
          <w:szCs w:val="16"/>
          <w:u w:val="dotted"/>
        </w:rPr>
        <w:tab/>
      </w:r>
      <w:r w:rsidR="002A287A" w:rsidRPr="00E73933">
        <w:rPr>
          <w:rFonts w:ascii="Frutiger LT 55 Roman" w:hAnsi="Frutiger LT 55 Roman" w:cs="FrutigerLT-Italic"/>
          <w:iCs/>
          <w:sz w:val="16"/>
          <w:szCs w:val="16"/>
        </w:rPr>
        <w:tab/>
      </w:r>
      <w:r w:rsidR="005741DA">
        <w:rPr>
          <w:rFonts w:ascii="Frutiger LT 55 Roman" w:hAnsi="Frutiger LT 55 Roman" w:cs="FrutigerLT-Italic"/>
          <w:iCs/>
          <w:sz w:val="16"/>
          <w:szCs w:val="16"/>
        </w:rPr>
        <w:fldChar w:fldCharType="begin">
          <w:ffData>
            <w:name w:val="Text29"/>
            <w:enabled/>
            <w:calcOnExit w:val="0"/>
            <w:textInput>
              <w:maxLength w:val="2"/>
            </w:textInput>
          </w:ffData>
        </w:fldChar>
      </w:r>
      <w:r w:rsidR="005741DA">
        <w:rPr>
          <w:rFonts w:ascii="Frutiger LT 55 Roman" w:hAnsi="Frutiger LT 55 Roman" w:cs="FrutigerLT-Italic"/>
          <w:iCs/>
          <w:sz w:val="16"/>
          <w:szCs w:val="16"/>
        </w:rPr>
        <w:instrText xml:space="preserve"> FORMTEXT </w:instrText>
      </w:r>
      <w:r w:rsidR="005741DA">
        <w:rPr>
          <w:rFonts w:ascii="Frutiger LT 55 Roman" w:hAnsi="Frutiger LT 55 Roman" w:cs="FrutigerLT-Italic"/>
          <w:iCs/>
          <w:sz w:val="16"/>
          <w:szCs w:val="16"/>
        </w:rPr>
      </w:r>
      <w:r w:rsidR="005741DA">
        <w:rPr>
          <w:rFonts w:ascii="Frutiger LT 55 Roman" w:hAnsi="Frutiger LT 55 Roman" w:cs="FrutigerLT-Italic"/>
          <w:iCs/>
          <w:sz w:val="16"/>
          <w:szCs w:val="16"/>
        </w:rPr>
        <w:fldChar w:fldCharType="separate"/>
      </w:r>
      <w:r w:rsidR="005741DA">
        <w:rPr>
          <w:rFonts w:ascii="Arial Unicode MS" w:eastAsia="Arial Unicode MS" w:hAnsi="Arial Unicode MS" w:cs="Arial Unicode MS" w:hint="eastAsia"/>
          <w:iCs/>
          <w:noProof/>
          <w:sz w:val="16"/>
          <w:szCs w:val="16"/>
        </w:rPr>
        <w:t> </w:t>
      </w:r>
      <w:r w:rsidR="005741DA">
        <w:rPr>
          <w:rFonts w:ascii="Arial Unicode MS" w:eastAsia="Arial Unicode MS" w:hAnsi="Arial Unicode MS" w:cs="Arial Unicode MS" w:hint="eastAsia"/>
          <w:iCs/>
          <w:noProof/>
          <w:sz w:val="16"/>
          <w:szCs w:val="16"/>
        </w:rPr>
        <w:t> </w:t>
      </w:r>
      <w:r w:rsidR="005741DA">
        <w:rPr>
          <w:rFonts w:ascii="Frutiger LT 55 Roman" w:hAnsi="Frutiger LT 55 Roman" w:cs="FrutigerLT-Italic"/>
          <w:iCs/>
          <w:sz w:val="16"/>
          <w:szCs w:val="16"/>
        </w:rPr>
        <w:fldChar w:fldCharType="end"/>
      </w:r>
    </w:p>
    <w:p w14:paraId="6650487C" w14:textId="77777777" w:rsidR="002A287A" w:rsidRPr="00744FF1" w:rsidRDefault="00C264D8" w:rsidP="002A287A">
      <w:pPr>
        <w:tabs>
          <w:tab w:val="right" w:pos="7920"/>
          <w:tab w:val="right" w:pos="8100"/>
        </w:tabs>
        <w:autoSpaceDE w:val="0"/>
        <w:autoSpaceDN w:val="0"/>
        <w:adjustRightInd w:val="0"/>
        <w:spacing w:line="240" w:lineRule="exact"/>
        <w:ind w:left="180" w:firstLine="187"/>
        <w:outlineLvl w:val="0"/>
        <w:rPr>
          <w:rFonts w:ascii="FrutigerLT-Roman" w:hAnsi="FrutigerLT-Roman" w:cs="FrutigerLT-Roman"/>
          <w:sz w:val="16"/>
          <w:szCs w:val="16"/>
        </w:rPr>
      </w:pPr>
      <w:r>
        <w:rPr>
          <w:rFonts w:ascii="FrutigerLT-Roman" w:hAnsi="FrutigerLT-Roman" w:cs="FrutigerLT-Roman"/>
          <w:sz w:val="16"/>
          <w:szCs w:val="16"/>
        </w:rPr>
        <w:t>N</w:t>
      </w:r>
      <w:r w:rsidR="002A287A" w:rsidRPr="00744FF1">
        <w:rPr>
          <w:rFonts w:ascii="FrutigerLT-Roman" w:hAnsi="FrutigerLT-Roman" w:cs="FrutigerLT-Roman"/>
          <w:sz w:val="16"/>
          <w:szCs w:val="16"/>
        </w:rPr>
        <w:t>. Other Relevant Activities</w:t>
      </w:r>
      <w:r w:rsidR="002A287A" w:rsidRPr="00E73933">
        <w:rPr>
          <w:rFonts w:ascii="Frutiger LT 55 Roman" w:hAnsi="Frutiger LT 55 Roman" w:cs="FrutigerLT-Italic"/>
          <w:i/>
          <w:iCs/>
          <w:sz w:val="16"/>
          <w:szCs w:val="16"/>
          <w:u w:val="dotted"/>
        </w:rPr>
        <w:tab/>
      </w:r>
      <w:r w:rsidR="002A287A" w:rsidRPr="00E73933">
        <w:rPr>
          <w:rFonts w:ascii="Frutiger LT 55 Roman" w:hAnsi="Frutiger LT 55 Roman" w:cs="FrutigerLT-Italic"/>
          <w:iCs/>
          <w:sz w:val="16"/>
          <w:szCs w:val="16"/>
        </w:rPr>
        <w:tab/>
      </w:r>
      <w:r w:rsidR="005741DA">
        <w:rPr>
          <w:rFonts w:ascii="Frutiger LT 55 Roman" w:hAnsi="Frutiger LT 55 Roman" w:cs="FrutigerLT-Italic"/>
          <w:iCs/>
          <w:sz w:val="16"/>
          <w:szCs w:val="16"/>
        </w:rPr>
        <w:fldChar w:fldCharType="begin">
          <w:ffData>
            <w:name w:val="Text29"/>
            <w:enabled/>
            <w:calcOnExit w:val="0"/>
            <w:textInput>
              <w:maxLength w:val="2"/>
            </w:textInput>
          </w:ffData>
        </w:fldChar>
      </w:r>
      <w:r w:rsidR="005741DA">
        <w:rPr>
          <w:rFonts w:ascii="Frutiger LT 55 Roman" w:hAnsi="Frutiger LT 55 Roman" w:cs="FrutigerLT-Italic"/>
          <w:iCs/>
          <w:sz w:val="16"/>
          <w:szCs w:val="16"/>
        </w:rPr>
        <w:instrText xml:space="preserve"> FORMTEXT </w:instrText>
      </w:r>
      <w:r w:rsidR="005741DA">
        <w:rPr>
          <w:rFonts w:ascii="Frutiger LT 55 Roman" w:hAnsi="Frutiger LT 55 Roman" w:cs="FrutigerLT-Italic"/>
          <w:iCs/>
          <w:sz w:val="16"/>
          <w:szCs w:val="16"/>
        </w:rPr>
      </w:r>
      <w:r w:rsidR="005741DA">
        <w:rPr>
          <w:rFonts w:ascii="Frutiger LT 55 Roman" w:hAnsi="Frutiger LT 55 Roman" w:cs="FrutigerLT-Italic"/>
          <w:iCs/>
          <w:sz w:val="16"/>
          <w:szCs w:val="16"/>
        </w:rPr>
        <w:fldChar w:fldCharType="separate"/>
      </w:r>
      <w:r w:rsidR="005741DA">
        <w:rPr>
          <w:rFonts w:ascii="Arial Unicode MS" w:eastAsia="Arial Unicode MS" w:hAnsi="Arial Unicode MS" w:cs="Arial Unicode MS" w:hint="eastAsia"/>
          <w:iCs/>
          <w:noProof/>
          <w:sz w:val="16"/>
          <w:szCs w:val="16"/>
        </w:rPr>
        <w:t> </w:t>
      </w:r>
      <w:r w:rsidR="005741DA">
        <w:rPr>
          <w:rFonts w:ascii="Arial Unicode MS" w:eastAsia="Arial Unicode MS" w:hAnsi="Arial Unicode MS" w:cs="Arial Unicode MS" w:hint="eastAsia"/>
          <w:iCs/>
          <w:noProof/>
          <w:sz w:val="16"/>
          <w:szCs w:val="16"/>
        </w:rPr>
        <w:t> </w:t>
      </w:r>
      <w:r w:rsidR="005741DA">
        <w:rPr>
          <w:rFonts w:ascii="Frutiger LT 55 Roman" w:hAnsi="Frutiger LT 55 Roman" w:cs="FrutigerLT-Italic"/>
          <w:iCs/>
          <w:sz w:val="16"/>
          <w:szCs w:val="16"/>
        </w:rPr>
        <w:fldChar w:fldCharType="end"/>
      </w:r>
    </w:p>
    <w:p w14:paraId="30F99BE8" w14:textId="77777777" w:rsidR="002A287A" w:rsidRDefault="002A287A" w:rsidP="002A287A">
      <w:pPr>
        <w:autoSpaceDE w:val="0"/>
        <w:autoSpaceDN w:val="0"/>
        <w:adjustRightInd w:val="0"/>
        <w:spacing w:line="240" w:lineRule="exact"/>
        <w:ind w:left="180" w:firstLine="180"/>
        <w:rPr>
          <w:rFonts w:ascii="FrutigerLT-Bold" w:hAnsi="FrutigerLT-Bold" w:cs="FrutigerLT-Bold"/>
          <w:b/>
          <w:bCs/>
          <w:sz w:val="16"/>
          <w:szCs w:val="16"/>
        </w:rPr>
      </w:pPr>
    </w:p>
    <w:p w14:paraId="72DEEB78" w14:textId="77777777" w:rsidR="002A287A" w:rsidRPr="00744FF1" w:rsidRDefault="002A287A" w:rsidP="002A287A">
      <w:pPr>
        <w:autoSpaceDE w:val="0"/>
        <w:autoSpaceDN w:val="0"/>
        <w:adjustRightInd w:val="0"/>
        <w:ind w:left="180"/>
        <w:rPr>
          <w:rFonts w:ascii="FrutigerLT-Bold" w:hAnsi="FrutigerLT-Bold" w:cs="FrutigerLT-Bold"/>
          <w:b/>
          <w:bCs/>
          <w:sz w:val="16"/>
          <w:szCs w:val="16"/>
        </w:rPr>
      </w:pPr>
    </w:p>
    <w:p w14:paraId="6CFC52C7" w14:textId="77777777" w:rsidR="002A287A" w:rsidRPr="00B90809" w:rsidRDefault="008C4D2A" w:rsidP="002A287A">
      <w:pPr>
        <w:autoSpaceDE w:val="0"/>
        <w:autoSpaceDN w:val="0"/>
        <w:adjustRightInd w:val="0"/>
        <w:ind w:left="180"/>
        <w:outlineLvl w:val="0"/>
        <w:rPr>
          <w:rFonts w:ascii="Frutiger LT 65 Bold" w:hAnsi="Frutiger LT 65 Bold" w:cs="Frutiger LT 65 Bold"/>
          <w:b/>
          <w:sz w:val="20"/>
          <w:szCs w:val="20"/>
        </w:rPr>
      </w:pPr>
      <w:r w:rsidRPr="00B90809">
        <w:rPr>
          <w:rFonts w:ascii="Frutiger LT 65 Bold" w:hAnsi="Frutiger LT 65 Bold" w:cs="Frutiger LT 65 Bold"/>
          <w:b/>
          <w:sz w:val="20"/>
          <w:szCs w:val="20"/>
        </w:rPr>
        <w:t xml:space="preserve">IV. </w:t>
      </w:r>
      <w:r w:rsidR="002A287A" w:rsidRPr="00B90809">
        <w:rPr>
          <w:rFonts w:ascii="Frutiger LT 65 Bold" w:hAnsi="Frutiger LT 65 Bold" w:cs="Frutiger LT 65 Bold"/>
          <w:b/>
          <w:sz w:val="20"/>
          <w:szCs w:val="20"/>
        </w:rPr>
        <w:t>TEACHING</w:t>
      </w:r>
      <w:r w:rsidRPr="00B90809">
        <w:rPr>
          <w:rFonts w:ascii="Frutiger LT 65 Bold" w:hAnsi="Frutiger LT 65 Bold" w:cs="Frutiger LT 65 Bold"/>
          <w:b/>
          <w:sz w:val="20"/>
          <w:szCs w:val="20"/>
        </w:rPr>
        <w:t xml:space="preserve"> </w:t>
      </w:r>
    </w:p>
    <w:p w14:paraId="2700839F" w14:textId="77777777" w:rsidR="002A287A" w:rsidRPr="00744FF1" w:rsidRDefault="002A287A" w:rsidP="002A287A">
      <w:pPr>
        <w:autoSpaceDE w:val="0"/>
        <w:autoSpaceDN w:val="0"/>
        <w:adjustRightInd w:val="0"/>
        <w:ind w:left="180"/>
        <w:rPr>
          <w:rFonts w:ascii="FrutigerLT-Bold" w:hAnsi="FrutigerLT-Bold" w:cs="FrutigerLT-Bold"/>
          <w:b/>
          <w:bCs/>
          <w:sz w:val="16"/>
          <w:szCs w:val="16"/>
        </w:rPr>
      </w:pPr>
    </w:p>
    <w:p w14:paraId="59C630D2" w14:textId="77777777" w:rsidR="005E033C" w:rsidRPr="00744FF1" w:rsidRDefault="005E033C" w:rsidP="005E033C">
      <w:pPr>
        <w:tabs>
          <w:tab w:val="right" w:pos="7920"/>
          <w:tab w:val="right" w:pos="8100"/>
        </w:tabs>
        <w:autoSpaceDE w:val="0"/>
        <w:autoSpaceDN w:val="0"/>
        <w:adjustRightInd w:val="0"/>
        <w:spacing w:line="240" w:lineRule="exact"/>
        <w:ind w:left="180" w:firstLine="187"/>
        <w:outlineLvl w:val="0"/>
        <w:rPr>
          <w:rFonts w:ascii="FrutigerLT-Roman" w:hAnsi="FrutigerLT-Roman" w:cs="FrutigerLT-Roman"/>
          <w:sz w:val="16"/>
          <w:szCs w:val="16"/>
        </w:rPr>
      </w:pPr>
      <w:r>
        <w:rPr>
          <w:rFonts w:ascii="FrutigerLT-Roman" w:hAnsi="FrutigerLT-Roman" w:cs="FrutigerLT-Roman"/>
          <w:sz w:val="16"/>
          <w:szCs w:val="16"/>
        </w:rPr>
        <w:t>O</w:t>
      </w:r>
      <w:r w:rsidRPr="00744FF1">
        <w:rPr>
          <w:rFonts w:ascii="FrutigerLT-Roman" w:hAnsi="FrutigerLT-Roman" w:cs="FrutigerLT-Roman"/>
          <w:sz w:val="16"/>
          <w:szCs w:val="16"/>
        </w:rPr>
        <w:t xml:space="preserve">. </w:t>
      </w:r>
      <w:r>
        <w:rPr>
          <w:rFonts w:ascii="FrutigerLT-Roman" w:hAnsi="FrutigerLT-Roman" w:cs="FrutigerLT-Roman"/>
          <w:sz w:val="16"/>
          <w:szCs w:val="16"/>
        </w:rPr>
        <w:t>Courses</w:t>
      </w:r>
      <w:r w:rsidR="00E779DF">
        <w:rPr>
          <w:rFonts w:ascii="FrutigerLT-Roman" w:hAnsi="FrutigerLT-Roman" w:cs="FrutigerLT-Roman"/>
          <w:sz w:val="16"/>
          <w:szCs w:val="16"/>
        </w:rPr>
        <w:t xml:space="preserve"> Taught</w:t>
      </w:r>
      <w:r w:rsidRPr="00E73933">
        <w:rPr>
          <w:rFonts w:ascii="Frutiger LT 55 Roman" w:hAnsi="Frutiger LT 55 Roman" w:cs="FrutigerLT-Italic"/>
          <w:i/>
          <w:iCs/>
          <w:sz w:val="16"/>
          <w:szCs w:val="16"/>
          <w:u w:val="dotted"/>
        </w:rPr>
        <w:tab/>
      </w:r>
      <w:r w:rsidRPr="00E73933">
        <w:rPr>
          <w:rFonts w:ascii="Frutiger LT 55 Roman" w:hAnsi="Frutiger LT 55 Roman" w:cs="FrutigerLT-Italic"/>
          <w:iCs/>
          <w:sz w:val="16"/>
          <w:szCs w:val="16"/>
        </w:rPr>
        <w:tab/>
      </w:r>
      <w:r>
        <w:rPr>
          <w:rFonts w:ascii="Frutiger LT 55 Roman" w:hAnsi="Frutiger LT 55 Roman" w:cs="FrutigerLT-Italic"/>
          <w:iCs/>
          <w:sz w:val="16"/>
          <w:szCs w:val="16"/>
        </w:rPr>
        <w:fldChar w:fldCharType="begin">
          <w:ffData>
            <w:name w:val="Text29"/>
            <w:enabled/>
            <w:calcOnExit w:val="0"/>
            <w:textInput>
              <w:maxLength w:val="2"/>
            </w:textInput>
          </w:ffData>
        </w:fldChar>
      </w:r>
      <w:r>
        <w:rPr>
          <w:rFonts w:ascii="Frutiger LT 55 Roman" w:hAnsi="Frutiger LT 55 Roman" w:cs="FrutigerLT-Italic"/>
          <w:iCs/>
          <w:sz w:val="16"/>
          <w:szCs w:val="16"/>
        </w:rPr>
        <w:instrText xml:space="preserve"> FORMTEXT </w:instrText>
      </w:r>
      <w:r>
        <w:rPr>
          <w:rFonts w:ascii="Frutiger LT 55 Roman" w:hAnsi="Frutiger LT 55 Roman" w:cs="FrutigerLT-Italic"/>
          <w:iCs/>
          <w:sz w:val="16"/>
          <w:szCs w:val="16"/>
        </w:rPr>
      </w:r>
      <w:r>
        <w:rPr>
          <w:rFonts w:ascii="Frutiger LT 55 Roman" w:hAnsi="Frutiger LT 55 Roman" w:cs="FrutigerLT-Italic"/>
          <w:iCs/>
          <w:sz w:val="16"/>
          <w:szCs w:val="16"/>
        </w:rPr>
        <w:fldChar w:fldCharType="separate"/>
      </w:r>
      <w:r>
        <w:rPr>
          <w:rFonts w:ascii="Arial Unicode MS" w:eastAsia="Arial Unicode MS" w:hAnsi="Arial Unicode MS" w:cs="Arial Unicode MS" w:hint="eastAsia"/>
          <w:iCs/>
          <w:noProof/>
          <w:sz w:val="16"/>
          <w:szCs w:val="16"/>
        </w:rPr>
        <w:t> </w:t>
      </w:r>
      <w:r>
        <w:rPr>
          <w:rFonts w:ascii="Arial Unicode MS" w:eastAsia="Arial Unicode MS" w:hAnsi="Arial Unicode MS" w:cs="Arial Unicode MS" w:hint="eastAsia"/>
          <w:iCs/>
          <w:noProof/>
          <w:sz w:val="16"/>
          <w:szCs w:val="16"/>
        </w:rPr>
        <w:t> </w:t>
      </w:r>
      <w:r>
        <w:rPr>
          <w:rFonts w:ascii="Frutiger LT 55 Roman" w:hAnsi="Frutiger LT 55 Roman" w:cs="FrutigerLT-Italic"/>
          <w:iCs/>
          <w:sz w:val="16"/>
          <w:szCs w:val="16"/>
        </w:rPr>
        <w:fldChar w:fldCharType="end"/>
      </w:r>
    </w:p>
    <w:p w14:paraId="234BBBC3" w14:textId="28ED434A" w:rsidR="002A287A" w:rsidRPr="00744FF1" w:rsidRDefault="00C264D8" w:rsidP="001742E7">
      <w:pPr>
        <w:tabs>
          <w:tab w:val="right" w:pos="8910"/>
        </w:tabs>
        <w:autoSpaceDE w:val="0"/>
        <w:autoSpaceDN w:val="0"/>
        <w:adjustRightInd w:val="0"/>
        <w:spacing w:line="240" w:lineRule="exact"/>
        <w:ind w:left="180" w:firstLine="187"/>
        <w:outlineLvl w:val="0"/>
        <w:rPr>
          <w:rFonts w:ascii="FrutigerLT-Roman" w:hAnsi="FrutigerLT-Roman" w:cs="FrutigerLT-Roman"/>
          <w:sz w:val="16"/>
          <w:szCs w:val="16"/>
        </w:rPr>
      </w:pPr>
      <w:r>
        <w:rPr>
          <w:rFonts w:ascii="FrutigerLT-Roman" w:hAnsi="FrutigerLT-Roman" w:cs="FrutigerLT-Roman"/>
          <w:sz w:val="16"/>
          <w:szCs w:val="16"/>
        </w:rPr>
        <w:t>P</w:t>
      </w:r>
      <w:r w:rsidR="002A287A" w:rsidRPr="00744FF1">
        <w:rPr>
          <w:rFonts w:ascii="FrutigerLT-Roman" w:hAnsi="FrutigerLT-Roman" w:cs="FrutigerLT-Roman"/>
          <w:sz w:val="16"/>
          <w:szCs w:val="16"/>
        </w:rPr>
        <w:t xml:space="preserve">. </w:t>
      </w:r>
      <w:r w:rsidR="0074386E">
        <w:rPr>
          <w:rFonts w:ascii="FrutigerLT-Roman" w:hAnsi="FrutigerLT-Roman" w:cs="FrutigerLT-Roman"/>
          <w:sz w:val="16"/>
          <w:szCs w:val="16"/>
        </w:rPr>
        <w:t xml:space="preserve"> </w:t>
      </w:r>
      <w:r w:rsidR="002A287A" w:rsidRPr="00744FF1">
        <w:rPr>
          <w:rFonts w:ascii="FrutigerLT-Roman" w:hAnsi="FrutigerLT-Roman" w:cs="FrutigerLT-Roman"/>
          <w:sz w:val="16"/>
          <w:szCs w:val="16"/>
        </w:rPr>
        <w:t>Teaching Evaluations</w:t>
      </w:r>
      <w:r w:rsidR="001742E7">
        <w:rPr>
          <w:rFonts w:ascii="FrutigerLT-Roman" w:hAnsi="FrutigerLT-Roman" w:cs="FrutigerLT-Roman"/>
          <w:sz w:val="16"/>
          <w:szCs w:val="16"/>
        </w:rPr>
        <w:t>………………………………</w:t>
      </w:r>
      <w:r w:rsidR="00F87D36">
        <w:rPr>
          <w:rFonts w:ascii="FrutigerLT-Roman" w:hAnsi="FrutigerLT-Roman" w:cs="FrutigerLT-Roman"/>
          <w:sz w:val="16"/>
          <w:szCs w:val="16"/>
        </w:rPr>
        <w:t>………………………</w:t>
      </w:r>
      <w:r w:rsidR="0074386E">
        <w:rPr>
          <w:rFonts w:ascii="FrutigerLT-Roman" w:hAnsi="FrutigerLT-Roman" w:cs="FrutigerLT-Roman"/>
          <w:sz w:val="16"/>
          <w:szCs w:val="16"/>
        </w:rPr>
        <w:t>..</w:t>
      </w:r>
      <w:r w:rsidR="00B629F6">
        <w:rPr>
          <w:rFonts w:ascii="FrutigerLT-Roman" w:hAnsi="FrutigerLT-Roman" w:cs="FrutigerLT-Roman"/>
          <w:sz w:val="16"/>
          <w:szCs w:val="16"/>
        </w:rPr>
        <w:t xml:space="preserve">    </w:t>
      </w:r>
      <w:r w:rsidR="002F176E">
        <w:rPr>
          <w:rFonts w:ascii="FrutigerLT-Roman" w:hAnsi="FrutigerLT-Roman" w:cs="FrutigerLT-Roman"/>
          <w:sz w:val="16"/>
          <w:szCs w:val="16"/>
        </w:rPr>
        <w:t>……………………………………….</w:t>
      </w:r>
      <w:r w:rsidR="00B629F6">
        <w:rPr>
          <w:rFonts w:ascii="Frutiger LT 55 Roman" w:hAnsi="Frutiger LT 55 Roman" w:cs="FrutigerLT-Italic"/>
          <w:b/>
          <w:iCs/>
          <w:color w:val="FF0000"/>
          <w:sz w:val="16"/>
          <w:szCs w:val="16"/>
          <w:u w:val="dotted"/>
        </w:rPr>
        <w:t xml:space="preserve">attach </w:t>
      </w:r>
      <w:r w:rsidR="00F87D36">
        <w:rPr>
          <w:rFonts w:ascii="Frutiger LT 55 Roman" w:hAnsi="Frutiger LT 55 Roman" w:cs="FrutigerLT-Italic"/>
          <w:b/>
          <w:iCs/>
          <w:color w:val="FF0000"/>
          <w:sz w:val="16"/>
          <w:szCs w:val="16"/>
        </w:rPr>
        <w:t>separately to PORTAL</w:t>
      </w:r>
    </w:p>
    <w:p w14:paraId="2B6EE8A8" w14:textId="1E1C187C" w:rsidR="002856D9" w:rsidRDefault="00C264D8" w:rsidP="002A287A">
      <w:pPr>
        <w:tabs>
          <w:tab w:val="right" w:pos="7920"/>
          <w:tab w:val="right" w:pos="8100"/>
        </w:tabs>
        <w:autoSpaceDE w:val="0"/>
        <w:autoSpaceDN w:val="0"/>
        <w:adjustRightInd w:val="0"/>
        <w:spacing w:line="240" w:lineRule="exact"/>
        <w:ind w:left="180" w:firstLine="187"/>
        <w:outlineLvl w:val="0"/>
        <w:rPr>
          <w:rFonts w:ascii="Frutiger LT 55 Roman" w:hAnsi="Frutiger LT 55 Roman" w:cs="FrutigerLT-Italic"/>
          <w:iCs/>
          <w:sz w:val="16"/>
          <w:szCs w:val="16"/>
        </w:rPr>
      </w:pPr>
      <w:r>
        <w:rPr>
          <w:rFonts w:ascii="FrutigerLT-Roman" w:hAnsi="FrutigerLT-Roman" w:cs="FrutigerLT-Roman"/>
          <w:sz w:val="16"/>
          <w:szCs w:val="16"/>
        </w:rPr>
        <w:t>Q</w:t>
      </w:r>
      <w:r w:rsidR="002A287A" w:rsidRPr="00744FF1">
        <w:rPr>
          <w:rFonts w:ascii="FrutigerLT-Roman" w:hAnsi="FrutigerLT-Roman" w:cs="FrutigerLT-Roman"/>
          <w:sz w:val="16"/>
          <w:szCs w:val="16"/>
        </w:rPr>
        <w:t>. Chairperson’s Summary of Course Evaluations</w:t>
      </w:r>
      <w:r w:rsidR="001742E7">
        <w:rPr>
          <w:rFonts w:ascii="FrutigerLT-Roman" w:hAnsi="FrutigerLT-Roman" w:cs="FrutigerLT-Roman"/>
          <w:sz w:val="16"/>
          <w:szCs w:val="16"/>
        </w:rPr>
        <w:t xml:space="preserve"> </w:t>
      </w:r>
      <w:r w:rsidR="00F87D36">
        <w:rPr>
          <w:rFonts w:ascii="FrutigerLT-Roman" w:hAnsi="FrutigerLT-Roman" w:cs="FrutigerLT-Roman"/>
          <w:sz w:val="16"/>
          <w:szCs w:val="16"/>
        </w:rPr>
        <w:t>…………………………</w:t>
      </w:r>
      <w:r w:rsidR="00B629F6">
        <w:rPr>
          <w:rFonts w:ascii="FrutigerLT-Roman" w:hAnsi="FrutigerLT-Roman" w:cs="FrutigerLT-Roman"/>
          <w:sz w:val="16"/>
          <w:szCs w:val="16"/>
        </w:rPr>
        <w:t xml:space="preserve"> </w:t>
      </w:r>
      <w:r w:rsidR="002F176E">
        <w:rPr>
          <w:rFonts w:ascii="FrutigerLT-Roman" w:hAnsi="FrutigerLT-Roman" w:cs="FrutigerLT-Roman"/>
          <w:sz w:val="16"/>
          <w:szCs w:val="16"/>
        </w:rPr>
        <w:t>………………………………..</w:t>
      </w:r>
      <w:r w:rsidR="00B629F6">
        <w:rPr>
          <w:rFonts w:ascii="FrutigerLT-Roman" w:hAnsi="FrutigerLT-Roman" w:cs="FrutigerLT-Roman"/>
          <w:sz w:val="16"/>
          <w:szCs w:val="16"/>
        </w:rPr>
        <w:t xml:space="preserve"> </w:t>
      </w:r>
      <w:r w:rsidR="001742E7" w:rsidRPr="00165A3D">
        <w:rPr>
          <w:rFonts w:ascii="Frutiger LT 55 Roman" w:hAnsi="Frutiger LT 55 Roman" w:cs="FrutigerLT-Italic"/>
          <w:b/>
          <w:iCs/>
          <w:color w:val="FF0000"/>
          <w:sz w:val="16"/>
          <w:szCs w:val="16"/>
          <w:u w:val="dotted"/>
        </w:rPr>
        <w:t>attach</w:t>
      </w:r>
      <w:r w:rsidR="001742E7" w:rsidRPr="00392906">
        <w:rPr>
          <w:rFonts w:ascii="Frutiger LT 55 Roman" w:hAnsi="Frutiger LT 55 Roman" w:cs="FrutigerLT-Italic"/>
          <w:b/>
          <w:iCs/>
          <w:color w:val="FF0000"/>
          <w:sz w:val="16"/>
          <w:szCs w:val="16"/>
        </w:rPr>
        <w:t xml:space="preserve"> </w:t>
      </w:r>
      <w:r w:rsidR="00F87D36">
        <w:rPr>
          <w:rFonts w:ascii="Frutiger LT 55 Roman" w:hAnsi="Frutiger LT 55 Roman" w:cs="FrutigerLT-Italic"/>
          <w:b/>
          <w:iCs/>
          <w:color w:val="FF0000"/>
          <w:sz w:val="16"/>
          <w:szCs w:val="16"/>
        </w:rPr>
        <w:t>separately to PORTAL</w:t>
      </w:r>
    </w:p>
    <w:p w14:paraId="58E02D14" w14:textId="4DE27D51" w:rsidR="002A287A" w:rsidRDefault="00C264D8" w:rsidP="002A287A">
      <w:pPr>
        <w:tabs>
          <w:tab w:val="right" w:pos="7920"/>
          <w:tab w:val="right" w:pos="8100"/>
        </w:tabs>
        <w:autoSpaceDE w:val="0"/>
        <w:autoSpaceDN w:val="0"/>
        <w:adjustRightInd w:val="0"/>
        <w:spacing w:line="240" w:lineRule="exact"/>
        <w:ind w:left="180" w:firstLine="187"/>
        <w:outlineLvl w:val="0"/>
        <w:rPr>
          <w:rFonts w:ascii="Frutiger LT 55 Roman" w:hAnsi="Frutiger LT 55 Roman" w:cs="FrutigerLT-Italic"/>
          <w:iCs/>
          <w:sz w:val="16"/>
          <w:szCs w:val="16"/>
        </w:rPr>
      </w:pPr>
      <w:r>
        <w:rPr>
          <w:rFonts w:ascii="Frutiger LT 55 Roman" w:hAnsi="Frutiger LT 55 Roman" w:cs="FrutigerLT-Italic"/>
          <w:iCs/>
          <w:sz w:val="16"/>
          <w:szCs w:val="16"/>
        </w:rPr>
        <w:t>R</w:t>
      </w:r>
      <w:r w:rsidR="002856D9">
        <w:rPr>
          <w:rFonts w:ascii="Frutiger LT 55 Roman" w:hAnsi="Frutiger LT 55 Roman" w:cs="FrutigerLT-Italic"/>
          <w:iCs/>
          <w:sz w:val="16"/>
          <w:szCs w:val="16"/>
        </w:rPr>
        <w:t>. Teaching Portfolio</w:t>
      </w:r>
      <w:r w:rsidR="002856D9" w:rsidRPr="00F87D36">
        <w:rPr>
          <w:rFonts w:ascii="Frutiger LT 55 Roman" w:hAnsi="Frutiger LT 55 Roman" w:cs="FrutigerLT-Italic"/>
          <w:b/>
          <w:iCs/>
          <w:sz w:val="16"/>
          <w:szCs w:val="16"/>
        </w:rPr>
        <w:t xml:space="preserve"> </w:t>
      </w:r>
      <w:r w:rsidR="0074386E">
        <w:rPr>
          <w:rFonts w:ascii="Frutiger LT 55 Roman" w:hAnsi="Frutiger LT 55 Roman" w:cs="FrutigerLT-Italic"/>
          <w:b/>
          <w:iCs/>
          <w:sz w:val="16"/>
          <w:szCs w:val="16"/>
        </w:rPr>
        <w:t>…</w:t>
      </w:r>
      <w:r w:rsidR="00F87D36">
        <w:rPr>
          <w:rFonts w:ascii="Frutiger LT 55 Roman" w:hAnsi="Frutiger LT 55 Roman" w:cs="FrutigerLT-Italic"/>
          <w:b/>
          <w:iCs/>
          <w:sz w:val="16"/>
          <w:szCs w:val="16"/>
        </w:rPr>
        <w:t>………………………………………………………</w:t>
      </w:r>
      <w:r w:rsidR="002F176E">
        <w:rPr>
          <w:rFonts w:ascii="Frutiger LT 55 Roman" w:hAnsi="Frutiger LT 55 Roman" w:cs="FrutigerLT-Italic"/>
          <w:b/>
          <w:iCs/>
          <w:sz w:val="16"/>
          <w:szCs w:val="16"/>
        </w:rPr>
        <w:t>………….………………………….</w:t>
      </w:r>
      <w:r w:rsidR="00F87D36" w:rsidRPr="00F87D36">
        <w:rPr>
          <w:rFonts w:ascii="Frutiger LT 55 Roman" w:hAnsi="Frutiger LT 55 Roman" w:cs="FrutigerLT-Italic"/>
          <w:b/>
          <w:iCs/>
          <w:color w:val="FF0000"/>
          <w:sz w:val="16"/>
          <w:szCs w:val="16"/>
        </w:rPr>
        <w:t xml:space="preserve">attach </w:t>
      </w:r>
      <w:r w:rsidR="002856D9" w:rsidRPr="00F87D36">
        <w:rPr>
          <w:rFonts w:ascii="Frutiger LT 55 Roman" w:hAnsi="Frutiger LT 55 Roman" w:cs="FrutigerLT-Italic"/>
          <w:b/>
          <w:iCs/>
          <w:color w:val="FF0000"/>
          <w:sz w:val="16"/>
          <w:szCs w:val="16"/>
        </w:rPr>
        <w:t>separate</w:t>
      </w:r>
      <w:r w:rsidR="00F87D36" w:rsidRPr="00F87D36">
        <w:rPr>
          <w:rFonts w:ascii="Frutiger LT 55 Roman" w:hAnsi="Frutiger LT 55 Roman" w:cs="FrutigerLT-Italic"/>
          <w:b/>
          <w:iCs/>
          <w:color w:val="FF0000"/>
          <w:sz w:val="16"/>
          <w:szCs w:val="16"/>
        </w:rPr>
        <w:t>ly</w:t>
      </w:r>
      <w:r w:rsidR="00F87D36">
        <w:rPr>
          <w:rFonts w:ascii="Frutiger LT 55 Roman" w:hAnsi="Frutiger LT 55 Roman" w:cs="FrutigerLT-Italic"/>
          <w:b/>
          <w:iCs/>
          <w:color w:val="FF0000"/>
          <w:sz w:val="16"/>
          <w:szCs w:val="16"/>
        </w:rPr>
        <w:t xml:space="preserve"> to the PORTAL</w:t>
      </w:r>
      <w:r w:rsidR="005741DA" w:rsidRPr="00F87D36">
        <w:rPr>
          <w:rFonts w:ascii="Frutiger LT 55 Roman" w:hAnsi="Frutiger LT 55 Roman" w:cs="FrutigerLT-Italic"/>
          <w:b/>
          <w:iCs/>
          <w:sz w:val="16"/>
          <w:szCs w:val="16"/>
        </w:rPr>
        <w:fldChar w:fldCharType="begin">
          <w:ffData>
            <w:name w:val="Text29"/>
            <w:enabled/>
            <w:calcOnExit w:val="0"/>
            <w:textInput>
              <w:maxLength w:val="2"/>
            </w:textInput>
          </w:ffData>
        </w:fldChar>
      </w:r>
      <w:r w:rsidR="005741DA" w:rsidRPr="00F87D36">
        <w:rPr>
          <w:rFonts w:ascii="Frutiger LT 55 Roman" w:hAnsi="Frutiger LT 55 Roman" w:cs="FrutigerLT-Italic"/>
          <w:b/>
          <w:iCs/>
          <w:sz w:val="16"/>
          <w:szCs w:val="16"/>
        </w:rPr>
        <w:instrText xml:space="preserve"> FORMTEXT </w:instrText>
      </w:r>
      <w:r w:rsidR="005741DA" w:rsidRPr="00F87D36">
        <w:rPr>
          <w:rFonts w:ascii="Frutiger LT 55 Roman" w:hAnsi="Frutiger LT 55 Roman" w:cs="FrutigerLT-Italic"/>
          <w:b/>
          <w:iCs/>
          <w:sz w:val="16"/>
          <w:szCs w:val="16"/>
        </w:rPr>
      </w:r>
      <w:r w:rsidR="005741DA" w:rsidRPr="00F87D36">
        <w:rPr>
          <w:rFonts w:ascii="Frutiger LT 55 Roman" w:hAnsi="Frutiger LT 55 Roman" w:cs="FrutigerLT-Italic"/>
          <w:b/>
          <w:iCs/>
          <w:sz w:val="16"/>
          <w:szCs w:val="16"/>
        </w:rPr>
        <w:fldChar w:fldCharType="separate"/>
      </w:r>
      <w:r w:rsidR="005741DA" w:rsidRPr="00F87D36">
        <w:rPr>
          <w:rFonts w:ascii="Arial Unicode MS" w:eastAsia="Arial Unicode MS" w:hAnsi="Arial Unicode MS" w:cs="Arial Unicode MS" w:hint="eastAsia"/>
          <w:b/>
          <w:iCs/>
          <w:noProof/>
          <w:sz w:val="16"/>
          <w:szCs w:val="16"/>
        </w:rPr>
        <w:t> </w:t>
      </w:r>
      <w:r w:rsidR="005741DA" w:rsidRPr="00F87D36">
        <w:rPr>
          <w:rFonts w:ascii="Arial Unicode MS" w:eastAsia="Arial Unicode MS" w:hAnsi="Arial Unicode MS" w:cs="Arial Unicode MS" w:hint="eastAsia"/>
          <w:b/>
          <w:iCs/>
          <w:noProof/>
          <w:sz w:val="16"/>
          <w:szCs w:val="16"/>
        </w:rPr>
        <w:t> </w:t>
      </w:r>
      <w:r w:rsidR="005741DA" w:rsidRPr="00F87D36">
        <w:rPr>
          <w:rFonts w:ascii="Frutiger LT 55 Roman" w:hAnsi="Frutiger LT 55 Roman" w:cs="FrutigerLT-Italic"/>
          <w:b/>
          <w:iCs/>
          <w:sz w:val="16"/>
          <w:szCs w:val="16"/>
        </w:rPr>
        <w:fldChar w:fldCharType="end"/>
      </w:r>
    </w:p>
    <w:p w14:paraId="2B2E2D03" w14:textId="77777777" w:rsidR="00CB5902" w:rsidRDefault="00CB5902" w:rsidP="008C4D2A">
      <w:pPr>
        <w:tabs>
          <w:tab w:val="right" w:pos="7920"/>
          <w:tab w:val="right" w:pos="8100"/>
        </w:tabs>
        <w:autoSpaceDE w:val="0"/>
        <w:autoSpaceDN w:val="0"/>
        <w:adjustRightInd w:val="0"/>
        <w:spacing w:line="240" w:lineRule="exact"/>
        <w:ind w:left="367"/>
        <w:outlineLvl w:val="0"/>
        <w:rPr>
          <w:rFonts w:ascii="Frutiger LT 55 Roman" w:hAnsi="Frutiger LT 55 Roman" w:cs="FrutigerLT-Italic"/>
          <w:iCs/>
          <w:sz w:val="16"/>
          <w:szCs w:val="16"/>
        </w:rPr>
      </w:pPr>
    </w:p>
    <w:p w14:paraId="25819047" w14:textId="77777777" w:rsidR="004E0BC3" w:rsidRDefault="004E0BC3" w:rsidP="008C4D2A">
      <w:pPr>
        <w:tabs>
          <w:tab w:val="right" w:pos="7920"/>
          <w:tab w:val="right" w:pos="8100"/>
        </w:tabs>
        <w:autoSpaceDE w:val="0"/>
        <w:autoSpaceDN w:val="0"/>
        <w:adjustRightInd w:val="0"/>
        <w:spacing w:line="240" w:lineRule="exact"/>
        <w:ind w:left="367"/>
        <w:outlineLvl w:val="0"/>
        <w:rPr>
          <w:rFonts w:ascii="Frutiger LT 55 Roman" w:hAnsi="Frutiger LT 55 Roman" w:cs="FrutigerLT-Italic"/>
          <w:iCs/>
          <w:sz w:val="16"/>
          <w:szCs w:val="16"/>
        </w:rPr>
      </w:pPr>
    </w:p>
    <w:p w14:paraId="7688B281" w14:textId="77777777" w:rsidR="002A287A" w:rsidRPr="00744FF1" w:rsidRDefault="002A287A" w:rsidP="002A287A">
      <w:pPr>
        <w:autoSpaceDE w:val="0"/>
        <w:autoSpaceDN w:val="0"/>
        <w:adjustRightInd w:val="0"/>
        <w:ind w:left="180"/>
        <w:rPr>
          <w:rFonts w:ascii="FrutigerLT-Bold" w:hAnsi="FrutigerLT-Bold" w:cs="FrutigerLT-Bold"/>
          <w:b/>
          <w:bCs/>
          <w:sz w:val="16"/>
          <w:szCs w:val="16"/>
        </w:rPr>
      </w:pPr>
    </w:p>
    <w:p w14:paraId="75350056" w14:textId="77777777" w:rsidR="002A287A" w:rsidRPr="00DF0AA4" w:rsidRDefault="00047BA8" w:rsidP="002A287A">
      <w:pPr>
        <w:autoSpaceDE w:val="0"/>
        <w:autoSpaceDN w:val="0"/>
        <w:adjustRightInd w:val="0"/>
        <w:ind w:left="180"/>
        <w:outlineLvl w:val="0"/>
        <w:rPr>
          <w:rFonts w:ascii="Frutiger LT 65 Bold" w:hAnsi="Frutiger LT 65 Bold" w:cs="Frutiger LT 65 Bold"/>
          <w:b/>
          <w:sz w:val="20"/>
          <w:szCs w:val="20"/>
        </w:rPr>
      </w:pPr>
      <w:r w:rsidRPr="00DF0AA4">
        <w:rPr>
          <w:rFonts w:ascii="Frutiger LT 65 Bold" w:hAnsi="Frutiger LT 65 Bold" w:cs="Frutiger LT 65 Bold"/>
          <w:b/>
          <w:sz w:val="20"/>
          <w:szCs w:val="20"/>
        </w:rPr>
        <w:t xml:space="preserve">CERTIFICATION &amp; </w:t>
      </w:r>
      <w:r w:rsidR="008C4D2A" w:rsidRPr="00DF0AA4">
        <w:rPr>
          <w:rFonts w:ascii="Frutiger LT 65 Bold" w:hAnsi="Frutiger LT 65 Bold" w:cs="Frutiger LT 65 Bold"/>
          <w:b/>
          <w:sz w:val="20"/>
          <w:szCs w:val="20"/>
        </w:rPr>
        <w:t>S</w:t>
      </w:r>
      <w:r w:rsidR="004E0BC3" w:rsidRPr="00DF0AA4">
        <w:rPr>
          <w:rFonts w:ascii="Frutiger LT 65 Bold" w:hAnsi="Frutiger LT 65 Bold" w:cs="Frutiger LT 65 Bold"/>
          <w:b/>
          <w:sz w:val="20"/>
          <w:szCs w:val="20"/>
        </w:rPr>
        <w:t>UPPORT MATERIAL</w:t>
      </w:r>
    </w:p>
    <w:p w14:paraId="0D5ADEA7" w14:textId="77777777" w:rsidR="002A287A" w:rsidRPr="00744FF1" w:rsidRDefault="002A287A" w:rsidP="002A287A">
      <w:pPr>
        <w:autoSpaceDE w:val="0"/>
        <w:autoSpaceDN w:val="0"/>
        <w:adjustRightInd w:val="0"/>
        <w:ind w:left="180"/>
        <w:rPr>
          <w:rFonts w:ascii="FrutigerLT-Bold" w:hAnsi="FrutigerLT-Bold" w:cs="FrutigerLT-Bold"/>
          <w:b/>
          <w:bCs/>
          <w:sz w:val="16"/>
          <w:szCs w:val="16"/>
        </w:rPr>
      </w:pPr>
    </w:p>
    <w:p w14:paraId="721C666F" w14:textId="77777777" w:rsidR="00047BA8" w:rsidRDefault="00C264D8" w:rsidP="002A287A">
      <w:pPr>
        <w:tabs>
          <w:tab w:val="right" w:pos="7920"/>
          <w:tab w:val="right" w:pos="8100"/>
        </w:tabs>
        <w:autoSpaceDE w:val="0"/>
        <w:autoSpaceDN w:val="0"/>
        <w:adjustRightInd w:val="0"/>
        <w:spacing w:line="240" w:lineRule="exact"/>
        <w:ind w:left="180" w:firstLine="187"/>
        <w:outlineLvl w:val="0"/>
        <w:rPr>
          <w:rFonts w:ascii="FrutigerLT-Roman" w:hAnsi="FrutigerLT-Roman" w:cs="FrutigerLT-Roman"/>
          <w:sz w:val="16"/>
          <w:szCs w:val="16"/>
        </w:rPr>
      </w:pPr>
      <w:r>
        <w:rPr>
          <w:rFonts w:ascii="FrutigerLT-Roman" w:hAnsi="FrutigerLT-Roman" w:cs="FrutigerLT-Roman"/>
          <w:sz w:val="16"/>
          <w:szCs w:val="16"/>
        </w:rPr>
        <w:t>S</w:t>
      </w:r>
      <w:r w:rsidR="002A287A" w:rsidRPr="00744FF1">
        <w:rPr>
          <w:rFonts w:ascii="FrutigerLT-Roman" w:hAnsi="FrutigerLT-Roman" w:cs="FrutigerLT-Roman"/>
          <w:sz w:val="16"/>
          <w:szCs w:val="16"/>
        </w:rPr>
        <w:t>.</w:t>
      </w:r>
      <w:r w:rsidR="00047BA8">
        <w:rPr>
          <w:rFonts w:ascii="FrutigerLT-Roman" w:hAnsi="FrutigerLT-Roman" w:cs="FrutigerLT-Roman"/>
          <w:sz w:val="16"/>
          <w:szCs w:val="16"/>
        </w:rPr>
        <w:t xml:space="preserve"> Certification</w:t>
      </w:r>
    </w:p>
    <w:p w14:paraId="4692B240" w14:textId="77777777" w:rsidR="002A287A" w:rsidRPr="00744FF1" w:rsidRDefault="00C264D8" w:rsidP="002A287A">
      <w:pPr>
        <w:tabs>
          <w:tab w:val="right" w:pos="7920"/>
          <w:tab w:val="right" w:pos="8100"/>
        </w:tabs>
        <w:autoSpaceDE w:val="0"/>
        <w:autoSpaceDN w:val="0"/>
        <w:adjustRightInd w:val="0"/>
        <w:spacing w:line="240" w:lineRule="exact"/>
        <w:ind w:left="180" w:firstLine="187"/>
        <w:outlineLvl w:val="0"/>
        <w:rPr>
          <w:rFonts w:ascii="FrutigerLT-Roman" w:hAnsi="FrutigerLT-Roman" w:cs="FrutigerLT-Roman"/>
          <w:sz w:val="16"/>
          <w:szCs w:val="16"/>
        </w:rPr>
      </w:pPr>
      <w:r>
        <w:rPr>
          <w:rFonts w:ascii="FrutigerLT-Roman" w:hAnsi="FrutigerLT-Roman" w:cs="FrutigerLT-Roman"/>
          <w:sz w:val="16"/>
          <w:szCs w:val="16"/>
        </w:rPr>
        <w:t>T</w:t>
      </w:r>
      <w:r w:rsidR="00047BA8">
        <w:rPr>
          <w:rFonts w:ascii="FrutigerLT-Roman" w:hAnsi="FrutigerLT-Roman" w:cs="FrutigerLT-Roman"/>
          <w:sz w:val="16"/>
          <w:szCs w:val="16"/>
        </w:rPr>
        <w:t xml:space="preserve">. </w:t>
      </w:r>
      <w:r w:rsidR="002A287A" w:rsidRPr="00744FF1">
        <w:rPr>
          <w:rFonts w:ascii="FrutigerLT-Roman" w:hAnsi="FrutigerLT-Roman" w:cs="FrutigerLT-Roman"/>
          <w:sz w:val="16"/>
          <w:szCs w:val="16"/>
        </w:rPr>
        <w:t>Index of Support Materials</w:t>
      </w:r>
      <w:r w:rsidR="002A287A" w:rsidRPr="00E73933">
        <w:rPr>
          <w:rFonts w:ascii="Frutiger LT 55 Roman" w:hAnsi="Frutiger LT 55 Roman" w:cs="FrutigerLT-Italic"/>
          <w:i/>
          <w:iCs/>
          <w:sz w:val="16"/>
          <w:szCs w:val="16"/>
          <w:u w:val="dotted"/>
        </w:rPr>
        <w:tab/>
      </w:r>
      <w:r w:rsidR="002A287A" w:rsidRPr="00E73933">
        <w:rPr>
          <w:rFonts w:ascii="Frutiger LT 55 Roman" w:hAnsi="Frutiger LT 55 Roman" w:cs="FrutigerLT-Italic"/>
          <w:iCs/>
          <w:sz w:val="16"/>
          <w:szCs w:val="16"/>
        </w:rPr>
        <w:tab/>
      </w:r>
      <w:r w:rsidR="005741DA">
        <w:rPr>
          <w:rFonts w:ascii="Frutiger LT 55 Roman" w:hAnsi="Frutiger LT 55 Roman" w:cs="FrutigerLT-Italic"/>
          <w:iCs/>
          <w:sz w:val="16"/>
          <w:szCs w:val="16"/>
        </w:rPr>
        <w:fldChar w:fldCharType="begin">
          <w:ffData>
            <w:name w:val="Text29"/>
            <w:enabled/>
            <w:calcOnExit w:val="0"/>
            <w:textInput>
              <w:maxLength w:val="2"/>
            </w:textInput>
          </w:ffData>
        </w:fldChar>
      </w:r>
      <w:r w:rsidR="005741DA">
        <w:rPr>
          <w:rFonts w:ascii="Frutiger LT 55 Roman" w:hAnsi="Frutiger LT 55 Roman" w:cs="FrutigerLT-Italic"/>
          <w:iCs/>
          <w:sz w:val="16"/>
          <w:szCs w:val="16"/>
        </w:rPr>
        <w:instrText xml:space="preserve"> FORMTEXT </w:instrText>
      </w:r>
      <w:r w:rsidR="005741DA">
        <w:rPr>
          <w:rFonts w:ascii="Frutiger LT 55 Roman" w:hAnsi="Frutiger LT 55 Roman" w:cs="FrutigerLT-Italic"/>
          <w:iCs/>
          <w:sz w:val="16"/>
          <w:szCs w:val="16"/>
        </w:rPr>
      </w:r>
      <w:r w:rsidR="005741DA">
        <w:rPr>
          <w:rFonts w:ascii="Frutiger LT 55 Roman" w:hAnsi="Frutiger LT 55 Roman" w:cs="FrutigerLT-Italic"/>
          <w:iCs/>
          <w:sz w:val="16"/>
          <w:szCs w:val="16"/>
        </w:rPr>
        <w:fldChar w:fldCharType="separate"/>
      </w:r>
      <w:r w:rsidR="005741DA">
        <w:rPr>
          <w:rFonts w:ascii="Arial Unicode MS" w:eastAsia="Arial Unicode MS" w:hAnsi="Arial Unicode MS" w:cs="Arial Unicode MS" w:hint="eastAsia"/>
          <w:iCs/>
          <w:noProof/>
          <w:sz w:val="16"/>
          <w:szCs w:val="16"/>
        </w:rPr>
        <w:t> </w:t>
      </w:r>
      <w:r w:rsidR="005741DA">
        <w:rPr>
          <w:rFonts w:ascii="Arial Unicode MS" w:eastAsia="Arial Unicode MS" w:hAnsi="Arial Unicode MS" w:cs="Arial Unicode MS" w:hint="eastAsia"/>
          <w:iCs/>
          <w:noProof/>
          <w:sz w:val="16"/>
          <w:szCs w:val="16"/>
        </w:rPr>
        <w:t> </w:t>
      </w:r>
      <w:r w:rsidR="005741DA">
        <w:rPr>
          <w:rFonts w:ascii="Frutiger LT 55 Roman" w:hAnsi="Frutiger LT 55 Roman" w:cs="FrutigerLT-Italic"/>
          <w:iCs/>
          <w:sz w:val="16"/>
          <w:szCs w:val="16"/>
        </w:rPr>
        <w:fldChar w:fldCharType="end"/>
      </w:r>
    </w:p>
    <w:p w14:paraId="04CD19E5" w14:textId="77777777" w:rsidR="002A287A" w:rsidRDefault="002A287A" w:rsidP="002A287A">
      <w:pPr>
        <w:autoSpaceDE w:val="0"/>
        <w:autoSpaceDN w:val="0"/>
        <w:adjustRightInd w:val="0"/>
        <w:spacing w:line="240" w:lineRule="exact"/>
        <w:ind w:left="180" w:firstLine="180"/>
        <w:rPr>
          <w:rFonts w:ascii="FrutigerLT-Roman" w:hAnsi="FrutigerLT-Roman" w:cs="FrutigerLT-Roman"/>
          <w:sz w:val="16"/>
          <w:szCs w:val="16"/>
        </w:rPr>
      </w:pPr>
    </w:p>
    <w:p w14:paraId="4B671519" w14:textId="77777777" w:rsidR="004E0BC3" w:rsidRPr="00744FF1" w:rsidRDefault="004E0BC3" w:rsidP="002A287A">
      <w:pPr>
        <w:autoSpaceDE w:val="0"/>
        <w:autoSpaceDN w:val="0"/>
        <w:adjustRightInd w:val="0"/>
        <w:spacing w:line="240" w:lineRule="exact"/>
        <w:ind w:left="180" w:firstLine="180"/>
        <w:rPr>
          <w:rFonts w:ascii="FrutigerLT-Roman" w:hAnsi="FrutigerLT-Roman" w:cs="FrutigerLT-Roman"/>
          <w:sz w:val="16"/>
          <w:szCs w:val="16"/>
        </w:rPr>
      </w:pPr>
    </w:p>
    <w:p w14:paraId="4CA12EAE" w14:textId="77777777" w:rsidR="002A287A" w:rsidRPr="00744FF1" w:rsidRDefault="002A287A" w:rsidP="002A287A">
      <w:pPr>
        <w:autoSpaceDE w:val="0"/>
        <w:autoSpaceDN w:val="0"/>
        <w:adjustRightInd w:val="0"/>
        <w:spacing w:line="240" w:lineRule="exact"/>
        <w:ind w:left="180"/>
        <w:rPr>
          <w:rFonts w:ascii="FrutigerLT-Italic" w:hAnsi="FrutigerLT-Italic" w:cs="FrutigerLT-Italic"/>
          <w:i/>
          <w:iCs/>
          <w:sz w:val="16"/>
          <w:szCs w:val="16"/>
        </w:rPr>
      </w:pPr>
      <w:r w:rsidRPr="00744FF1">
        <w:rPr>
          <w:rFonts w:ascii="FrutigerLT-Italic" w:hAnsi="FrutigerLT-Italic" w:cs="FrutigerLT-Italic"/>
          <w:i/>
          <w:iCs/>
          <w:sz w:val="16"/>
          <w:szCs w:val="16"/>
        </w:rPr>
        <w:t xml:space="preserve">* If you are a member of the faculty of </w:t>
      </w:r>
      <w:r w:rsidR="00D21BC8">
        <w:rPr>
          <w:rFonts w:ascii="FrutigerLT-Italic" w:hAnsi="FrutigerLT-Italic" w:cs="FrutigerLT-Italic"/>
          <w:i/>
          <w:iCs/>
          <w:sz w:val="16"/>
          <w:szCs w:val="16"/>
        </w:rPr>
        <w:t>SJC (inc</w:t>
      </w:r>
      <w:r w:rsidR="0066687F">
        <w:rPr>
          <w:rFonts w:ascii="FrutigerLT-Italic" w:hAnsi="FrutigerLT-Italic" w:cs="FrutigerLT-Italic"/>
          <w:i/>
          <w:iCs/>
          <w:sz w:val="16"/>
          <w:szCs w:val="16"/>
        </w:rPr>
        <w:t>.</w:t>
      </w:r>
      <w:r w:rsidR="00D21BC8">
        <w:rPr>
          <w:rFonts w:ascii="FrutigerLT-Italic" w:hAnsi="FrutigerLT-Italic" w:cs="FrutigerLT-Italic"/>
          <w:i/>
          <w:iCs/>
          <w:sz w:val="16"/>
          <w:szCs w:val="16"/>
        </w:rPr>
        <w:t xml:space="preserve"> ICS)</w:t>
      </w:r>
      <w:r w:rsidRPr="00744FF1">
        <w:rPr>
          <w:rFonts w:ascii="FrutigerLT-Italic" w:hAnsi="FrutigerLT-Italic" w:cs="FrutigerLT-Italic"/>
          <w:i/>
          <w:iCs/>
          <w:sz w:val="16"/>
          <w:szCs w:val="16"/>
        </w:rPr>
        <w:t xml:space="preserve">, EDU, TCB or PHM, please complete </w:t>
      </w:r>
      <w:r w:rsidR="00F1041D">
        <w:rPr>
          <w:rFonts w:ascii="FrutigerLT-Italic" w:hAnsi="FrutigerLT-Italic" w:cs="FrutigerLT-Italic"/>
          <w:i/>
          <w:iCs/>
          <w:sz w:val="16"/>
          <w:szCs w:val="16"/>
        </w:rPr>
        <w:t>F</w:t>
      </w:r>
      <w:r w:rsidRPr="00744FF1">
        <w:rPr>
          <w:rFonts w:ascii="FrutigerLT-Italic" w:hAnsi="FrutigerLT-Italic" w:cs="FrutigerLT-Italic"/>
          <w:i/>
          <w:iCs/>
          <w:sz w:val="16"/>
          <w:szCs w:val="16"/>
        </w:rPr>
        <w:t xml:space="preserve"> and NOT </w:t>
      </w:r>
      <w:r w:rsidR="00F1041D">
        <w:rPr>
          <w:rFonts w:ascii="FrutigerLT-Italic" w:hAnsi="FrutigerLT-Italic" w:cs="FrutigerLT-Italic"/>
          <w:i/>
          <w:iCs/>
          <w:sz w:val="16"/>
          <w:szCs w:val="16"/>
        </w:rPr>
        <w:t>G</w:t>
      </w:r>
      <w:r w:rsidRPr="00744FF1">
        <w:rPr>
          <w:rFonts w:ascii="FrutigerLT-Italic" w:hAnsi="FrutigerLT-Italic" w:cs="FrutigerLT-Italic"/>
          <w:i/>
          <w:iCs/>
          <w:sz w:val="16"/>
          <w:szCs w:val="16"/>
        </w:rPr>
        <w:t>. If you are a member</w:t>
      </w:r>
    </w:p>
    <w:p w14:paraId="5E88B7CE" w14:textId="77777777" w:rsidR="002A287A" w:rsidRPr="00744FF1" w:rsidRDefault="002A287A" w:rsidP="002A287A">
      <w:pPr>
        <w:autoSpaceDE w:val="0"/>
        <w:autoSpaceDN w:val="0"/>
        <w:adjustRightInd w:val="0"/>
        <w:spacing w:line="240" w:lineRule="exact"/>
        <w:ind w:left="180"/>
        <w:rPr>
          <w:rFonts w:ascii="FrutigerLT-Italic" w:hAnsi="FrutigerLT-Italic" w:cs="FrutigerLT-Italic"/>
          <w:i/>
          <w:iCs/>
          <w:sz w:val="16"/>
          <w:szCs w:val="16"/>
        </w:rPr>
      </w:pPr>
      <w:r w:rsidRPr="00744FF1">
        <w:rPr>
          <w:rFonts w:ascii="FrutigerLT-Italic" w:hAnsi="FrutigerLT-Italic" w:cs="FrutigerLT-Italic"/>
          <w:i/>
          <w:iCs/>
          <w:sz w:val="16"/>
          <w:szCs w:val="16"/>
        </w:rPr>
        <w:t>of the faculty of CPS or LIB, please complete</w:t>
      </w:r>
      <w:r w:rsidR="00F1041D">
        <w:rPr>
          <w:rFonts w:ascii="FrutigerLT-Italic" w:hAnsi="FrutigerLT-Italic" w:cs="FrutigerLT-Italic"/>
          <w:i/>
          <w:iCs/>
          <w:sz w:val="16"/>
          <w:szCs w:val="16"/>
        </w:rPr>
        <w:t xml:space="preserve"> G </w:t>
      </w:r>
      <w:r w:rsidRPr="00744FF1">
        <w:rPr>
          <w:rFonts w:ascii="FrutigerLT-Italic" w:hAnsi="FrutigerLT-Italic" w:cs="FrutigerLT-Italic"/>
          <w:i/>
          <w:iCs/>
          <w:sz w:val="16"/>
          <w:szCs w:val="16"/>
        </w:rPr>
        <w:t xml:space="preserve">and NOT </w:t>
      </w:r>
      <w:r w:rsidR="00F1041D">
        <w:rPr>
          <w:rFonts w:ascii="FrutigerLT-Italic" w:hAnsi="FrutigerLT-Italic" w:cs="FrutigerLT-Italic"/>
          <w:i/>
          <w:iCs/>
          <w:sz w:val="16"/>
          <w:szCs w:val="16"/>
        </w:rPr>
        <w:t>F</w:t>
      </w:r>
      <w:r w:rsidRPr="00744FF1">
        <w:rPr>
          <w:rFonts w:ascii="FrutigerLT-Italic" w:hAnsi="FrutigerLT-Italic" w:cs="FrutigerLT-Italic"/>
          <w:i/>
          <w:iCs/>
          <w:sz w:val="16"/>
          <w:szCs w:val="16"/>
        </w:rPr>
        <w:t>.</w:t>
      </w:r>
      <w:r w:rsidR="00F70589">
        <w:rPr>
          <w:rFonts w:ascii="FrutigerLT-Italic" w:hAnsi="FrutigerLT-Italic" w:cs="FrutigerLT-Italic"/>
          <w:i/>
          <w:iCs/>
          <w:sz w:val="16"/>
          <w:szCs w:val="16"/>
        </w:rPr>
        <w:t xml:space="preserve"> </w:t>
      </w:r>
    </w:p>
    <w:p w14:paraId="2960BECC" w14:textId="77777777" w:rsidR="002A287A" w:rsidRDefault="00F70589" w:rsidP="002A287A">
      <w:pPr>
        <w:autoSpaceDE w:val="0"/>
        <w:autoSpaceDN w:val="0"/>
        <w:adjustRightInd w:val="0"/>
        <w:outlineLvl w:val="0"/>
        <w:rPr>
          <w:rFonts w:ascii="FrutigerLT-Bold" w:hAnsi="FrutigerLT-Bold" w:cs="FrutigerLT-Bold"/>
          <w:b/>
          <w:bCs/>
        </w:rPr>
      </w:pPr>
      <w:r>
        <w:rPr>
          <w:rFonts w:ascii="FrutigerLT-Bold" w:hAnsi="FrutigerLT-Bold" w:cs="FrutigerLT-Bold"/>
          <w:b/>
          <w:bCs/>
        </w:rPr>
        <w:br w:type="page"/>
      </w:r>
    </w:p>
    <w:p w14:paraId="7F845B04" w14:textId="77777777" w:rsidR="001B033A" w:rsidRDefault="00C30D08" w:rsidP="001236E2">
      <w:pPr>
        <w:autoSpaceDE w:val="0"/>
        <w:autoSpaceDN w:val="0"/>
        <w:adjustRightInd w:val="0"/>
        <w:ind w:left="1440" w:hanging="1890"/>
        <w:outlineLvl w:val="0"/>
        <w:rPr>
          <w:rFonts w:ascii="Frutiger LT 55 Roman" w:hAnsi="Frutiger LT 55 Roman" w:cs="Frutiger LT 55 Roman"/>
          <w:sz w:val="16"/>
          <w:szCs w:val="16"/>
        </w:rPr>
      </w:pPr>
      <w:r>
        <w:rPr>
          <w:b/>
          <w:bCs/>
          <w:noProof/>
        </w:rPr>
        <w:lastRenderedPageBreak/>
        <mc:AlternateContent>
          <mc:Choice Requires="wps">
            <w:drawing>
              <wp:anchor distT="0" distB="0" distL="114300" distR="114300" simplePos="0" relativeHeight="251647488" behindDoc="0" locked="0" layoutInCell="1" allowOverlap="1" wp14:anchorId="47E912A9" wp14:editId="537DC206">
                <wp:simplePos x="0" y="0"/>
                <wp:positionH relativeFrom="column">
                  <wp:posOffset>2896870</wp:posOffset>
                </wp:positionH>
                <wp:positionV relativeFrom="paragraph">
                  <wp:posOffset>146685</wp:posOffset>
                </wp:positionV>
                <wp:extent cx="3422015" cy="775970"/>
                <wp:effectExtent l="1270" t="0" r="0" b="0"/>
                <wp:wrapNone/>
                <wp:docPr id="36"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015" cy="775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02E033" w14:textId="77777777" w:rsidR="00086FF6" w:rsidRPr="001236E2" w:rsidRDefault="00086FF6" w:rsidP="001236E2">
                            <w:pPr>
                              <w:autoSpaceDE w:val="0"/>
                              <w:autoSpaceDN w:val="0"/>
                              <w:adjustRightInd w:val="0"/>
                              <w:ind w:left="1440" w:hanging="1350"/>
                              <w:outlineLvl w:val="0"/>
                              <w:rPr>
                                <w:rFonts w:ascii="FrutigerLT-Bold" w:hAnsi="FrutigerLT-Bold" w:cs="FrutigerLT-Bold"/>
                                <w:b/>
                                <w:bCs/>
                                <w:smallCaps/>
                                <w:color w:val="C00000"/>
                                <w:sz w:val="32"/>
                                <w:szCs w:val="32"/>
                              </w:rPr>
                            </w:pPr>
                            <w:r w:rsidRPr="001236E2">
                              <w:rPr>
                                <w:rFonts w:ascii="FrutigerLT-Bold" w:hAnsi="FrutigerLT-Bold" w:cs="FrutigerLT-Bold"/>
                                <w:b/>
                                <w:bCs/>
                                <w:smallCaps/>
                                <w:color w:val="C00000"/>
                                <w:sz w:val="32"/>
                                <w:szCs w:val="32"/>
                              </w:rPr>
                              <w:t xml:space="preserve">I. Biographical Information </w:t>
                            </w:r>
                          </w:p>
                          <w:p w14:paraId="4D5FBC0C" w14:textId="77777777" w:rsidR="00086FF6" w:rsidRPr="006740D3" w:rsidRDefault="00086FF6" w:rsidP="001236E2">
                            <w:pPr>
                              <w:autoSpaceDE w:val="0"/>
                              <w:autoSpaceDN w:val="0"/>
                              <w:adjustRightInd w:val="0"/>
                              <w:ind w:left="360"/>
                              <w:rPr>
                                <w:rFonts w:ascii="FrutigerLT-Italic" w:hAnsi="FrutigerLT-Italic" w:cs="FrutigerLT-Italic"/>
                                <w:i/>
                                <w:iCs/>
                                <w:sz w:val="16"/>
                                <w:szCs w:val="16"/>
                              </w:rPr>
                            </w:pPr>
                            <w:r>
                              <w:rPr>
                                <w:rFonts w:ascii="FrutigerLT-Italic" w:hAnsi="FrutigerLT-Italic" w:cs="FrutigerLT-Italic"/>
                                <w:i/>
                                <w:iCs/>
                                <w:sz w:val="16"/>
                                <w:szCs w:val="16"/>
                              </w:rPr>
                              <w:t xml:space="preserve">The tables below will help you organize the material requested in the Table of Contents.  </w:t>
                            </w:r>
                          </w:p>
                          <w:p w14:paraId="6CBE090D" w14:textId="77777777" w:rsidR="00086FF6" w:rsidRDefault="00086FF6" w:rsidP="001236E2">
                            <w:pPr>
                              <w:autoSpaceDE w:val="0"/>
                              <w:autoSpaceDN w:val="0"/>
                              <w:adjustRightInd w:val="0"/>
                              <w:ind w:left="360" w:hanging="180"/>
                              <w:rPr>
                                <w:rFonts w:ascii="Frutiger LT 55 Roman" w:hAnsi="Frutiger LT 55 Roman" w:cs="Frutiger LT 55 Roman"/>
                                <w:sz w:val="16"/>
                                <w:szCs w:val="16"/>
                              </w:rPr>
                            </w:pPr>
                          </w:p>
                          <w:p w14:paraId="516E18C1" w14:textId="77777777" w:rsidR="00086FF6" w:rsidRDefault="00086FF6" w:rsidP="001236E2">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E912A9" id="Text Box 127" o:spid="_x0000_s1028" type="#_x0000_t202" style="position:absolute;left:0;text-align:left;margin-left:228.1pt;margin-top:11.55pt;width:269.45pt;height:61.1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" stroked="f">
                <v:textbox>
                  <w:txbxContent>
                    <w:p w14:paraId="1402E033" w14:textId="77777777" w:rsidR="00086FF6" w:rsidRPr="001236E2" w:rsidRDefault="00086FF6" w:rsidP="001236E2">
                      <w:pPr>
                        <w:autoSpaceDE w:val="0"/>
                        <w:autoSpaceDN w:val="0"/>
                        <w:adjustRightInd w:val="0"/>
                        <w:ind w:left="1440" w:hanging="1350"/>
                        <w:outlineLvl w:val="0"/>
                        <w:rPr>
                          <w:rFonts w:ascii="FrutigerLT-Bold" w:hAnsi="FrutigerLT-Bold" w:cs="FrutigerLT-Bold"/>
                          <w:b/>
                          <w:bCs/>
                          <w:smallCaps/>
                          <w:color w:val="C00000"/>
                          <w:sz w:val="32"/>
                          <w:szCs w:val="32"/>
                        </w:rPr>
                      </w:pPr>
                      <w:r w:rsidRPr="001236E2">
                        <w:rPr>
                          <w:rFonts w:ascii="FrutigerLT-Bold" w:hAnsi="FrutigerLT-Bold" w:cs="FrutigerLT-Bold"/>
                          <w:b/>
                          <w:bCs/>
                          <w:smallCaps/>
                          <w:color w:val="C00000"/>
                          <w:sz w:val="32"/>
                          <w:szCs w:val="32"/>
                        </w:rPr>
                        <w:t xml:space="preserve">I. Biographical Information </w:t>
                      </w:r>
                    </w:p>
                    <w:p w14:paraId="4D5FBC0C" w14:textId="77777777" w:rsidR="00086FF6" w:rsidRPr="006740D3" w:rsidRDefault="00086FF6" w:rsidP="001236E2">
                      <w:pPr>
                        <w:autoSpaceDE w:val="0"/>
                        <w:autoSpaceDN w:val="0"/>
                        <w:adjustRightInd w:val="0"/>
                        <w:ind w:left="360"/>
                        <w:rPr>
                          <w:rFonts w:ascii="FrutigerLT-Italic" w:hAnsi="FrutigerLT-Italic" w:cs="FrutigerLT-Italic"/>
                          <w:i/>
                          <w:iCs/>
                          <w:sz w:val="16"/>
                          <w:szCs w:val="16"/>
                        </w:rPr>
                      </w:pPr>
                      <w:r>
                        <w:rPr>
                          <w:rFonts w:ascii="FrutigerLT-Italic" w:hAnsi="FrutigerLT-Italic" w:cs="FrutigerLT-Italic"/>
                          <w:i/>
                          <w:iCs/>
                          <w:sz w:val="16"/>
                          <w:szCs w:val="16"/>
                        </w:rPr>
                        <w:t xml:space="preserve">The tables below will help you organize the material requested in the Table of Contents.  </w:t>
                      </w:r>
                    </w:p>
                    <w:p w14:paraId="6CBE090D" w14:textId="77777777" w:rsidR="00086FF6" w:rsidRDefault="00086FF6" w:rsidP="001236E2">
                      <w:pPr>
                        <w:autoSpaceDE w:val="0"/>
                        <w:autoSpaceDN w:val="0"/>
                        <w:adjustRightInd w:val="0"/>
                        <w:ind w:left="360" w:hanging="180"/>
                        <w:rPr>
                          <w:rFonts w:ascii="Frutiger LT 55 Roman" w:hAnsi="Frutiger LT 55 Roman" w:cs="Frutiger LT 55 Roman"/>
                          <w:sz w:val="16"/>
                          <w:szCs w:val="16"/>
                        </w:rPr>
                      </w:pPr>
                    </w:p>
                    <w:p w14:paraId="516E18C1" w14:textId="77777777" w:rsidR="00086FF6" w:rsidRDefault="00086FF6" w:rsidP="001236E2">
                      <w:pPr>
                        <w:jc w:val="both"/>
                      </w:pPr>
                    </w:p>
                  </w:txbxContent>
                </v:textbox>
              </v:shape>
            </w:pict>
          </mc:Fallback>
        </mc:AlternateContent>
      </w:r>
      <w:r>
        <w:rPr>
          <w:b/>
          <w:bCs/>
          <w:noProof/>
        </w:rPr>
        <w:drawing>
          <wp:inline distT="0" distB="0" distL="0" distR="0" wp14:anchorId="1A8937D9" wp14:editId="1D30473E">
            <wp:extent cx="2543175" cy="819150"/>
            <wp:effectExtent l="0" t="0" r="9525" b="0"/>
            <wp:docPr id="3" name="Picture 3" desc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3175" cy="819150"/>
                    </a:xfrm>
                    <a:prstGeom prst="rect">
                      <a:avLst/>
                    </a:prstGeom>
                    <a:noFill/>
                    <a:ln>
                      <a:noFill/>
                    </a:ln>
                  </pic:spPr>
                </pic:pic>
              </a:graphicData>
            </a:graphic>
          </wp:inline>
        </w:drawing>
      </w:r>
      <w:r w:rsidR="001236E2">
        <w:rPr>
          <w:rFonts w:ascii="Frutiger LT 55 Roman" w:hAnsi="Frutiger LT 55 Roman" w:cs="Frutiger LT 55 Roman"/>
          <w:sz w:val="16"/>
          <w:szCs w:val="16"/>
        </w:rPr>
        <w:t xml:space="preserve"> </w:t>
      </w:r>
    </w:p>
    <w:p w14:paraId="13A4B087" w14:textId="77777777" w:rsidR="00E22F1A" w:rsidRPr="004E1DD6" w:rsidRDefault="00E22F1A" w:rsidP="002A287A">
      <w:pPr>
        <w:autoSpaceDE w:val="0"/>
        <w:autoSpaceDN w:val="0"/>
        <w:adjustRightInd w:val="0"/>
        <w:ind w:left="360" w:hanging="180"/>
        <w:rPr>
          <w:rFonts w:ascii="Frutiger LT 55 Roman" w:hAnsi="Frutiger LT 55 Roman" w:cs="Frutiger LT 55 Roman"/>
          <w:sz w:val="6"/>
          <w:szCs w:val="16"/>
        </w:rPr>
      </w:pPr>
    </w:p>
    <w:p w14:paraId="3014D920" w14:textId="77777777" w:rsidR="00E22F1A" w:rsidRDefault="00E22F1A" w:rsidP="002A287A">
      <w:pPr>
        <w:autoSpaceDE w:val="0"/>
        <w:autoSpaceDN w:val="0"/>
        <w:adjustRightInd w:val="0"/>
        <w:ind w:left="360" w:hanging="180"/>
        <w:rPr>
          <w:rFonts w:ascii="Frutiger LT 55 Roman" w:hAnsi="Frutiger LT 55 Roman" w:cs="Frutiger LT 55 Roman"/>
          <w:sz w:val="16"/>
          <w:szCs w:val="16"/>
        </w:rPr>
      </w:pPr>
    </w:p>
    <w:p w14:paraId="2ADA6F4D" w14:textId="77777777" w:rsidR="002A287A" w:rsidRPr="00B629F6" w:rsidRDefault="00B55657" w:rsidP="00B55657">
      <w:pPr>
        <w:autoSpaceDE w:val="0"/>
        <w:autoSpaceDN w:val="0"/>
        <w:adjustRightInd w:val="0"/>
        <w:spacing w:line="240" w:lineRule="exact"/>
        <w:ind w:left="-90" w:hanging="360"/>
        <w:rPr>
          <w:rFonts w:ascii="Frutiger LT 55 Roman" w:hAnsi="Frutiger LT 55 Roman" w:cs="Frutiger LT 65 Bold"/>
          <w:b/>
        </w:rPr>
      </w:pPr>
      <w:r w:rsidRPr="00B629F6">
        <w:rPr>
          <w:rFonts w:ascii="Frutiger LT 55 Roman" w:hAnsi="Frutiger LT 55 Roman" w:cs="Frutiger LT 65 Bold"/>
          <w:b/>
        </w:rPr>
        <w:t>A.</w:t>
      </w:r>
      <w:r w:rsidRPr="00B629F6">
        <w:rPr>
          <w:rFonts w:ascii="Frutiger LT 55 Roman" w:hAnsi="Frutiger LT 55 Roman" w:cs="Frutiger LT 65 Bold"/>
          <w:b/>
        </w:rPr>
        <w:tab/>
        <w:t xml:space="preserve">   </w:t>
      </w:r>
      <w:r w:rsidR="002A287A" w:rsidRPr="00B629F6">
        <w:rPr>
          <w:rFonts w:ascii="Frutiger LT 55 Roman" w:hAnsi="Frutiger LT 55 Roman" w:cs="Frutiger LT 65 Bold"/>
          <w:b/>
        </w:rPr>
        <w:t>Educational Background/Certifications</w:t>
      </w:r>
    </w:p>
    <w:p w14:paraId="18ECAC2D" w14:textId="77777777" w:rsidR="001B033A" w:rsidRDefault="001B033A" w:rsidP="002A287A">
      <w:pPr>
        <w:autoSpaceDE w:val="0"/>
        <w:autoSpaceDN w:val="0"/>
        <w:adjustRightInd w:val="0"/>
        <w:spacing w:line="240" w:lineRule="exact"/>
        <w:ind w:left="900" w:hanging="360"/>
        <w:rPr>
          <w:rFonts w:ascii="Frutiger LT 55 Roman" w:hAnsi="Frutiger LT 55 Roman" w:cs="Frutiger LT 55 Roman"/>
          <w:sz w:val="16"/>
          <w:szCs w:val="16"/>
        </w:rPr>
      </w:pPr>
    </w:p>
    <w:p w14:paraId="4A95ED99" w14:textId="77777777" w:rsidR="001B033A" w:rsidRPr="00E22F1A" w:rsidRDefault="00052614" w:rsidP="00E60B6C">
      <w:pPr>
        <w:keepNext/>
        <w:numPr>
          <w:ilvl w:val="1"/>
          <w:numId w:val="5"/>
        </w:numPr>
        <w:tabs>
          <w:tab w:val="clear" w:pos="1851"/>
          <w:tab w:val="num" w:pos="630"/>
        </w:tabs>
        <w:autoSpaceDE w:val="0"/>
        <w:autoSpaceDN w:val="0"/>
        <w:adjustRightInd w:val="0"/>
        <w:spacing w:line="240" w:lineRule="exact"/>
        <w:ind w:hanging="1761"/>
        <w:rPr>
          <w:rFonts w:ascii="Frutiger LT 55 Roman" w:hAnsi="Frutiger LT 55 Roman" w:cs="Frutiger LT 55 Roman"/>
          <w:sz w:val="16"/>
          <w:szCs w:val="16"/>
        </w:rPr>
      </w:pPr>
      <w:r w:rsidRPr="00E22F1A">
        <w:rPr>
          <w:rFonts w:ascii="Frutiger LT 55 Roman" w:hAnsi="Frutiger LT 55 Roman" w:cs="Frutiger LT 55 Roman"/>
          <w:sz w:val="16"/>
          <w:szCs w:val="16"/>
        </w:rPr>
        <w:t>College, University, etc.</w:t>
      </w:r>
    </w:p>
    <w:tbl>
      <w:tblPr>
        <w:tblW w:w="981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0"/>
        <w:gridCol w:w="1080"/>
        <w:gridCol w:w="2610"/>
        <w:gridCol w:w="2790"/>
      </w:tblGrid>
      <w:tr w:rsidR="00052614" w:rsidRPr="000E1BD9" w14:paraId="1D3374B0" w14:textId="77777777" w:rsidTr="000E1BD9">
        <w:trPr>
          <w:cantSplit/>
        </w:trPr>
        <w:tc>
          <w:tcPr>
            <w:tcW w:w="3330" w:type="dxa"/>
          </w:tcPr>
          <w:p w14:paraId="74C8E9B6" w14:textId="77777777" w:rsidR="00052614" w:rsidRPr="000E1BD9" w:rsidRDefault="00264F56" w:rsidP="000E1BD9">
            <w:pPr>
              <w:keepNext/>
              <w:autoSpaceDE w:val="0"/>
              <w:autoSpaceDN w:val="0"/>
              <w:adjustRightInd w:val="0"/>
              <w:spacing w:line="240" w:lineRule="exact"/>
              <w:jc w:val="center"/>
              <w:rPr>
                <w:rFonts w:ascii="Frutiger LT 55 Roman" w:hAnsi="Frutiger LT 55 Roman" w:cs="Frutiger LT 55 Roman"/>
                <w:b/>
                <w:sz w:val="16"/>
                <w:szCs w:val="16"/>
              </w:rPr>
            </w:pPr>
            <w:r w:rsidRPr="000E1BD9">
              <w:rPr>
                <w:rFonts w:ascii="Frutiger LT 55 Roman" w:hAnsi="Frutiger LT 55 Roman" w:cs="Frutiger LT 55 Roman"/>
                <w:b/>
                <w:sz w:val="16"/>
                <w:szCs w:val="16"/>
              </w:rPr>
              <w:t>School</w:t>
            </w:r>
          </w:p>
        </w:tc>
        <w:tc>
          <w:tcPr>
            <w:tcW w:w="1080" w:type="dxa"/>
          </w:tcPr>
          <w:p w14:paraId="5ABAD0DE" w14:textId="77777777" w:rsidR="00264F56" w:rsidRPr="000E1BD9" w:rsidRDefault="00264F56" w:rsidP="000E1BD9">
            <w:pPr>
              <w:keepNext/>
              <w:autoSpaceDE w:val="0"/>
              <w:autoSpaceDN w:val="0"/>
              <w:adjustRightInd w:val="0"/>
              <w:spacing w:line="240" w:lineRule="exact"/>
              <w:jc w:val="center"/>
              <w:rPr>
                <w:rFonts w:ascii="Frutiger LT 55 Roman" w:hAnsi="Frutiger LT 55 Roman" w:cs="Frutiger LT 55 Roman"/>
                <w:b/>
                <w:sz w:val="16"/>
                <w:szCs w:val="16"/>
              </w:rPr>
            </w:pPr>
            <w:r w:rsidRPr="000E1BD9">
              <w:rPr>
                <w:rFonts w:ascii="Frutiger LT 55 Roman" w:hAnsi="Frutiger LT 55 Roman" w:cs="Frutiger LT 55 Roman"/>
                <w:b/>
                <w:sz w:val="16"/>
                <w:szCs w:val="16"/>
              </w:rPr>
              <w:t>Degree</w:t>
            </w:r>
          </w:p>
          <w:p w14:paraId="4BEBC843" w14:textId="77777777" w:rsidR="00052614" w:rsidRPr="000E1BD9" w:rsidRDefault="00264F56" w:rsidP="000E1BD9">
            <w:pPr>
              <w:keepNext/>
              <w:autoSpaceDE w:val="0"/>
              <w:autoSpaceDN w:val="0"/>
              <w:adjustRightInd w:val="0"/>
              <w:spacing w:line="240" w:lineRule="exact"/>
              <w:jc w:val="center"/>
              <w:rPr>
                <w:rFonts w:ascii="Frutiger LT 55 Roman" w:hAnsi="Frutiger LT 55 Roman" w:cs="Frutiger LT 55 Roman"/>
                <w:b/>
                <w:i/>
                <w:sz w:val="16"/>
                <w:szCs w:val="16"/>
              </w:rPr>
            </w:pPr>
            <w:r w:rsidRPr="000E1BD9">
              <w:rPr>
                <w:rFonts w:ascii="Frutiger LT 55 Roman" w:hAnsi="Frutiger LT 55 Roman" w:cs="Frutiger LT 55 Roman"/>
                <w:i/>
                <w:sz w:val="16"/>
                <w:szCs w:val="16"/>
              </w:rPr>
              <w:t>(Diploma)</w:t>
            </w:r>
          </w:p>
        </w:tc>
        <w:tc>
          <w:tcPr>
            <w:tcW w:w="2610" w:type="dxa"/>
          </w:tcPr>
          <w:p w14:paraId="2F6E9698" w14:textId="77777777" w:rsidR="00052614" w:rsidRPr="000E1BD9" w:rsidRDefault="00F002EE" w:rsidP="000E1BD9">
            <w:pPr>
              <w:keepNext/>
              <w:autoSpaceDE w:val="0"/>
              <w:autoSpaceDN w:val="0"/>
              <w:adjustRightInd w:val="0"/>
              <w:spacing w:line="240" w:lineRule="exact"/>
              <w:jc w:val="center"/>
              <w:rPr>
                <w:rFonts w:ascii="Frutiger LT 55 Roman" w:hAnsi="Frutiger LT 55 Roman" w:cs="Frutiger LT 55 Roman"/>
                <w:b/>
                <w:sz w:val="16"/>
                <w:szCs w:val="16"/>
              </w:rPr>
            </w:pPr>
            <w:r w:rsidRPr="000E1BD9">
              <w:rPr>
                <w:rFonts w:ascii="Frutiger LT 55 Roman" w:hAnsi="Frutiger LT 55 Roman" w:cs="Frutiger LT 55 Roman"/>
                <w:b/>
                <w:sz w:val="16"/>
                <w:szCs w:val="16"/>
              </w:rPr>
              <w:t xml:space="preserve">Field of Concentration </w:t>
            </w:r>
          </w:p>
        </w:tc>
        <w:tc>
          <w:tcPr>
            <w:tcW w:w="2790" w:type="dxa"/>
          </w:tcPr>
          <w:p w14:paraId="40942068" w14:textId="77777777" w:rsidR="00F002EE" w:rsidRPr="000E1BD9" w:rsidRDefault="00F002EE" w:rsidP="000E1BD9">
            <w:pPr>
              <w:keepNext/>
              <w:autoSpaceDE w:val="0"/>
              <w:autoSpaceDN w:val="0"/>
              <w:adjustRightInd w:val="0"/>
              <w:spacing w:line="240" w:lineRule="exact"/>
              <w:jc w:val="center"/>
              <w:rPr>
                <w:rFonts w:ascii="Frutiger LT 55 Roman" w:hAnsi="Frutiger LT 55 Roman" w:cs="Frutiger LT 55 Roman"/>
                <w:b/>
                <w:sz w:val="16"/>
                <w:szCs w:val="16"/>
              </w:rPr>
            </w:pPr>
            <w:r w:rsidRPr="000E1BD9">
              <w:rPr>
                <w:rFonts w:ascii="Frutiger LT 55 Roman" w:hAnsi="Frutiger LT 55 Roman" w:cs="Frutiger LT 55 Roman"/>
                <w:b/>
                <w:sz w:val="16"/>
                <w:szCs w:val="16"/>
              </w:rPr>
              <w:t>Dates of Attendance or</w:t>
            </w:r>
          </w:p>
          <w:p w14:paraId="0DAC11CC" w14:textId="77777777" w:rsidR="00052614" w:rsidRPr="000E1BD9" w:rsidRDefault="00F002EE" w:rsidP="000E1BD9">
            <w:pPr>
              <w:keepNext/>
              <w:autoSpaceDE w:val="0"/>
              <w:autoSpaceDN w:val="0"/>
              <w:adjustRightInd w:val="0"/>
              <w:spacing w:line="240" w:lineRule="exact"/>
              <w:jc w:val="center"/>
              <w:rPr>
                <w:rFonts w:ascii="Frutiger LT 55 Roman" w:hAnsi="Frutiger LT 55 Roman" w:cs="Frutiger LT 55 Roman"/>
                <w:b/>
                <w:sz w:val="16"/>
                <w:szCs w:val="16"/>
              </w:rPr>
            </w:pPr>
            <w:r w:rsidRPr="000E1BD9">
              <w:rPr>
                <w:rFonts w:ascii="Frutiger LT 55 Roman" w:hAnsi="Frutiger LT 55 Roman" w:cs="Frutiger LT 55 Roman"/>
                <w:b/>
                <w:sz w:val="16"/>
                <w:szCs w:val="16"/>
              </w:rPr>
              <w:t>Date of Degree Conferral</w:t>
            </w:r>
          </w:p>
        </w:tc>
      </w:tr>
    </w:tbl>
    <w:p w14:paraId="5A10328B" w14:textId="77777777" w:rsidR="0030069E" w:rsidRDefault="0030069E" w:rsidP="00E60B6C">
      <w:pPr>
        <w:keepNext/>
        <w:tabs>
          <w:tab w:val="left" w:pos="501"/>
        </w:tabs>
        <w:autoSpaceDE w:val="0"/>
        <w:autoSpaceDN w:val="0"/>
        <w:adjustRightInd w:val="0"/>
        <w:spacing w:line="240" w:lineRule="exact"/>
        <w:rPr>
          <w:rFonts w:ascii="Frutiger LT 55 Roman" w:hAnsi="Frutiger LT 55 Roman" w:cs="Frutiger LT 55 Roman"/>
          <w:sz w:val="16"/>
          <w:szCs w:val="16"/>
        </w:rPr>
        <w:sectPr w:rsidR="0030069E" w:rsidSect="00A31581">
          <w:pgSz w:w="12240" w:h="15840"/>
          <w:pgMar w:top="1350" w:right="1170" w:bottom="1440" w:left="1800" w:header="720" w:footer="720" w:gutter="0"/>
          <w:cols w:space="720"/>
          <w:formProt w:val="0"/>
        </w:sectPr>
      </w:pPr>
      <w:bookmarkStart w:id="10" w:name="Text16"/>
    </w:p>
    <w:bookmarkEnd w:id="10"/>
    <w:tbl>
      <w:tblPr>
        <w:tblW w:w="9803"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3323"/>
        <w:gridCol w:w="1080"/>
        <w:gridCol w:w="2610"/>
        <w:gridCol w:w="2790"/>
      </w:tblGrid>
      <w:tr w:rsidR="00052614" w:rsidRPr="000E1BD9" w14:paraId="5928FD17" w14:textId="77777777" w:rsidTr="000E1BD9">
        <w:trPr>
          <w:cantSplit/>
        </w:trPr>
        <w:tc>
          <w:tcPr>
            <w:tcW w:w="3323" w:type="dxa"/>
          </w:tcPr>
          <w:p w14:paraId="3A6FD796" w14:textId="77777777" w:rsidR="00052614" w:rsidRPr="000E1BD9" w:rsidRDefault="00052614" w:rsidP="000E1BD9">
            <w:pPr>
              <w:keepNext/>
              <w:tabs>
                <w:tab w:val="left" w:pos="501"/>
              </w:tabs>
              <w:autoSpaceDE w:val="0"/>
              <w:autoSpaceDN w:val="0"/>
              <w:adjustRightInd w:val="0"/>
              <w:spacing w:line="240" w:lineRule="exact"/>
              <w:rPr>
                <w:rFonts w:ascii="Frutiger LT 55 Roman" w:hAnsi="Frutiger LT 55 Roman" w:cs="Frutiger LT 55 Roman"/>
                <w:sz w:val="20"/>
                <w:szCs w:val="20"/>
              </w:rPr>
            </w:pPr>
          </w:p>
        </w:tc>
        <w:tc>
          <w:tcPr>
            <w:tcW w:w="1080" w:type="dxa"/>
          </w:tcPr>
          <w:p w14:paraId="6FAE6E34" w14:textId="77777777" w:rsidR="00052614" w:rsidRPr="000E1BD9" w:rsidRDefault="00052614" w:rsidP="000E1BD9">
            <w:pPr>
              <w:keepNext/>
              <w:autoSpaceDE w:val="0"/>
              <w:autoSpaceDN w:val="0"/>
              <w:adjustRightInd w:val="0"/>
              <w:spacing w:line="240" w:lineRule="exact"/>
              <w:rPr>
                <w:rFonts w:ascii="Frutiger LT 55 Roman" w:hAnsi="Frutiger LT 55 Roman" w:cs="Frutiger LT 55 Roman"/>
                <w:sz w:val="20"/>
                <w:szCs w:val="20"/>
              </w:rPr>
            </w:pPr>
          </w:p>
        </w:tc>
        <w:tc>
          <w:tcPr>
            <w:tcW w:w="2610" w:type="dxa"/>
          </w:tcPr>
          <w:p w14:paraId="11C6C37E" w14:textId="77777777" w:rsidR="00052614" w:rsidRPr="000E1BD9" w:rsidRDefault="00052614" w:rsidP="000E1BD9">
            <w:pPr>
              <w:keepNext/>
              <w:autoSpaceDE w:val="0"/>
              <w:autoSpaceDN w:val="0"/>
              <w:adjustRightInd w:val="0"/>
              <w:spacing w:line="240" w:lineRule="exact"/>
              <w:rPr>
                <w:rFonts w:ascii="Frutiger LT 55 Roman" w:hAnsi="Frutiger LT 55 Roman" w:cs="Frutiger LT 55 Roman"/>
                <w:sz w:val="20"/>
                <w:szCs w:val="20"/>
              </w:rPr>
            </w:pPr>
          </w:p>
        </w:tc>
        <w:tc>
          <w:tcPr>
            <w:tcW w:w="2790" w:type="dxa"/>
          </w:tcPr>
          <w:p w14:paraId="11468355" w14:textId="77777777" w:rsidR="00052614" w:rsidRPr="000E1BD9" w:rsidRDefault="00052614" w:rsidP="000E1BD9">
            <w:pPr>
              <w:keepNext/>
              <w:autoSpaceDE w:val="0"/>
              <w:autoSpaceDN w:val="0"/>
              <w:adjustRightInd w:val="0"/>
              <w:spacing w:line="240" w:lineRule="exact"/>
              <w:rPr>
                <w:rFonts w:ascii="Frutiger LT 55 Roman" w:hAnsi="Frutiger LT 55 Roman" w:cs="Frutiger LT 55 Roman"/>
                <w:sz w:val="20"/>
                <w:szCs w:val="20"/>
              </w:rPr>
            </w:pPr>
          </w:p>
        </w:tc>
      </w:tr>
      <w:tr w:rsidR="00052614" w:rsidRPr="000E1BD9" w14:paraId="65DECA11" w14:textId="77777777" w:rsidTr="000E1BD9">
        <w:trPr>
          <w:cantSplit/>
          <w:trHeight w:val="197"/>
        </w:trPr>
        <w:tc>
          <w:tcPr>
            <w:tcW w:w="3323" w:type="dxa"/>
          </w:tcPr>
          <w:p w14:paraId="14823173" w14:textId="77777777" w:rsidR="00052614" w:rsidRPr="000E1BD9" w:rsidRDefault="00052614" w:rsidP="000E1BD9">
            <w:pPr>
              <w:keepNext/>
              <w:autoSpaceDE w:val="0"/>
              <w:autoSpaceDN w:val="0"/>
              <w:adjustRightInd w:val="0"/>
              <w:spacing w:line="240" w:lineRule="exact"/>
              <w:rPr>
                <w:rFonts w:ascii="Frutiger LT 55 Roman" w:hAnsi="Frutiger LT 55 Roman" w:cs="Frutiger LT 55 Roman"/>
                <w:sz w:val="20"/>
                <w:szCs w:val="20"/>
              </w:rPr>
            </w:pPr>
          </w:p>
        </w:tc>
        <w:tc>
          <w:tcPr>
            <w:tcW w:w="1080" w:type="dxa"/>
          </w:tcPr>
          <w:p w14:paraId="61AFD74D" w14:textId="77777777" w:rsidR="00052614" w:rsidRPr="000E1BD9" w:rsidRDefault="00052614" w:rsidP="000E1BD9">
            <w:pPr>
              <w:keepNext/>
              <w:autoSpaceDE w:val="0"/>
              <w:autoSpaceDN w:val="0"/>
              <w:adjustRightInd w:val="0"/>
              <w:spacing w:line="240" w:lineRule="exact"/>
              <w:rPr>
                <w:rFonts w:ascii="Frutiger LT 55 Roman" w:hAnsi="Frutiger LT 55 Roman" w:cs="Frutiger LT 55 Roman"/>
                <w:sz w:val="20"/>
                <w:szCs w:val="20"/>
              </w:rPr>
            </w:pPr>
          </w:p>
        </w:tc>
        <w:tc>
          <w:tcPr>
            <w:tcW w:w="2610" w:type="dxa"/>
          </w:tcPr>
          <w:p w14:paraId="31E38C9A" w14:textId="77777777" w:rsidR="00052614" w:rsidRPr="000E1BD9" w:rsidRDefault="00052614" w:rsidP="000E1BD9">
            <w:pPr>
              <w:keepNext/>
              <w:autoSpaceDE w:val="0"/>
              <w:autoSpaceDN w:val="0"/>
              <w:adjustRightInd w:val="0"/>
              <w:spacing w:line="240" w:lineRule="exact"/>
              <w:rPr>
                <w:rFonts w:ascii="Frutiger LT 55 Roman" w:hAnsi="Frutiger LT 55 Roman" w:cs="Frutiger LT 55 Roman"/>
                <w:sz w:val="20"/>
                <w:szCs w:val="20"/>
              </w:rPr>
            </w:pPr>
          </w:p>
        </w:tc>
        <w:tc>
          <w:tcPr>
            <w:tcW w:w="2790" w:type="dxa"/>
          </w:tcPr>
          <w:p w14:paraId="0195AB71" w14:textId="77777777" w:rsidR="00052614" w:rsidRPr="000E1BD9" w:rsidRDefault="00052614" w:rsidP="000E1BD9">
            <w:pPr>
              <w:keepNext/>
              <w:autoSpaceDE w:val="0"/>
              <w:autoSpaceDN w:val="0"/>
              <w:adjustRightInd w:val="0"/>
              <w:spacing w:line="240" w:lineRule="exact"/>
              <w:rPr>
                <w:rFonts w:ascii="Frutiger LT 55 Roman" w:hAnsi="Frutiger LT 55 Roman" w:cs="Frutiger LT 55 Roman"/>
                <w:sz w:val="20"/>
                <w:szCs w:val="20"/>
              </w:rPr>
            </w:pPr>
          </w:p>
        </w:tc>
      </w:tr>
      <w:tr w:rsidR="00052614" w:rsidRPr="000E1BD9" w14:paraId="499BFD58" w14:textId="77777777" w:rsidTr="000E1BD9">
        <w:trPr>
          <w:cantSplit/>
        </w:trPr>
        <w:tc>
          <w:tcPr>
            <w:tcW w:w="3323" w:type="dxa"/>
          </w:tcPr>
          <w:p w14:paraId="2EFADAF9" w14:textId="77777777" w:rsidR="00052614" w:rsidRPr="000E1BD9" w:rsidRDefault="00052614" w:rsidP="000E1BD9">
            <w:pPr>
              <w:keepNext/>
              <w:autoSpaceDE w:val="0"/>
              <w:autoSpaceDN w:val="0"/>
              <w:adjustRightInd w:val="0"/>
              <w:spacing w:line="240" w:lineRule="exact"/>
              <w:rPr>
                <w:rFonts w:ascii="Frutiger LT 55 Roman" w:hAnsi="Frutiger LT 55 Roman" w:cs="Frutiger LT 55 Roman"/>
                <w:sz w:val="20"/>
                <w:szCs w:val="20"/>
              </w:rPr>
            </w:pPr>
          </w:p>
        </w:tc>
        <w:tc>
          <w:tcPr>
            <w:tcW w:w="1080" w:type="dxa"/>
          </w:tcPr>
          <w:p w14:paraId="68AF5DDE" w14:textId="77777777" w:rsidR="00052614" w:rsidRPr="000E1BD9" w:rsidRDefault="00052614" w:rsidP="000E1BD9">
            <w:pPr>
              <w:keepNext/>
              <w:autoSpaceDE w:val="0"/>
              <w:autoSpaceDN w:val="0"/>
              <w:adjustRightInd w:val="0"/>
              <w:spacing w:line="240" w:lineRule="exact"/>
              <w:rPr>
                <w:rFonts w:ascii="Frutiger LT 55 Roman" w:hAnsi="Frutiger LT 55 Roman" w:cs="Frutiger LT 55 Roman"/>
                <w:sz w:val="20"/>
                <w:szCs w:val="20"/>
              </w:rPr>
            </w:pPr>
          </w:p>
        </w:tc>
        <w:tc>
          <w:tcPr>
            <w:tcW w:w="2610" w:type="dxa"/>
          </w:tcPr>
          <w:p w14:paraId="2AB0FE91" w14:textId="77777777" w:rsidR="00052614" w:rsidRPr="000E1BD9" w:rsidRDefault="00052614" w:rsidP="000E1BD9">
            <w:pPr>
              <w:keepNext/>
              <w:autoSpaceDE w:val="0"/>
              <w:autoSpaceDN w:val="0"/>
              <w:adjustRightInd w:val="0"/>
              <w:spacing w:line="240" w:lineRule="exact"/>
              <w:rPr>
                <w:rFonts w:ascii="Frutiger LT 55 Roman" w:hAnsi="Frutiger LT 55 Roman" w:cs="Frutiger LT 55 Roman"/>
                <w:sz w:val="20"/>
                <w:szCs w:val="20"/>
              </w:rPr>
            </w:pPr>
          </w:p>
        </w:tc>
        <w:tc>
          <w:tcPr>
            <w:tcW w:w="2790" w:type="dxa"/>
          </w:tcPr>
          <w:p w14:paraId="6322D03F" w14:textId="77777777" w:rsidR="00052614" w:rsidRPr="000E1BD9" w:rsidRDefault="00052614" w:rsidP="000E1BD9">
            <w:pPr>
              <w:keepNext/>
              <w:autoSpaceDE w:val="0"/>
              <w:autoSpaceDN w:val="0"/>
              <w:adjustRightInd w:val="0"/>
              <w:spacing w:line="240" w:lineRule="exact"/>
              <w:rPr>
                <w:rFonts w:ascii="Frutiger LT 55 Roman" w:hAnsi="Frutiger LT 55 Roman" w:cs="Frutiger LT 55 Roman"/>
                <w:sz w:val="20"/>
                <w:szCs w:val="20"/>
              </w:rPr>
            </w:pPr>
          </w:p>
        </w:tc>
      </w:tr>
      <w:tr w:rsidR="00604280" w:rsidRPr="000E1BD9" w14:paraId="06665536" w14:textId="77777777" w:rsidTr="000E1BD9">
        <w:trPr>
          <w:cantSplit/>
        </w:trPr>
        <w:tc>
          <w:tcPr>
            <w:tcW w:w="3323" w:type="dxa"/>
          </w:tcPr>
          <w:p w14:paraId="0052E77F" w14:textId="77777777" w:rsidR="00604280" w:rsidRPr="000E1BD9" w:rsidRDefault="00604280" w:rsidP="000E1BD9">
            <w:pPr>
              <w:autoSpaceDE w:val="0"/>
              <w:autoSpaceDN w:val="0"/>
              <w:adjustRightInd w:val="0"/>
              <w:spacing w:line="240" w:lineRule="exact"/>
              <w:rPr>
                <w:rFonts w:ascii="Frutiger LT 55 Roman" w:hAnsi="Frutiger LT 55 Roman" w:cs="Frutiger LT 55 Roman"/>
                <w:sz w:val="20"/>
                <w:szCs w:val="20"/>
              </w:rPr>
            </w:pPr>
          </w:p>
        </w:tc>
        <w:tc>
          <w:tcPr>
            <w:tcW w:w="1080" w:type="dxa"/>
          </w:tcPr>
          <w:p w14:paraId="0787B467" w14:textId="77777777" w:rsidR="00604280" w:rsidRPr="000E1BD9" w:rsidRDefault="00604280" w:rsidP="000E1BD9">
            <w:pPr>
              <w:autoSpaceDE w:val="0"/>
              <w:autoSpaceDN w:val="0"/>
              <w:adjustRightInd w:val="0"/>
              <w:spacing w:line="240" w:lineRule="exact"/>
              <w:rPr>
                <w:rFonts w:ascii="Frutiger LT 55 Roman" w:hAnsi="Frutiger LT 55 Roman" w:cs="Frutiger LT 55 Roman"/>
                <w:sz w:val="20"/>
                <w:szCs w:val="20"/>
              </w:rPr>
            </w:pPr>
          </w:p>
        </w:tc>
        <w:tc>
          <w:tcPr>
            <w:tcW w:w="2610" w:type="dxa"/>
          </w:tcPr>
          <w:p w14:paraId="7C208EE9" w14:textId="77777777" w:rsidR="00604280" w:rsidRPr="000E1BD9" w:rsidRDefault="00604280" w:rsidP="000E1BD9">
            <w:pPr>
              <w:autoSpaceDE w:val="0"/>
              <w:autoSpaceDN w:val="0"/>
              <w:adjustRightInd w:val="0"/>
              <w:spacing w:line="240" w:lineRule="exact"/>
              <w:rPr>
                <w:rFonts w:ascii="Frutiger LT 55 Roman" w:hAnsi="Frutiger LT 55 Roman" w:cs="Frutiger LT 55 Roman"/>
                <w:sz w:val="20"/>
                <w:szCs w:val="20"/>
              </w:rPr>
            </w:pPr>
          </w:p>
        </w:tc>
        <w:tc>
          <w:tcPr>
            <w:tcW w:w="2790" w:type="dxa"/>
          </w:tcPr>
          <w:p w14:paraId="08177168" w14:textId="77777777" w:rsidR="00604280" w:rsidRPr="000E1BD9" w:rsidRDefault="00604280" w:rsidP="000E1BD9">
            <w:pPr>
              <w:autoSpaceDE w:val="0"/>
              <w:autoSpaceDN w:val="0"/>
              <w:adjustRightInd w:val="0"/>
              <w:spacing w:line="240" w:lineRule="exact"/>
              <w:rPr>
                <w:rFonts w:ascii="Frutiger LT 55 Roman" w:hAnsi="Frutiger LT 55 Roman" w:cs="Frutiger LT 55 Roman"/>
                <w:sz w:val="20"/>
                <w:szCs w:val="20"/>
              </w:rPr>
            </w:pPr>
          </w:p>
        </w:tc>
      </w:tr>
      <w:tr w:rsidR="00112A58" w:rsidRPr="000E1BD9" w14:paraId="5EB69F7D" w14:textId="77777777" w:rsidTr="000E1BD9">
        <w:trPr>
          <w:cantSplit/>
        </w:trPr>
        <w:tc>
          <w:tcPr>
            <w:tcW w:w="3323" w:type="dxa"/>
          </w:tcPr>
          <w:p w14:paraId="1EDFB576" w14:textId="77777777" w:rsidR="00112A58" w:rsidRPr="000E1BD9" w:rsidRDefault="00112A58" w:rsidP="000E1BD9">
            <w:pPr>
              <w:autoSpaceDE w:val="0"/>
              <w:autoSpaceDN w:val="0"/>
              <w:adjustRightInd w:val="0"/>
              <w:spacing w:line="240" w:lineRule="exact"/>
              <w:rPr>
                <w:rFonts w:ascii="Frutiger LT 55 Roman" w:hAnsi="Frutiger LT 55 Roman" w:cs="Frutiger LT 55 Roman"/>
                <w:sz w:val="20"/>
                <w:szCs w:val="20"/>
              </w:rPr>
            </w:pPr>
          </w:p>
        </w:tc>
        <w:tc>
          <w:tcPr>
            <w:tcW w:w="1080" w:type="dxa"/>
          </w:tcPr>
          <w:p w14:paraId="0741363B" w14:textId="77777777" w:rsidR="00112A58" w:rsidRPr="000E1BD9" w:rsidRDefault="00112A58" w:rsidP="000E1BD9">
            <w:pPr>
              <w:autoSpaceDE w:val="0"/>
              <w:autoSpaceDN w:val="0"/>
              <w:adjustRightInd w:val="0"/>
              <w:spacing w:line="240" w:lineRule="exact"/>
              <w:rPr>
                <w:rFonts w:ascii="Frutiger LT 55 Roman" w:hAnsi="Frutiger LT 55 Roman" w:cs="Frutiger LT 55 Roman"/>
                <w:sz w:val="20"/>
                <w:szCs w:val="20"/>
              </w:rPr>
            </w:pPr>
          </w:p>
        </w:tc>
        <w:tc>
          <w:tcPr>
            <w:tcW w:w="2610" w:type="dxa"/>
          </w:tcPr>
          <w:p w14:paraId="6BCA180C" w14:textId="77777777" w:rsidR="00112A58" w:rsidRPr="000E1BD9" w:rsidRDefault="00112A58" w:rsidP="000E1BD9">
            <w:pPr>
              <w:autoSpaceDE w:val="0"/>
              <w:autoSpaceDN w:val="0"/>
              <w:adjustRightInd w:val="0"/>
              <w:spacing w:line="240" w:lineRule="exact"/>
              <w:rPr>
                <w:rFonts w:ascii="Frutiger LT 55 Roman" w:hAnsi="Frutiger LT 55 Roman" w:cs="Frutiger LT 55 Roman"/>
                <w:sz w:val="20"/>
                <w:szCs w:val="20"/>
              </w:rPr>
            </w:pPr>
          </w:p>
        </w:tc>
        <w:tc>
          <w:tcPr>
            <w:tcW w:w="2790" w:type="dxa"/>
          </w:tcPr>
          <w:p w14:paraId="4309816A" w14:textId="77777777" w:rsidR="00112A58" w:rsidRPr="000E1BD9" w:rsidRDefault="00112A58" w:rsidP="000E1BD9">
            <w:pPr>
              <w:autoSpaceDE w:val="0"/>
              <w:autoSpaceDN w:val="0"/>
              <w:adjustRightInd w:val="0"/>
              <w:spacing w:line="240" w:lineRule="exact"/>
              <w:rPr>
                <w:rFonts w:ascii="Frutiger LT 55 Roman" w:hAnsi="Frutiger LT 55 Roman" w:cs="Frutiger LT 55 Roman"/>
                <w:sz w:val="20"/>
                <w:szCs w:val="20"/>
              </w:rPr>
            </w:pPr>
          </w:p>
        </w:tc>
      </w:tr>
    </w:tbl>
    <w:p w14:paraId="1F117267" w14:textId="77777777" w:rsidR="0030069E" w:rsidRDefault="0030069E" w:rsidP="002A287A">
      <w:pPr>
        <w:autoSpaceDE w:val="0"/>
        <w:autoSpaceDN w:val="0"/>
        <w:adjustRightInd w:val="0"/>
        <w:spacing w:line="240" w:lineRule="exact"/>
        <w:ind w:left="900" w:hanging="360"/>
        <w:rPr>
          <w:rFonts w:ascii="Frutiger LT 55 Roman" w:hAnsi="Frutiger LT 55 Roman" w:cs="Frutiger LT 55 Roman"/>
          <w:sz w:val="16"/>
          <w:szCs w:val="16"/>
        </w:rPr>
        <w:sectPr w:rsidR="0030069E" w:rsidSect="0030069E">
          <w:type w:val="continuous"/>
          <w:pgSz w:w="12240" w:h="15840"/>
          <w:pgMar w:top="1440" w:right="1170" w:bottom="1440" w:left="1800" w:header="720" w:footer="720" w:gutter="0"/>
          <w:cols w:space="720"/>
          <w:formProt w:val="0"/>
        </w:sectPr>
      </w:pPr>
    </w:p>
    <w:p w14:paraId="7B5E93C9" w14:textId="77777777" w:rsidR="00C264D8" w:rsidRDefault="00C264D8" w:rsidP="002A287A">
      <w:pPr>
        <w:autoSpaceDE w:val="0"/>
        <w:autoSpaceDN w:val="0"/>
        <w:adjustRightInd w:val="0"/>
        <w:spacing w:line="240" w:lineRule="exact"/>
        <w:ind w:left="900" w:hanging="360"/>
        <w:rPr>
          <w:rFonts w:ascii="Frutiger LT 55 Roman" w:hAnsi="Frutiger LT 55 Roman" w:cs="Frutiger LT 55 Roman"/>
          <w:sz w:val="16"/>
          <w:szCs w:val="16"/>
        </w:rPr>
      </w:pPr>
    </w:p>
    <w:p w14:paraId="765872F6" w14:textId="77777777" w:rsidR="002A287A" w:rsidRPr="00E22F1A" w:rsidRDefault="002A287A" w:rsidP="00E60B6C">
      <w:pPr>
        <w:keepNext/>
        <w:tabs>
          <w:tab w:val="left" w:pos="90"/>
        </w:tabs>
        <w:autoSpaceDE w:val="0"/>
        <w:autoSpaceDN w:val="0"/>
        <w:adjustRightInd w:val="0"/>
        <w:spacing w:line="240" w:lineRule="exact"/>
        <w:ind w:left="180" w:hanging="90"/>
        <w:rPr>
          <w:rFonts w:ascii="Frutiger LT 55 Roman" w:hAnsi="Frutiger LT 55 Roman" w:cs="Frutiger LT 55 Roman"/>
          <w:sz w:val="20"/>
          <w:szCs w:val="20"/>
        </w:rPr>
      </w:pPr>
      <w:r w:rsidRPr="001B033A">
        <w:rPr>
          <w:rFonts w:ascii="Frutiger LT 55 Roman" w:hAnsi="Frutiger LT 55 Roman" w:cs="Frutiger LT 55 Roman"/>
          <w:b/>
          <w:sz w:val="20"/>
          <w:szCs w:val="20"/>
        </w:rPr>
        <w:t>(</w:t>
      </w:r>
      <w:r w:rsidRPr="00C82796">
        <w:rPr>
          <w:rFonts w:ascii="Frutiger LT 55 Roman" w:hAnsi="Frutiger LT 55 Roman" w:cs="Frutiger LT 55 Roman"/>
          <w:b/>
          <w:sz w:val="18"/>
          <w:szCs w:val="18"/>
        </w:rPr>
        <w:t xml:space="preserve">ii) </w:t>
      </w:r>
      <w:r w:rsidRPr="00C82796">
        <w:rPr>
          <w:rFonts w:ascii="Frutiger LT 55 Roman" w:hAnsi="Frutiger LT 55 Roman" w:cs="Frutiger LT 55 Roman"/>
          <w:b/>
          <w:sz w:val="18"/>
          <w:szCs w:val="18"/>
        </w:rPr>
        <w:tab/>
      </w:r>
      <w:r w:rsidRPr="00E22F1A">
        <w:rPr>
          <w:rFonts w:ascii="Frutiger LT 55 Roman" w:hAnsi="Frutiger LT 55 Roman" w:cs="Frutiger LT 55 Roman"/>
          <w:sz w:val="16"/>
          <w:szCs w:val="16"/>
        </w:rPr>
        <w:t>Certifications with year/s (if applicable)</w:t>
      </w:r>
    </w:p>
    <w:tbl>
      <w:tblPr>
        <w:tblW w:w="981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0"/>
        <w:gridCol w:w="1890"/>
        <w:gridCol w:w="2160"/>
        <w:gridCol w:w="2340"/>
      </w:tblGrid>
      <w:tr w:rsidR="001A75C3" w:rsidRPr="000E1BD9" w14:paraId="01F1F110" w14:textId="77777777" w:rsidTr="009E55C7">
        <w:trPr>
          <w:cantSplit/>
          <w:trHeight w:val="323"/>
        </w:trPr>
        <w:tc>
          <w:tcPr>
            <w:tcW w:w="3420" w:type="dxa"/>
          </w:tcPr>
          <w:p w14:paraId="3A3F4BC4" w14:textId="77777777" w:rsidR="008D7492" w:rsidRPr="000E1BD9" w:rsidRDefault="001A75C3" w:rsidP="000E1BD9">
            <w:pPr>
              <w:keepNext/>
              <w:tabs>
                <w:tab w:val="left" w:pos="900"/>
                <w:tab w:val="left" w:pos="2160"/>
                <w:tab w:val="left" w:pos="4320"/>
                <w:tab w:val="left" w:pos="6480"/>
              </w:tabs>
              <w:autoSpaceDE w:val="0"/>
              <w:autoSpaceDN w:val="0"/>
              <w:adjustRightInd w:val="0"/>
              <w:spacing w:line="240" w:lineRule="exact"/>
              <w:jc w:val="center"/>
              <w:rPr>
                <w:rFonts w:ascii="Frutiger LT 55 Roman" w:hAnsi="Frutiger LT 55 Roman" w:cs="Frutiger LT 55 Roman"/>
                <w:b/>
                <w:sz w:val="16"/>
                <w:szCs w:val="16"/>
              </w:rPr>
            </w:pPr>
            <w:r>
              <w:rPr>
                <w:rFonts w:ascii="Frutiger LT 55 Roman" w:hAnsi="Frutiger LT 55 Roman" w:cs="Frutiger LT 55 Roman"/>
                <w:b/>
                <w:sz w:val="16"/>
                <w:szCs w:val="16"/>
              </w:rPr>
              <w:t>Certification/s</w:t>
            </w:r>
            <w:r w:rsidR="009E55C7">
              <w:rPr>
                <w:rFonts w:ascii="Frutiger LT 55 Roman" w:hAnsi="Frutiger LT 55 Roman" w:cs="Frutiger LT 55 Roman"/>
                <w:b/>
                <w:sz w:val="16"/>
                <w:szCs w:val="16"/>
              </w:rPr>
              <w:t xml:space="preserve"> &amp; original date</w:t>
            </w:r>
          </w:p>
        </w:tc>
        <w:tc>
          <w:tcPr>
            <w:tcW w:w="1890" w:type="dxa"/>
          </w:tcPr>
          <w:p w14:paraId="294A768C" w14:textId="77777777" w:rsidR="008D7492" w:rsidRPr="000E1BD9" w:rsidRDefault="001A75C3" w:rsidP="009E55C7">
            <w:pPr>
              <w:keepNext/>
              <w:tabs>
                <w:tab w:val="left" w:pos="900"/>
                <w:tab w:val="left" w:pos="2160"/>
                <w:tab w:val="left" w:pos="4320"/>
                <w:tab w:val="left" w:pos="6480"/>
              </w:tabs>
              <w:autoSpaceDE w:val="0"/>
              <w:autoSpaceDN w:val="0"/>
              <w:adjustRightInd w:val="0"/>
              <w:spacing w:line="240" w:lineRule="exact"/>
              <w:rPr>
                <w:rFonts w:ascii="Frutiger LT 55 Roman" w:hAnsi="Frutiger LT 55 Roman" w:cs="Frutiger LT 55 Roman"/>
                <w:b/>
                <w:sz w:val="16"/>
                <w:szCs w:val="16"/>
              </w:rPr>
            </w:pPr>
            <w:r>
              <w:rPr>
                <w:rFonts w:ascii="Frutiger LT 55 Roman" w:hAnsi="Frutiger LT 55 Roman" w:cs="Frutiger LT 55 Roman"/>
                <w:b/>
                <w:sz w:val="16"/>
                <w:szCs w:val="16"/>
              </w:rPr>
              <w:t>Recertification required (yes or no)</w:t>
            </w:r>
          </w:p>
        </w:tc>
        <w:tc>
          <w:tcPr>
            <w:tcW w:w="2160" w:type="dxa"/>
          </w:tcPr>
          <w:p w14:paraId="28B29242" w14:textId="77777777" w:rsidR="009E55C7" w:rsidRDefault="009E55C7" w:rsidP="009E55C7">
            <w:pPr>
              <w:keepNext/>
              <w:tabs>
                <w:tab w:val="left" w:pos="900"/>
                <w:tab w:val="left" w:pos="2160"/>
                <w:tab w:val="left" w:pos="4320"/>
                <w:tab w:val="left" w:pos="6480"/>
              </w:tabs>
              <w:autoSpaceDE w:val="0"/>
              <w:autoSpaceDN w:val="0"/>
              <w:adjustRightInd w:val="0"/>
              <w:spacing w:line="240" w:lineRule="exact"/>
              <w:jc w:val="center"/>
              <w:rPr>
                <w:rFonts w:ascii="Frutiger LT 55 Roman" w:hAnsi="Frutiger LT 55 Roman" w:cs="Frutiger LT 55 Roman"/>
                <w:b/>
                <w:sz w:val="16"/>
                <w:szCs w:val="16"/>
              </w:rPr>
            </w:pPr>
            <w:r>
              <w:rPr>
                <w:rFonts w:ascii="Frutiger LT 55 Roman" w:hAnsi="Frutiger LT 55 Roman" w:cs="Frutiger LT 55 Roman"/>
                <w:b/>
                <w:sz w:val="16"/>
                <w:szCs w:val="16"/>
              </w:rPr>
              <w:t>Date/s of recertification</w:t>
            </w:r>
          </w:p>
          <w:p w14:paraId="65A1A6B2" w14:textId="77777777" w:rsidR="008D7492" w:rsidRPr="000E1BD9" w:rsidRDefault="009E55C7" w:rsidP="009E55C7">
            <w:pPr>
              <w:keepNext/>
              <w:tabs>
                <w:tab w:val="left" w:pos="900"/>
                <w:tab w:val="left" w:pos="2160"/>
                <w:tab w:val="left" w:pos="4320"/>
                <w:tab w:val="left" w:pos="6480"/>
              </w:tabs>
              <w:autoSpaceDE w:val="0"/>
              <w:autoSpaceDN w:val="0"/>
              <w:adjustRightInd w:val="0"/>
              <w:spacing w:line="240" w:lineRule="exact"/>
              <w:jc w:val="center"/>
              <w:rPr>
                <w:rFonts w:ascii="Frutiger LT 55 Roman" w:hAnsi="Frutiger LT 55 Roman" w:cs="Frutiger LT 55 Roman"/>
                <w:b/>
                <w:sz w:val="16"/>
                <w:szCs w:val="16"/>
              </w:rPr>
            </w:pPr>
            <w:r>
              <w:rPr>
                <w:rFonts w:ascii="Frutiger LT 55 Roman" w:hAnsi="Frutiger LT 55 Roman" w:cs="Frutiger LT 55 Roman"/>
                <w:b/>
                <w:sz w:val="16"/>
                <w:szCs w:val="16"/>
              </w:rPr>
              <w:t xml:space="preserve"> (or N/A)</w:t>
            </w:r>
          </w:p>
        </w:tc>
        <w:tc>
          <w:tcPr>
            <w:tcW w:w="2340" w:type="dxa"/>
          </w:tcPr>
          <w:p w14:paraId="0584E7C3" w14:textId="77777777" w:rsidR="008D7492" w:rsidRDefault="009E55C7" w:rsidP="000E1BD9">
            <w:pPr>
              <w:keepNext/>
              <w:tabs>
                <w:tab w:val="left" w:pos="900"/>
                <w:tab w:val="left" w:pos="2160"/>
                <w:tab w:val="left" w:pos="4320"/>
                <w:tab w:val="left" w:pos="6480"/>
              </w:tabs>
              <w:autoSpaceDE w:val="0"/>
              <w:autoSpaceDN w:val="0"/>
              <w:adjustRightInd w:val="0"/>
              <w:spacing w:line="240" w:lineRule="exact"/>
              <w:jc w:val="center"/>
              <w:rPr>
                <w:rFonts w:ascii="Frutiger LT 55 Roman" w:hAnsi="Frutiger LT 55 Roman" w:cs="Frutiger LT 55 Roman"/>
                <w:b/>
                <w:sz w:val="16"/>
                <w:szCs w:val="16"/>
              </w:rPr>
            </w:pPr>
            <w:r>
              <w:rPr>
                <w:rFonts w:ascii="Frutiger LT 55 Roman" w:hAnsi="Frutiger LT 55 Roman" w:cs="Frutiger LT 55 Roman"/>
                <w:b/>
                <w:sz w:val="16"/>
                <w:szCs w:val="16"/>
              </w:rPr>
              <w:t>next recertification date</w:t>
            </w:r>
          </w:p>
          <w:p w14:paraId="56BBE94C" w14:textId="77777777" w:rsidR="009E55C7" w:rsidRPr="000E1BD9" w:rsidRDefault="009E55C7" w:rsidP="000E1BD9">
            <w:pPr>
              <w:keepNext/>
              <w:tabs>
                <w:tab w:val="left" w:pos="900"/>
                <w:tab w:val="left" w:pos="2160"/>
                <w:tab w:val="left" w:pos="4320"/>
                <w:tab w:val="left" w:pos="6480"/>
              </w:tabs>
              <w:autoSpaceDE w:val="0"/>
              <w:autoSpaceDN w:val="0"/>
              <w:adjustRightInd w:val="0"/>
              <w:spacing w:line="240" w:lineRule="exact"/>
              <w:jc w:val="center"/>
              <w:rPr>
                <w:rFonts w:ascii="Frutiger LT 55 Roman" w:hAnsi="Frutiger LT 55 Roman" w:cs="Frutiger LT 55 Roman"/>
                <w:b/>
                <w:sz w:val="16"/>
                <w:szCs w:val="16"/>
              </w:rPr>
            </w:pPr>
            <w:r>
              <w:rPr>
                <w:rFonts w:ascii="Frutiger LT 55 Roman" w:hAnsi="Frutiger LT 55 Roman" w:cs="Frutiger LT 55 Roman"/>
                <w:b/>
                <w:sz w:val="16"/>
                <w:szCs w:val="16"/>
              </w:rPr>
              <w:t>(or N/A)</w:t>
            </w:r>
          </w:p>
        </w:tc>
      </w:tr>
    </w:tbl>
    <w:p w14:paraId="39B9AE3B" w14:textId="77777777" w:rsidR="0030069E" w:rsidRDefault="0030069E" w:rsidP="00E60B6C">
      <w:pPr>
        <w:keepNext/>
        <w:tabs>
          <w:tab w:val="left" w:pos="900"/>
          <w:tab w:val="left" w:pos="2160"/>
          <w:tab w:val="left" w:pos="4320"/>
          <w:tab w:val="left" w:pos="6480"/>
        </w:tabs>
        <w:autoSpaceDE w:val="0"/>
        <w:autoSpaceDN w:val="0"/>
        <w:adjustRightInd w:val="0"/>
        <w:spacing w:line="240" w:lineRule="exact"/>
        <w:rPr>
          <w:rFonts w:ascii="Frutiger LT 55 Roman" w:hAnsi="Frutiger LT 55 Roman" w:cs="Frutiger LT 55 Roman"/>
          <w:sz w:val="16"/>
          <w:szCs w:val="16"/>
        </w:rPr>
        <w:sectPr w:rsidR="0030069E" w:rsidSect="0030069E">
          <w:type w:val="continuous"/>
          <w:pgSz w:w="12240" w:h="15840"/>
          <w:pgMar w:top="1440" w:right="1170" w:bottom="1440" w:left="1800" w:header="720" w:footer="720" w:gutter="0"/>
          <w:cols w:space="720"/>
          <w:formProt w:val="0"/>
        </w:sectPr>
      </w:pPr>
      <w:bookmarkStart w:id="11" w:name="Text25"/>
    </w:p>
    <w:bookmarkEnd w:id="11"/>
    <w:tbl>
      <w:tblPr>
        <w:tblW w:w="9810"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3420"/>
        <w:gridCol w:w="1890"/>
        <w:gridCol w:w="2160"/>
        <w:gridCol w:w="2340"/>
      </w:tblGrid>
      <w:tr w:rsidR="006467AA" w:rsidRPr="000E1BD9" w14:paraId="638121D8" w14:textId="77777777" w:rsidTr="009E55C7">
        <w:trPr>
          <w:cantSplit/>
          <w:trHeight w:val="252"/>
        </w:trPr>
        <w:tc>
          <w:tcPr>
            <w:tcW w:w="3420" w:type="dxa"/>
          </w:tcPr>
          <w:p w14:paraId="235DE8DA" w14:textId="77777777" w:rsidR="008D7492" w:rsidRPr="000E1BD9" w:rsidRDefault="008D7492" w:rsidP="000E1BD9">
            <w:pPr>
              <w:keepNext/>
              <w:tabs>
                <w:tab w:val="left" w:pos="900"/>
                <w:tab w:val="left" w:pos="2160"/>
                <w:tab w:val="left" w:pos="4320"/>
                <w:tab w:val="left" w:pos="6480"/>
              </w:tabs>
              <w:autoSpaceDE w:val="0"/>
              <w:autoSpaceDN w:val="0"/>
              <w:adjustRightInd w:val="0"/>
              <w:spacing w:line="240" w:lineRule="exact"/>
              <w:rPr>
                <w:rFonts w:ascii="Frutiger LT 55 Roman" w:hAnsi="Frutiger LT 55 Roman" w:cs="Frutiger LT 55 Roman"/>
                <w:sz w:val="20"/>
                <w:szCs w:val="20"/>
              </w:rPr>
            </w:pPr>
          </w:p>
        </w:tc>
        <w:tc>
          <w:tcPr>
            <w:tcW w:w="1890" w:type="dxa"/>
          </w:tcPr>
          <w:p w14:paraId="64BAAE63" w14:textId="77777777" w:rsidR="008D7492" w:rsidRPr="000E1BD9" w:rsidRDefault="008D7492" w:rsidP="000E1BD9">
            <w:pPr>
              <w:keepNext/>
              <w:tabs>
                <w:tab w:val="left" w:pos="900"/>
                <w:tab w:val="left" w:pos="2160"/>
                <w:tab w:val="left" w:pos="4320"/>
                <w:tab w:val="left" w:pos="6480"/>
              </w:tabs>
              <w:autoSpaceDE w:val="0"/>
              <w:autoSpaceDN w:val="0"/>
              <w:adjustRightInd w:val="0"/>
              <w:spacing w:line="240" w:lineRule="exact"/>
              <w:rPr>
                <w:rFonts w:ascii="Frutiger LT 55 Roman" w:hAnsi="Frutiger LT 55 Roman" w:cs="Frutiger LT 55 Roman"/>
                <w:sz w:val="20"/>
                <w:szCs w:val="20"/>
              </w:rPr>
            </w:pPr>
          </w:p>
        </w:tc>
        <w:tc>
          <w:tcPr>
            <w:tcW w:w="2160" w:type="dxa"/>
          </w:tcPr>
          <w:p w14:paraId="68C0F8D5" w14:textId="77777777" w:rsidR="008D7492" w:rsidRPr="000E1BD9" w:rsidRDefault="008D7492" w:rsidP="006467AA">
            <w:pPr>
              <w:keepNext/>
              <w:tabs>
                <w:tab w:val="left" w:pos="900"/>
                <w:tab w:val="left" w:pos="2160"/>
                <w:tab w:val="left" w:pos="4320"/>
                <w:tab w:val="left" w:pos="6480"/>
              </w:tabs>
              <w:autoSpaceDE w:val="0"/>
              <w:autoSpaceDN w:val="0"/>
              <w:adjustRightInd w:val="0"/>
              <w:spacing w:line="240" w:lineRule="exact"/>
              <w:ind w:left="-205"/>
              <w:rPr>
                <w:rFonts w:ascii="Frutiger LT 55 Roman" w:hAnsi="Frutiger LT 55 Roman" w:cs="Frutiger LT 55 Roman"/>
                <w:sz w:val="20"/>
                <w:szCs w:val="20"/>
              </w:rPr>
            </w:pPr>
          </w:p>
        </w:tc>
        <w:tc>
          <w:tcPr>
            <w:tcW w:w="2340" w:type="dxa"/>
          </w:tcPr>
          <w:p w14:paraId="4E1700A9" w14:textId="77777777" w:rsidR="008D7492" w:rsidRPr="000E1BD9" w:rsidRDefault="008D7492" w:rsidP="000E1BD9">
            <w:pPr>
              <w:keepNext/>
              <w:tabs>
                <w:tab w:val="left" w:pos="900"/>
                <w:tab w:val="left" w:pos="2160"/>
                <w:tab w:val="left" w:pos="4320"/>
                <w:tab w:val="left" w:pos="6480"/>
              </w:tabs>
              <w:autoSpaceDE w:val="0"/>
              <w:autoSpaceDN w:val="0"/>
              <w:adjustRightInd w:val="0"/>
              <w:spacing w:line="240" w:lineRule="exact"/>
              <w:rPr>
                <w:rFonts w:ascii="Frutiger LT 55 Roman" w:hAnsi="Frutiger LT 55 Roman" w:cs="Frutiger LT 55 Roman"/>
                <w:sz w:val="20"/>
                <w:szCs w:val="20"/>
              </w:rPr>
            </w:pPr>
          </w:p>
        </w:tc>
      </w:tr>
      <w:tr w:rsidR="006467AA" w:rsidRPr="000E1BD9" w14:paraId="458195AA" w14:textId="77777777" w:rsidTr="009E55C7">
        <w:trPr>
          <w:cantSplit/>
          <w:trHeight w:val="236"/>
        </w:trPr>
        <w:tc>
          <w:tcPr>
            <w:tcW w:w="3420" w:type="dxa"/>
          </w:tcPr>
          <w:p w14:paraId="6BFC3C20" w14:textId="77777777" w:rsidR="008D7492" w:rsidRPr="000E1BD9" w:rsidRDefault="008D7492" w:rsidP="000E1BD9">
            <w:pPr>
              <w:keepNext/>
              <w:tabs>
                <w:tab w:val="left" w:pos="900"/>
                <w:tab w:val="left" w:pos="2160"/>
                <w:tab w:val="left" w:pos="4320"/>
                <w:tab w:val="left" w:pos="6480"/>
              </w:tabs>
              <w:autoSpaceDE w:val="0"/>
              <w:autoSpaceDN w:val="0"/>
              <w:adjustRightInd w:val="0"/>
              <w:spacing w:line="240" w:lineRule="exact"/>
              <w:rPr>
                <w:rFonts w:ascii="Frutiger LT 55 Roman" w:hAnsi="Frutiger LT 55 Roman" w:cs="Frutiger LT 55 Roman"/>
                <w:sz w:val="20"/>
                <w:szCs w:val="20"/>
              </w:rPr>
            </w:pPr>
          </w:p>
        </w:tc>
        <w:tc>
          <w:tcPr>
            <w:tcW w:w="1890" w:type="dxa"/>
          </w:tcPr>
          <w:p w14:paraId="469B7D9A" w14:textId="77777777" w:rsidR="008D7492" w:rsidRPr="000E1BD9" w:rsidRDefault="008D7492" w:rsidP="000E1BD9">
            <w:pPr>
              <w:keepNext/>
              <w:tabs>
                <w:tab w:val="left" w:pos="900"/>
                <w:tab w:val="left" w:pos="2160"/>
                <w:tab w:val="left" w:pos="4320"/>
                <w:tab w:val="left" w:pos="6480"/>
              </w:tabs>
              <w:autoSpaceDE w:val="0"/>
              <w:autoSpaceDN w:val="0"/>
              <w:adjustRightInd w:val="0"/>
              <w:spacing w:line="240" w:lineRule="exact"/>
              <w:rPr>
                <w:rFonts w:ascii="Frutiger LT 55 Roman" w:hAnsi="Frutiger LT 55 Roman" w:cs="Frutiger LT 55 Roman"/>
                <w:sz w:val="20"/>
                <w:szCs w:val="20"/>
              </w:rPr>
            </w:pPr>
          </w:p>
        </w:tc>
        <w:tc>
          <w:tcPr>
            <w:tcW w:w="2160" w:type="dxa"/>
          </w:tcPr>
          <w:p w14:paraId="562E5F07" w14:textId="77777777" w:rsidR="008D7492" w:rsidRPr="000E1BD9" w:rsidRDefault="008D7492" w:rsidP="000E1BD9">
            <w:pPr>
              <w:keepNext/>
              <w:tabs>
                <w:tab w:val="left" w:pos="900"/>
                <w:tab w:val="left" w:pos="2160"/>
                <w:tab w:val="left" w:pos="4320"/>
                <w:tab w:val="left" w:pos="6480"/>
              </w:tabs>
              <w:autoSpaceDE w:val="0"/>
              <w:autoSpaceDN w:val="0"/>
              <w:adjustRightInd w:val="0"/>
              <w:spacing w:line="240" w:lineRule="exact"/>
              <w:rPr>
                <w:rFonts w:ascii="Frutiger LT 55 Roman" w:hAnsi="Frutiger LT 55 Roman" w:cs="Frutiger LT 55 Roman"/>
                <w:sz w:val="20"/>
                <w:szCs w:val="20"/>
              </w:rPr>
            </w:pPr>
          </w:p>
        </w:tc>
        <w:tc>
          <w:tcPr>
            <w:tcW w:w="2340" w:type="dxa"/>
          </w:tcPr>
          <w:p w14:paraId="4C006077" w14:textId="77777777" w:rsidR="008D7492" w:rsidRPr="000E1BD9" w:rsidRDefault="008D7492" w:rsidP="000E1BD9">
            <w:pPr>
              <w:keepNext/>
              <w:tabs>
                <w:tab w:val="left" w:pos="900"/>
                <w:tab w:val="left" w:pos="2160"/>
                <w:tab w:val="left" w:pos="4320"/>
                <w:tab w:val="left" w:pos="6480"/>
              </w:tabs>
              <w:autoSpaceDE w:val="0"/>
              <w:autoSpaceDN w:val="0"/>
              <w:adjustRightInd w:val="0"/>
              <w:spacing w:line="240" w:lineRule="exact"/>
              <w:rPr>
                <w:rFonts w:ascii="Frutiger LT 55 Roman" w:hAnsi="Frutiger LT 55 Roman" w:cs="Frutiger LT 55 Roman"/>
                <w:sz w:val="20"/>
                <w:szCs w:val="20"/>
              </w:rPr>
            </w:pPr>
          </w:p>
        </w:tc>
      </w:tr>
      <w:tr w:rsidR="006467AA" w:rsidRPr="000E1BD9" w14:paraId="0EC1A070" w14:textId="77777777" w:rsidTr="009E55C7">
        <w:trPr>
          <w:cantSplit/>
          <w:trHeight w:val="252"/>
        </w:trPr>
        <w:tc>
          <w:tcPr>
            <w:tcW w:w="3420" w:type="dxa"/>
          </w:tcPr>
          <w:p w14:paraId="17576BD5" w14:textId="77777777" w:rsidR="008D7492" w:rsidRPr="000E1BD9" w:rsidRDefault="008D7492" w:rsidP="000E1BD9">
            <w:pPr>
              <w:tabs>
                <w:tab w:val="left" w:pos="900"/>
                <w:tab w:val="left" w:pos="2160"/>
                <w:tab w:val="left" w:pos="4320"/>
                <w:tab w:val="left" w:pos="6480"/>
              </w:tabs>
              <w:autoSpaceDE w:val="0"/>
              <w:autoSpaceDN w:val="0"/>
              <w:adjustRightInd w:val="0"/>
              <w:spacing w:line="240" w:lineRule="exact"/>
              <w:rPr>
                <w:rFonts w:ascii="Frutiger LT 55 Roman" w:hAnsi="Frutiger LT 55 Roman" w:cs="Frutiger LT 55 Roman"/>
                <w:sz w:val="20"/>
                <w:szCs w:val="20"/>
              </w:rPr>
            </w:pPr>
          </w:p>
        </w:tc>
        <w:tc>
          <w:tcPr>
            <w:tcW w:w="1890" w:type="dxa"/>
          </w:tcPr>
          <w:p w14:paraId="0FD09263" w14:textId="77777777" w:rsidR="008D7492" w:rsidRPr="000E1BD9" w:rsidRDefault="008D7492" w:rsidP="000E1BD9">
            <w:pPr>
              <w:tabs>
                <w:tab w:val="left" w:pos="900"/>
                <w:tab w:val="left" w:pos="2160"/>
                <w:tab w:val="left" w:pos="4320"/>
                <w:tab w:val="left" w:pos="6480"/>
              </w:tabs>
              <w:autoSpaceDE w:val="0"/>
              <w:autoSpaceDN w:val="0"/>
              <w:adjustRightInd w:val="0"/>
              <w:spacing w:line="240" w:lineRule="exact"/>
              <w:rPr>
                <w:rFonts w:ascii="Frutiger LT 55 Roman" w:hAnsi="Frutiger LT 55 Roman" w:cs="Frutiger LT 55 Roman"/>
                <w:sz w:val="20"/>
                <w:szCs w:val="20"/>
              </w:rPr>
            </w:pPr>
          </w:p>
        </w:tc>
        <w:tc>
          <w:tcPr>
            <w:tcW w:w="2160" w:type="dxa"/>
          </w:tcPr>
          <w:p w14:paraId="4F8CA8CB" w14:textId="77777777" w:rsidR="008D7492" w:rsidRPr="000E1BD9" w:rsidRDefault="008D7492" w:rsidP="000E1BD9">
            <w:pPr>
              <w:tabs>
                <w:tab w:val="left" w:pos="900"/>
                <w:tab w:val="left" w:pos="2160"/>
                <w:tab w:val="left" w:pos="4320"/>
                <w:tab w:val="left" w:pos="6480"/>
              </w:tabs>
              <w:autoSpaceDE w:val="0"/>
              <w:autoSpaceDN w:val="0"/>
              <w:adjustRightInd w:val="0"/>
              <w:spacing w:line="240" w:lineRule="exact"/>
              <w:rPr>
                <w:rFonts w:ascii="Frutiger LT 55 Roman" w:hAnsi="Frutiger LT 55 Roman" w:cs="Frutiger LT 55 Roman"/>
                <w:sz w:val="20"/>
                <w:szCs w:val="20"/>
              </w:rPr>
            </w:pPr>
          </w:p>
        </w:tc>
        <w:tc>
          <w:tcPr>
            <w:tcW w:w="2340" w:type="dxa"/>
          </w:tcPr>
          <w:p w14:paraId="623462DD" w14:textId="77777777" w:rsidR="008D7492" w:rsidRPr="000E1BD9" w:rsidRDefault="008D7492" w:rsidP="000E1BD9">
            <w:pPr>
              <w:tabs>
                <w:tab w:val="left" w:pos="900"/>
                <w:tab w:val="left" w:pos="2160"/>
                <w:tab w:val="left" w:pos="4320"/>
                <w:tab w:val="left" w:pos="6480"/>
              </w:tabs>
              <w:autoSpaceDE w:val="0"/>
              <w:autoSpaceDN w:val="0"/>
              <w:adjustRightInd w:val="0"/>
              <w:spacing w:line="240" w:lineRule="exact"/>
              <w:rPr>
                <w:rFonts w:ascii="Frutiger LT 55 Roman" w:hAnsi="Frutiger LT 55 Roman" w:cs="Frutiger LT 55 Roman"/>
                <w:sz w:val="20"/>
                <w:szCs w:val="20"/>
              </w:rPr>
            </w:pPr>
          </w:p>
        </w:tc>
      </w:tr>
      <w:tr w:rsidR="006467AA" w:rsidRPr="000E1BD9" w14:paraId="23EBA7C3" w14:textId="77777777" w:rsidTr="009E55C7">
        <w:trPr>
          <w:cantSplit/>
          <w:trHeight w:val="236"/>
        </w:trPr>
        <w:tc>
          <w:tcPr>
            <w:tcW w:w="3420" w:type="dxa"/>
          </w:tcPr>
          <w:p w14:paraId="3534AE99" w14:textId="77777777" w:rsidR="008D7492" w:rsidRPr="000E1BD9" w:rsidRDefault="008D7492" w:rsidP="000E1BD9">
            <w:pPr>
              <w:tabs>
                <w:tab w:val="left" w:pos="900"/>
                <w:tab w:val="left" w:pos="2160"/>
                <w:tab w:val="left" w:pos="4320"/>
                <w:tab w:val="left" w:pos="6480"/>
              </w:tabs>
              <w:autoSpaceDE w:val="0"/>
              <w:autoSpaceDN w:val="0"/>
              <w:adjustRightInd w:val="0"/>
              <w:spacing w:line="240" w:lineRule="exact"/>
              <w:rPr>
                <w:rFonts w:ascii="Frutiger LT 55 Roman" w:hAnsi="Frutiger LT 55 Roman" w:cs="Frutiger LT 55 Roman"/>
                <w:sz w:val="20"/>
                <w:szCs w:val="20"/>
              </w:rPr>
            </w:pPr>
          </w:p>
        </w:tc>
        <w:tc>
          <w:tcPr>
            <w:tcW w:w="1890" w:type="dxa"/>
          </w:tcPr>
          <w:p w14:paraId="411AE91E" w14:textId="77777777" w:rsidR="008D7492" w:rsidRPr="000E1BD9" w:rsidRDefault="008D7492" w:rsidP="000E1BD9">
            <w:pPr>
              <w:tabs>
                <w:tab w:val="left" w:pos="900"/>
                <w:tab w:val="left" w:pos="2160"/>
                <w:tab w:val="left" w:pos="4320"/>
                <w:tab w:val="left" w:pos="6480"/>
              </w:tabs>
              <w:autoSpaceDE w:val="0"/>
              <w:autoSpaceDN w:val="0"/>
              <w:adjustRightInd w:val="0"/>
              <w:spacing w:line="240" w:lineRule="exact"/>
              <w:rPr>
                <w:rFonts w:ascii="Frutiger LT 55 Roman" w:hAnsi="Frutiger LT 55 Roman" w:cs="Frutiger LT 55 Roman"/>
                <w:sz w:val="20"/>
                <w:szCs w:val="20"/>
              </w:rPr>
            </w:pPr>
          </w:p>
        </w:tc>
        <w:tc>
          <w:tcPr>
            <w:tcW w:w="2160" w:type="dxa"/>
          </w:tcPr>
          <w:p w14:paraId="406DECF4" w14:textId="77777777" w:rsidR="008D7492" w:rsidRPr="000E1BD9" w:rsidRDefault="008D7492" w:rsidP="000E1BD9">
            <w:pPr>
              <w:tabs>
                <w:tab w:val="left" w:pos="900"/>
                <w:tab w:val="left" w:pos="2160"/>
                <w:tab w:val="left" w:pos="4320"/>
                <w:tab w:val="left" w:pos="6480"/>
              </w:tabs>
              <w:autoSpaceDE w:val="0"/>
              <w:autoSpaceDN w:val="0"/>
              <w:adjustRightInd w:val="0"/>
              <w:spacing w:line="240" w:lineRule="exact"/>
              <w:rPr>
                <w:rFonts w:ascii="Frutiger LT 55 Roman" w:hAnsi="Frutiger LT 55 Roman" w:cs="Frutiger LT 55 Roman"/>
                <w:sz w:val="20"/>
                <w:szCs w:val="20"/>
              </w:rPr>
            </w:pPr>
          </w:p>
        </w:tc>
        <w:tc>
          <w:tcPr>
            <w:tcW w:w="2340" w:type="dxa"/>
          </w:tcPr>
          <w:p w14:paraId="54282A4D" w14:textId="77777777" w:rsidR="008D7492" w:rsidRPr="000E1BD9" w:rsidRDefault="008D7492" w:rsidP="000E1BD9">
            <w:pPr>
              <w:tabs>
                <w:tab w:val="left" w:pos="900"/>
                <w:tab w:val="left" w:pos="2160"/>
                <w:tab w:val="left" w:pos="4320"/>
                <w:tab w:val="left" w:pos="6480"/>
              </w:tabs>
              <w:autoSpaceDE w:val="0"/>
              <w:autoSpaceDN w:val="0"/>
              <w:adjustRightInd w:val="0"/>
              <w:spacing w:line="240" w:lineRule="exact"/>
              <w:rPr>
                <w:rFonts w:ascii="Frutiger LT 55 Roman" w:hAnsi="Frutiger LT 55 Roman" w:cs="Frutiger LT 55 Roman"/>
                <w:sz w:val="20"/>
                <w:szCs w:val="20"/>
              </w:rPr>
            </w:pPr>
          </w:p>
        </w:tc>
      </w:tr>
      <w:tr w:rsidR="006467AA" w:rsidRPr="000E1BD9" w14:paraId="0A11C1E1" w14:textId="77777777" w:rsidTr="009E55C7">
        <w:trPr>
          <w:cantSplit/>
          <w:trHeight w:val="267"/>
        </w:trPr>
        <w:tc>
          <w:tcPr>
            <w:tcW w:w="3420" w:type="dxa"/>
          </w:tcPr>
          <w:p w14:paraId="228FAAE0" w14:textId="77777777" w:rsidR="008D7492" w:rsidRPr="000E1BD9" w:rsidRDefault="008D7492" w:rsidP="000E1BD9">
            <w:pPr>
              <w:tabs>
                <w:tab w:val="left" w:pos="900"/>
                <w:tab w:val="left" w:pos="2160"/>
                <w:tab w:val="left" w:pos="4320"/>
                <w:tab w:val="left" w:pos="6480"/>
              </w:tabs>
              <w:autoSpaceDE w:val="0"/>
              <w:autoSpaceDN w:val="0"/>
              <w:adjustRightInd w:val="0"/>
              <w:spacing w:line="240" w:lineRule="exact"/>
              <w:rPr>
                <w:rFonts w:ascii="Frutiger LT 55 Roman" w:hAnsi="Frutiger LT 55 Roman" w:cs="Frutiger LT 55 Roman"/>
                <w:sz w:val="20"/>
                <w:szCs w:val="20"/>
              </w:rPr>
            </w:pPr>
          </w:p>
        </w:tc>
        <w:tc>
          <w:tcPr>
            <w:tcW w:w="1890" w:type="dxa"/>
          </w:tcPr>
          <w:p w14:paraId="7C9B0E57" w14:textId="77777777" w:rsidR="008D7492" w:rsidRPr="000E1BD9" w:rsidRDefault="008D7492" w:rsidP="000E1BD9">
            <w:pPr>
              <w:tabs>
                <w:tab w:val="left" w:pos="900"/>
                <w:tab w:val="left" w:pos="2160"/>
                <w:tab w:val="left" w:pos="4320"/>
                <w:tab w:val="left" w:pos="6480"/>
              </w:tabs>
              <w:autoSpaceDE w:val="0"/>
              <w:autoSpaceDN w:val="0"/>
              <w:adjustRightInd w:val="0"/>
              <w:spacing w:line="240" w:lineRule="exact"/>
              <w:rPr>
                <w:rFonts w:ascii="Frutiger LT 55 Roman" w:hAnsi="Frutiger LT 55 Roman" w:cs="Frutiger LT 55 Roman"/>
                <w:sz w:val="20"/>
                <w:szCs w:val="20"/>
              </w:rPr>
            </w:pPr>
          </w:p>
        </w:tc>
        <w:tc>
          <w:tcPr>
            <w:tcW w:w="2160" w:type="dxa"/>
          </w:tcPr>
          <w:p w14:paraId="63821DEF" w14:textId="77777777" w:rsidR="008D7492" w:rsidRPr="000E1BD9" w:rsidRDefault="008D7492" w:rsidP="000E1BD9">
            <w:pPr>
              <w:tabs>
                <w:tab w:val="left" w:pos="900"/>
                <w:tab w:val="left" w:pos="2160"/>
                <w:tab w:val="left" w:pos="4320"/>
                <w:tab w:val="left" w:pos="6480"/>
              </w:tabs>
              <w:autoSpaceDE w:val="0"/>
              <w:autoSpaceDN w:val="0"/>
              <w:adjustRightInd w:val="0"/>
              <w:spacing w:line="240" w:lineRule="exact"/>
              <w:rPr>
                <w:rFonts w:ascii="Frutiger LT 55 Roman" w:hAnsi="Frutiger LT 55 Roman" w:cs="Frutiger LT 55 Roman"/>
                <w:sz w:val="20"/>
                <w:szCs w:val="20"/>
              </w:rPr>
            </w:pPr>
          </w:p>
        </w:tc>
        <w:tc>
          <w:tcPr>
            <w:tcW w:w="2340" w:type="dxa"/>
          </w:tcPr>
          <w:p w14:paraId="11C33D42" w14:textId="77777777" w:rsidR="008D7492" w:rsidRPr="000E1BD9" w:rsidRDefault="008D7492" w:rsidP="000E1BD9">
            <w:pPr>
              <w:tabs>
                <w:tab w:val="left" w:pos="900"/>
                <w:tab w:val="left" w:pos="2160"/>
                <w:tab w:val="left" w:pos="4320"/>
                <w:tab w:val="left" w:pos="6480"/>
              </w:tabs>
              <w:autoSpaceDE w:val="0"/>
              <w:autoSpaceDN w:val="0"/>
              <w:adjustRightInd w:val="0"/>
              <w:spacing w:line="240" w:lineRule="exact"/>
              <w:rPr>
                <w:rFonts w:ascii="Frutiger LT 55 Roman" w:hAnsi="Frutiger LT 55 Roman" w:cs="Frutiger LT 55 Roman"/>
                <w:sz w:val="20"/>
                <w:szCs w:val="20"/>
              </w:rPr>
            </w:pPr>
          </w:p>
        </w:tc>
      </w:tr>
    </w:tbl>
    <w:p w14:paraId="6647915A" w14:textId="77777777" w:rsidR="0030069E" w:rsidRDefault="0030069E" w:rsidP="002A287A">
      <w:pPr>
        <w:tabs>
          <w:tab w:val="left" w:pos="900"/>
          <w:tab w:val="left" w:pos="2160"/>
          <w:tab w:val="left" w:pos="4320"/>
          <w:tab w:val="left" w:pos="6480"/>
        </w:tabs>
        <w:autoSpaceDE w:val="0"/>
        <w:autoSpaceDN w:val="0"/>
        <w:adjustRightInd w:val="0"/>
        <w:spacing w:line="240" w:lineRule="exact"/>
        <w:ind w:left="360"/>
        <w:rPr>
          <w:rFonts w:ascii="Frutiger LT 55 Roman" w:hAnsi="Frutiger LT 55 Roman" w:cs="Frutiger LT 55 Roman"/>
          <w:sz w:val="16"/>
          <w:szCs w:val="16"/>
        </w:rPr>
        <w:sectPr w:rsidR="0030069E" w:rsidSect="0030069E">
          <w:type w:val="continuous"/>
          <w:pgSz w:w="12240" w:h="15840"/>
          <w:pgMar w:top="1440" w:right="1170" w:bottom="1440" w:left="1800" w:header="720" w:footer="720" w:gutter="0"/>
          <w:cols w:space="720"/>
          <w:formProt w:val="0"/>
        </w:sectPr>
      </w:pPr>
    </w:p>
    <w:p w14:paraId="62A027DF" w14:textId="77777777" w:rsidR="00933018" w:rsidRPr="00377560" w:rsidRDefault="00933018" w:rsidP="00933018">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352691B8" w14:textId="77777777" w:rsidR="00933018" w:rsidRPr="007C134C" w:rsidRDefault="00933018" w:rsidP="00933018">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23B1156A" w14:textId="77777777" w:rsidR="00933018" w:rsidRPr="00377560" w:rsidRDefault="00933018" w:rsidP="00933018">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5B8F479E" w14:textId="77777777" w:rsidR="002A287A" w:rsidRPr="00B629F6" w:rsidRDefault="002A287A" w:rsidP="00B55657">
      <w:pPr>
        <w:numPr>
          <w:ilvl w:val="0"/>
          <w:numId w:val="22"/>
        </w:numPr>
        <w:tabs>
          <w:tab w:val="clear" w:pos="360"/>
          <w:tab w:val="num" w:pos="-540"/>
        </w:tabs>
        <w:autoSpaceDE w:val="0"/>
        <w:autoSpaceDN w:val="0"/>
        <w:adjustRightInd w:val="0"/>
        <w:spacing w:line="240" w:lineRule="exact"/>
        <w:ind w:left="-540" w:firstLine="0"/>
        <w:rPr>
          <w:rFonts w:ascii="Frutiger LT 55 Roman" w:hAnsi="Frutiger LT 55 Roman" w:cs="Frutiger LT 65 Bold"/>
          <w:b/>
        </w:rPr>
      </w:pPr>
      <w:r w:rsidRPr="00B629F6">
        <w:rPr>
          <w:rFonts w:ascii="Frutiger LT 55 Roman" w:hAnsi="Frutiger LT 55 Roman" w:cs="Frutiger LT 65 Bold"/>
          <w:b/>
        </w:rPr>
        <w:t>Teaching Experience</w:t>
      </w:r>
    </w:p>
    <w:p w14:paraId="22BB5683" w14:textId="77777777" w:rsidR="00C82796" w:rsidRDefault="00C82796" w:rsidP="00C82796">
      <w:pPr>
        <w:autoSpaceDE w:val="0"/>
        <w:autoSpaceDN w:val="0"/>
        <w:adjustRightInd w:val="0"/>
        <w:spacing w:line="240" w:lineRule="exact"/>
        <w:ind w:left="180"/>
        <w:rPr>
          <w:rFonts w:ascii="Frutiger LT 65 Bold" w:hAnsi="Frutiger LT 65 Bold" w:cs="Frutiger LT 65 Bold"/>
        </w:rPr>
      </w:pPr>
    </w:p>
    <w:p w14:paraId="07F29877" w14:textId="77777777" w:rsidR="002A287A" w:rsidRPr="00744FF1" w:rsidRDefault="003B41B1" w:rsidP="003B41B1">
      <w:pPr>
        <w:keepNext/>
        <w:tabs>
          <w:tab w:val="left" w:pos="900"/>
        </w:tabs>
        <w:autoSpaceDE w:val="0"/>
        <w:autoSpaceDN w:val="0"/>
        <w:adjustRightInd w:val="0"/>
        <w:spacing w:line="240" w:lineRule="exact"/>
        <w:ind w:left="540"/>
        <w:rPr>
          <w:rFonts w:ascii="Frutiger LT 55 Roman" w:hAnsi="Frutiger LT 55 Roman" w:cs="Frutiger LT 55 Roman"/>
          <w:sz w:val="16"/>
          <w:szCs w:val="16"/>
        </w:rPr>
      </w:pPr>
      <w:r w:rsidRPr="003B41B1">
        <w:rPr>
          <w:rFonts w:ascii="Frutiger LT 55 Roman" w:hAnsi="Frutiger LT 55 Roman" w:cs="Frutiger LT 55 Roman"/>
          <w:b/>
          <w:sz w:val="16"/>
          <w:szCs w:val="16"/>
        </w:rPr>
        <w:t>(i)</w:t>
      </w:r>
      <w:r>
        <w:rPr>
          <w:rFonts w:ascii="Frutiger LT 55 Roman" w:hAnsi="Frutiger LT 55 Roman" w:cs="Frutiger LT 55 Roman"/>
          <w:sz w:val="16"/>
          <w:szCs w:val="16"/>
        </w:rPr>
        <w:t xml:space="preserve"> </w:t>
      </w:r>
      <w:r>
        <w:rPr>
          <w:rFonts w:ascii="Frutiger LT 55 Roman" w:hAnsi="Frutiger LT 55 Roman" w:cs="Frutiger LT 55 Roman"/>
          <w:sz w:val="16"/>
          <w:szCs w:val="16"/>
        </w:rPr>
        <w:tab/>
      </w:r>
      <w:r w:rsidR="002A287A" w:rsidRPr="00744FF1">
        <w:rPr>
          <w:rFonts w:ascii="Frutiger LT 55 Roman" w:hAnsi="Frutiger LT 55 Roman" w:cs="Frutiger LT 55 Roman"/>
          <w:sz w:val="16"/>
          <w:szCs w:val="16"/>
        </w:rPr>
        <w:t xml:space="preserve">List all </w:t>
      </w:r>
      <w:r w:rsidR="002A287A" w:rsidRPr="00C82796">
        <w:rPr>
          <w:rFonts w:ascii="Frutiger LT 55 Roman" w:hAnsi="Frutiger LT 55 Roman" w:cs="Frutiger LT 55 Roman"/>
          <w:b/>
          <w:sz w:val="16"/>
          <w:szCs w:val="16"/>
        </w:rPr>
        <w:t>FULL-TIME teaching experience AT OTHER INSTITUTIONS</w:t>
      </w:r>
      <w:r w:rsidR="002A287A" w:rsidRPr="002043DA">
        <w:rPr>
          <w:rFonts w:ascii="Frutiger LT 55 Roman" w:hAnsi="Frutiger LT 55 Roman" w:cs="Frutiger LT 55 Roman"/>
          <w:sz w:val="16"/>
          <w:szCs w:val="16"/>
        </w:rPr>
        <w:t xml:space="preserve"> </w:t>
      </w:r>
      <w:r w:rsidR="002A287A" w:rsidRPr="00744FF1">
        <w:rPr>
          <w:rFonts w:ascii="Frutiger LT 55 Roman" w:hAnsi="Frutiger LT 55 Roman" w:cs="Frutiger LT 55 Roman"/>
          <w:sz w:val="16"/>
          <w:szCs w:val="16"/>
        </w:rPr>
        <w:t xml:space="preserve">in reverse </w:t>
      </w:r>
      <w:r w:rsidR="002A287A">
        <w:rPr>
          <w:rFonts w:ascii="Frutiger LT 55 Roman" w:hAnsi="Frutiger LT 55 Roman" w:cs="Frutiger LT 55 Roman"/>
          <w:sz w:val="16"/>
          <w:szCs w:val="16"/>
        </w:rPr>
        <w:t xml:space="preserve">chronological order (Librarians should </w:t>
      </w:r>
      <w:r w:rsidR="002A287A" w:rsidRPr="00744FF1">
        <w:rPr>
          <w:rFonts w:ascii="Frutiger LT 55 Roman" w:hAnsi="Frutiger LT 55 Roman" w:cs="Frutiger LT 55 Roman"/>
          <w:sz w:val="16"/>
          <w:szCs w:val="16"/>
        </w:rPr>
        <w:t>list full-time academic/research library experience):</w:t>
      </w:r>
    </w:p>
    <w:tbl>
      <w:tblPr>
        <w:tblW w:w="960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57"/>
        <w:gridCol w:w="2610"/>
        <w:gridCol w:w="3240"/>
      </w:tblGrid>
      <w:tr w:rsidR="001B033A" w:rsidRPr="000E1BD9" w14:paraId="1666D49C" w14:textId="77777777" w:rsidTr="002F176E">
        <w:trPr>
          <w:cantSplit/>
        </w:trPr>
        <w:tc>
          <w:tcPr>
            <w:tcW w:w="3757" w:type="dxa"/>
          </w:tcPr>
          <w:p w14:paraId="00CFBB8A" w14:textId="77777777" w:rsidR="001B033A" w:rsidRPr="000E1BD9" w:rsidRDefault="00FB5D57" w:rsidP="000E1BD9">
            <w:pPr>
              <w:keepNext/>
              <w:autoSpaceDE w:val="0"/>
              <w:autoSpaceDN w:val="0"/>
              <w:adjustRightInd w:val="0"/>
              <w:spacing w:line="240" w:lineRule="exact"/>
              <w:jc w:val="center"/>
              <w:rPr>
                <w:rFonts w:ascii="Frutiger LT 55 Roman" w:hAnsi="Frutiger LT 55 Roman" w:cs="Frutiger LT 55 Roman"/>
                <w:b/>
                <w:sz w:val="16"/>
                <w:szCs w:val="16"/>
              </w:rPr>
            </w:pPr>
            <w:r w:rsidRPr="000E1BD9">
              <w:rPr>
                <w:rFonts w:ascii="Frutiger LT 55 Roman" w:hAnsi="Frutiger LT 55 Roman" w:cs="Frutiger LT 55 Roman"/>
                <w:b/>
                <w:sz w:val="16"/>
                <w:szCs w:val="16"/>
              </w:rPr>
              <w:t>Other Institution</w:t>
            </w:r>
          </w:p>
        </w:tc>
        <w:tc>
          <w:tcPr>
            <w:tcW w:w="2610" w:type="dxa"/>
          </w:tcPr>
          <w:p w14:paraId="3C5A5A5A" w14:textId="77777777" w:rsidR="001B033A" w:rsidRPr="000E1BD9" w:rsidRDefault="00FB5D57" w:rsidP="000E1BD9">
            <w:pPr>
              <w:keepNext/>
              <w:autoSpaceDE w:val="0"/>
              <w:autoSpaceDN w:val="0"/>
              <w:adjustRightInd w:val="0"/>
              <w:spacing w:line="240" w:lineRule="exact"/>
              <w:jc w:val="center"/>
              <w:rPr>
                <w:rFonts w:ascii="Frutiger LT 55 Roman" w:hAnsi="Frutiger LT 55 Roman" w:cs="Frutiger LT 55 Roman"/>
                <w:b/>
                <w:sz w:val="16"/>
                <w:szCs w:val="16"/>
              </w:rPr>
            </w:pPr>
            <w:r w:rsidRPr="000E1BD9">
              <w:rPr>
                <w:rFonts w:ascii="Frutiger LT 55 Roman" w:hAnsi="Frutiger LT 55 Roman" w:cs="Frutiger LT 55 Roman"/>
                <w:b/>
                <w:sz w:val="16"/>
                <w:szCs w:val="16"/>
              </w:rPr>
              <w:t>Title or Academic Rank</w:t>
            </w:r>
          </w:p>
        </w:tc>
        <w:tc>
          <w:tcPr>
            <w:tcW w:w="3240" w:type="dxa"/>
          </w:tcPr>
          <w:p w14:paraId="7148F188" w14:textId="77777777" w:rsidR="001B033A" w:rsidRPr="000E1BD9" w:rsidRDefault="00FB5D57" w:rsidP="000E1BD9">
            <w:pPr>
              <w:keepNext/>
              <w:autoSpaceDE w:val="0"/>
              <w:autoSpaceDN w:val="0"/>
              <w:adjustRightInd w:val="0"/>
              <w:spacing w:line="240" w:lineRule="exact"/>
              <w:jc w:val="center"/>
              <w:rPr>
                <w:rFonts w:ascii="Frutiger LT 55 Roman" w:hAnsi="Frutiger LT 55 Roman" w:cs="Frutiger LT 55 Roman"/>
                <w:b/>
                <w:sz w:val="16"/>
                <w:szCs w:val="16"/>
              </w:rPr>
            </w:pPr>
            <w:r w:rsidRPr="000E1BD9">
              <w:rPr>
                <w:rFonts w:ascii="Frutiger LT 55 Roman" w:hAnsi="Frutiger LT 55 Roman" w:cs="Frutiger LT 55 Roman"/>
                <w:b/>
                <w:sz w:val="16"/>
                <w:szCs w:val="16"/>
              </w:rPr>
              <w:t xml:space="preserve">Date of Employment </w:t>
            </w:r>
            <w:r w:rsidR="005741DA" w:rsidRPr="000E1BD9">
              <w:rPr>
                <w:rFonts w:ascii="Frutiger LT 55 Roman" w:hAnsi="Frutiger LT 55 Roman" w:cs="Frutiger LT 55 Roman"/>
                <w:b/>
                <w:sz w:val="16"/>
                <w:szCs w:val="16"/>
              </w:rPr>
              <w:t>(From – To)</w:t>
            </w:r>
          </w:p>
        </w:tc>
      </w:tr>
    </w:tbl>
    <w:p w14:paraId="01F73539" w14:textId="77777777" w:rsidR="0030069E" w:rsidRDefault="0030069E" w:rsidP="00E60B6C">
      <w:pPr>
        <w:keepNext/>
        <w:autoSpaceDE w:val="0"/>
        <w:autoSpaceDN w:val="0"/>
        <w:adjustRightInd w:val="0"/>
        <w:spacing w:line="240" w:lineRule="exact"/>
        <w:rPr>
          <w:rFonts w:ascii="Frutiger LT 55 Roman" w:hAnsi="Frutiger LT 55 Roman" w:cs="Frutiger LT 55 Roman"/>
          <w:sz w:val="16"/>
          <w:szCs w:val="16"/>
        </w:rPr>
        <w:sectPr w:rsidR="0030069E" w:rsidSect="0030069E">
          <w:type w:val="continuous"/>
          <w:pgSz w:w="12240" w:h="15840"/>
          <w:pgMar w:top="1440" w:right="1170" w:bottom="1440" w:left="1800" w:header="720" w:footer="720" w:gutter="0"/>
          <w:cols w:space="720"/>
          <w:formProt w:val="0"/>
        </w:sectPr>
      </w:pPr>
      <w:bookmarkStart w:id="12" w:name="Text26"/>
    </w:p>
    <w:bookmarkEnd w:id="12"/>
    <w:tbl>
      <w:tblPr>
        <w:tblW w:w="0" w:type="auto"/>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3780"/>
        <w:gridCol w:w="2607"/>
        <w:gridCol w:w="3164"/>
      </w:tblGrid>
      <w:tr w:rsidR="001B033A" w:rsidRPr="000E1BD9" w14:paraId="5CBED736" w14:textId="77777777" w:rsidTr="000E1BD9">
        <w:trPr>
          <w:cantSplit/>
        </w:trPr>
        <w:tc>
          <w:tcPr>
            <w:tcW w:w="3780" w:type="dxa"/>
          </w:tcPr>
          <w:p w14:paraId="03C1894D" w14:textId="77777777" w:rsidR="001B033A" w:rsidRPr="000E1BD9" w:rsidRDefault="001B033A" w:rsidP="000E1BD9">
            <w:pPr>
              <w:keepNext/>
              <w:autoSpaceDE w:val="0"/>
              <w:autoSpaceDN w:val="0"/>
              <w:adjustRightInd w:val="0"/>
              <w:spacing w:line="240" w:lineRule="exact"/>
              <w:rPr>
                <w:rFonts w:ascii="Frutiger LT 55 Roman" w:hAnsi="Frutiger LT 55 Roman" w:cs="Frutiger LT 55 Roman"/>
                <w:sz w:val="20"/>
                <w:szCs w:val="20"/>
              </w:rPr>
            </w:pPr>
          </w:p>
        </w:tc>
        <w:tc>
          <w:tcPr>
            <w:tcW w:w="2607" w:type="dxa"/>
          </w:tcPr>
          <w:p w14:paraId="32BD0E4A" w14:textId="77777777" w:rsidR="001B033A" w:rsidRPr="000E1BD9" w:rsidRDefault="001B033A" w:rsidP="000E1BD9">
            <w:pPr>
              <w:keepNext/>
              <w:autoSpaceDE w:val="0"/>
              <w:autoSpaceDN w:val="0"/>
              <w:adjustRightInd w:val="0"/>
              <w:spacing w:line="240" w:lineRule="exact"/>
              <w:rPr>
                <w:rFonts w:ascii="Frutiger LT 55 Roman" w:hAnsi="Frutiger LT 55 Roman" w:cs="Frutiger LT 55 Roman"/>
                <w:sz w:val="20"/>
                <w:szCs w:val="20"/>
              </w:rPr>
            </w:pPr>
          </w:p>
        </w:tc>
        <w:tc>
          <w:tcPr>
            <w:tcW w:w="3164" w:type="dxa"/>
          </w:tcPr>
          <w:p w14:paraId="19DA0A03" w14:textId="77777777" w:rsidR="001B033A" w:rsidRPr="000E1BD9" w:rsidRDefault="001B033A" w:rsidP="000E1BD9">
            <w:pPr>
              <w:keepNext/>
              <w:autoSpaceDE w:val="0"/>
              <w:autoSpaceDN w:val="0"/>
              <w:adjustRightInd w:val="0"/>
              <w:spacing w:line="240" w:lineRule="exact"/>
              <w:rPr>
                <w:rFonts w:ascii="Frutiger LT 55 Roman" w:hAnsi="Frutiger LT 55 Roman" w:cs="Frutiger LT 55 Roman"/>
                <w:sz w:val="20"/>
                <w:szCs w:val="20"/>
              </w:rPr>
            </w:pPr>
          </w:p>
        </w:tc>
      </w:tr>
      <w:tr w:rsidR="001B033A" w:rsidRPr="000E1BD9" w14:paraId="6619A7C5" w14:textId="77777777" w:rsidTr="000E1BD9">
        <w:trPr>
          <w:cantSplit/>
        </w:trPr>
        <w:tc>
          <w:tcPr>
            <w:tcW w:w="3780" w:type="dxa"/>
          </w:tcPr>
          <w:p w14:paraId="20532B11" w14:textId="77777777" w:rsidR="001B033A" w:rsidRPr="000E1BD9" w:rsidRDefault="001B033A" w:rsidP="000E1BD9">
            <w:pPr>
              <w:keepNext/>
              <w:autoSpaceDE w:val="0"/>
              <w:autoSpaceDN w:val="0"/>
              <w:adjustRightInd w:val="0"/>
              <w:spacing w:line="240" w:lineRule="exact"/>
              <w:rPr>
                <w:rFonts w:ascii="Frutiger LT 55 Roman" w:hAnsi="Frutiger LT 55 Roman" w:cs="Frutiger LT 55 Roman"/>
                <w:sz w:val="20"/>
                <w:szCs w:val="20"/>
              </w:rPr>
            </w:pPr>
          </w:p>
        </w:tc>
        <w:tc>
          <w:tcPr>
            <w:tcW w:w="2607" w:type="dxa"/>
          </w:tcPr>
          <w:p w14:paraId="31A7F14F" w14:textId="77777777" w:rsidR="001B033A" w:rsidRPr="000E1BD9" w:rsidRDefault="001B033A" w:rsidP="000E1BD9">
            <w:pPr>
              <w:keepNext/>
              <w:autoSpaceDE w:val="0"/>
              <w:autoSpaceDN w:val="0"/>
              <w:adjustRightInd w:val="0"/>
              <w:spacing w:line="240" w:lineRule="exact"/>
              <w:rPr>
                <w:rFonts w:ascii="Frutiger LT 55 Roman" w:hAnsi="Frutiger LT 55 Roman" w:cs="Frutiger LT 55 Roman"/>
                <w:sz w:val="20"/>
                <w:szCs w:val="20"/>
              </w:rPr>
            </w:pPr>
          </w:p>
        </w:tc>
        <w:tc>
          <w:tcPr>
            <w:tcW w:w="3164" w:type="dxa"/>
          </w:tcPr>
          <w:p w14:paraId="12E13E24" w14:textId="77777777" w:rsidR="001B033A" w:rsidRPr="000E1BD9" w:rsidRDefault="001B033A" w:rsidP="000E1BD9">
            <w:pPr>
              <w:keepNext/>
              <w:autoSpaceDE w:val="0"/>
              <w:autoSpaceDN w:val="0"/>
              <w:adjustRightInd w:val="0"/>
              <w:spacing w:line="240" w:lineRule="exact"/>
              <w:rPr>
                <w:rFonts w:ascii="Frutiger LT 55 Roman" w:hAnsi="Frutiger LT 55 Roman" w:cs="Frutiger LT 55 Roman"/>
                <w:sz w:val="20"/>
                <w:szCs w:val="20"/>
              </w:rPr>
            </w:pPr>
          </w:p>
        </w:tc>
      </w:tr>
      <w:tr w:rsidR="001B033A" w:rsidRPr="000E1BD9" w14:paraId="621168A0" w14:textId="77777777" w:rsidTr="000E1BD9">
        <w:trPr>
          <w:cantSplit/>
        </w:trPr>
        <w:tc>
          <w:tcPr>
            <w:tcW w:w="3780" w:type="dxa"/>
          </w:tcPr>
          <w:p w14:paraId="01460F5B" w14:textId="77777777" w:rsidR="001B033A" w:rsidRPr="000E1BD9" w:rsidRDefault="001B033A" w:rsidP="000E1BD9">
            <w:pPr>
              <w:autoSpaceDE w:val="0"/>
              <w:autoSpaceDN w:val="0"/>
              <w:adjustRightInd w:val="0"/>
              <w:spacing w:line="240" w:lineRule="exact"/>
              <w:rPr>
                <w:rFonts w:ascii="Frutiger LT 55 Roman" w:hAnsi="Frutiger LT 55 Roman" w:cs="Frutiger LT 55 Roman"/>
                <w:sz w:val="20"/>
                <w:szCs w:val="20"/>
              </w:rPr>
            </w:pPr>
          </w:p>
        </w:tc>
        <w:tc>
          <w:tcPr>
            <w:tcW w:w="2607" w:type="dxa"/>
          </w:tcPr>
          <w:p w14:paraId="77C7C0EA" w14:textId="77777777" w:rsidR="001B033A" w:rsidRPr="000E1BD9" w:rsidRDefault="001B033A" w:rsidP="000E1BD9">
            <w:pPr>
              <w:autoSpaceDE w:val="0"/>
              <w:autoSpaceDN w:val="0"/>
              <w:adjustRightInd w:val="0"/>
              <w:spacing w:line="240" w:lineRule="exact"/>
              <w:rPr>
                <w:rFonts w:ascii="Frutiger LT 55 Roman" w:hAnsi="Frutiger LT 55 Roman" w:cs="Frutiger LT 55 Roman"/>
                <w:sz w:val="20"/>
                <w:szCs w:val="20"/>
              </w:rPr>
            </w:pPr>
          </w:p>
        </w:tc>
        <w:tc>
          <w:tcPr>
            <w:tcW w:w="3164" w:type="dxa"/>
          </w:tcPr>
          <w:p w14:paraId="4540CD51" w14:textId="77777777" w:rsidR="001B033A" w:rsidRPr="000E1BD9" w:rsidRDefault="001B033A" w:rsidP="000E1BD9">
            <w:pPr>
              <w:autoSpaceDE w:val="0"/>
              <w:autoSpaceDN w:val="0"/>
              <w:adjustRightInd w:val="0"/>
              <w:spacing w:line="240" w:lineRule="exact"/>
              <w:rPr>
                <w:rFonts w:ascii="Frutiger LT 55 Roman" w:hAnsi="Frutiger LT 55 Roman" w:cs="Frutiger LT 55 Roman"/>
                <w:sz w:val="20"/>
                <w:szCs w:val="20"/>
              </w:rPr>
            </w:pPr>
          </w:p>
        </w:tc>
      </w:tr>
      <w:tr w:rsidR="00112A58" w:rsidRPr="000E1BD9" w14:paraId="4B521B0E" w14:textId="77777777" w:rsidTr="000E1BD9">
        <w:trPr>
          <w:cantSplit/>
        </w:trPr>
        <w:tc>
          <w:tcPr>
            <w:tcW w:w="3780" w:type="dxa"/>
          </w:tcPr>
          <w:p w14:paraId="50E7B7E9" w14:textId="77777777" w:rsidR="00112A58" w:rsidRPr="000E1BD9" w:rsidRDefault="00112A58" w:rsidP="000E1BD9">
            <w:pPr>
              <w:autoSpaceDE w:val="0"/>
              <w:autoSpaceDN w:val="0"/>
              <w:adjustRightInd w:val="0"/>
              <w:spacing w:line="240" w:lineRule="exact"/>
              <w:rPr>
                <w:rFonts w:ascii="Frutiger LT 55 Roman" w:hAnsi="Frutiger LT 55 Roman" w:cs="Frutiger LT 55 Roman"/>
                <w:sz w:val="20"/>
                <w:szCs w:val="20"/>
              </w:rPr>
            </w:pPr>
          </w:p>
        </w:tc>
        <w:tc>
          <w:tcPr>
            <w:tcW w:w="2607" w:type="dxa"/>
          </w:tcPr>
          <w:p w14:paraId="64875429" w14:textId="77777777" w:rsidR="00112A58" w:rsidRPr="000E1BD9" w:rsidRDefault="00112A58" w:rsidP="000E1BD9">
            <w:pPr>
              <w:autoSpaceDE w:val="0"/>
              <w:autoSpaceDN w:val="0"/>
              <w:adjustRightInd w:val="0"/>
              <w:spacing w:line="240" w:lineRule="exact"/>
              <w:rPr>
                <w:rFonts w:ascii="Frutiger LT 55 Roman" w:hAnsi="Frutiger LT 55 Roman" w:cs="Frutiger LT 55 Roman"/>
                <w:sz w:val="20"/>
                <w:szCs w:val="20"/>
              </w:rPr>
            </w:pPr>
          </w:p>
        </w:tc>
        <w:tc>
          <w:tcPr>
            <w:tcW w:w="3164" w:type="dxa"/>
          </w:tcPr>
          <w:p w14:paraId="36B4A607" w14:textId="77777777" w:rsidR="00112A58" w:rsidRPr="000E1BD9" w:rsidRDefault="00112A58" w:rsidP="000E1BD9">
            <w:pPr>
              <w:autoSpaceDE w:val="0"/>
              <w:autoSpaceDN w:val="0"/>
              <w:adjustRightInd w:val="0"/>
              <w:spacing w:line="240" w:lineRule="exact"/>
              <w:rPr>
                <w:rFonts w:ascii="Frutiger LT 55 Roman" w:hAnsi="Frutiger LT 55 Roman" w:cs="Frutiger LT 55 Roman"/>
                <w:sz w:val="20"/>
                <w:szCs w:val="20"/>
              </w:rPr>
            </w:pPr>
          </w:p>
        </w:tc>
      </w:tr>
    </w:tbl>
    <w:p w14:paraId="27E4D0FD" w14:textId="77777777" w:rsidR="0030069E" w:rsidRDefault="0030069E" w:rsidP="002A287A">
      <w:pPr>
        <w:autoSpaceDE w:val="0"/>
        <w:autoSpaceDN w:val="0"/>
        <w:adjustRightInd w:val="0"/>
        <w:spacing w:line="240" w:lineRule="exact"/>
        <w:ind w:left="360" w:hanging="180"/>
        <w:rPr>
          <w:rFonts w:ascii="Frutiger LT 55 Roman" w:hAnsi="Frutiger LT 55 Roman" w:cs="Frutiger LT 55 Roman"/>
          <w:sz w:val="16"/>
          <w:szCs w:val="16"/>
        </w:rPr>
        <w:sectPr w:rsidR="0030069E" w:rsidSect="0030069E">
          <w:type w:val="continuous"/>
          <w:pgSz w:w="12240" w:h="15840"/>
          <w:pgMar w:top="1440" w:right="1170" w:bottom="1440" w:left="1800" w:header="720" w:footer="720" w:gutter="0"/>
          <w:cols w:space="720"/>
          <w:formProt w:val="0"/>
        </w:sectPr>
      </w:pPr>
    </w:p>
    <w:p w14:paraId="103238C7" w14:textId="77777777" w:rsidR="002A287A" w:rsidRPr="00744FF1" w:rsidRDefault="002A287A" w:rsidP="002A287A">
      <w:pPr>
        <w:autoSpaceDE w:val="0"/>
        <w:autoSpaceDN w:val="0"/>
        <w:adjustRightInd w:val="0"/>
        <w:spacing w:line="240" w:lineRule="exact"/>
        <w:ind w:left="360" w:hanging="180"/>
        <w:rPr>
          <w:rFonts w:ascii="Frutiger LT 55 Roman" w:hAnsi="Frutiger LT 55 Roman" w:cs="Frutiger LT 55 Roman"/>
          <w:sz w:val="16"/>
          <w:szCs w:val="16"/>
        </w:rPr>
      </w:pPr>
    </w:p>
    <w:p w14:paraId="71B8ECFA" w14:textId="77777777" w:rsidR="002A287A" w:rsidRDefault="002A287A" w:rsidP="003B41B1">
      <w:pPr>
        <w:keepNext/>
        <w:numPr>
          <w:ilvl w:val="1"/>
          <w:numId w:val="5"/>
        </w:numPr>
        <w:tabs>
          <w:tab w:val="clear" w:pos="1851"/>
          <w:tab w:val="left" w:pos="1200"/>
        </w:tabs>
        <w:autoSpaceDE w:val="0"/>
        <w:autoSpaceDN w:val="0"/>
        <w:adjustRightInd w:val="0"/>
        <w:spacing w:line="240" w:lineRule="exact"/>
        <w:ind w:left="1200"/>
        <w:rPr>
          <w:rFonts w:ascii="Frutiger LT 55 Roman" w:hAnsi="Frutiger LT 55 Roman" w:cs="Frutiger LT 55 Roman"/>
          <w:sz w:val="16"/>
          <w:szCs w:val="16"/>
        </w:rPr>
      </w:pPr>
      <w:r w:rsidRPr="00744FF1">
        <w:rPr>
          <w:rFonts w:ascii="Frutiger LT 55 Roman" w:hAnsi="Frutiger LT 55 Roman" w:cs="Frutiger LT 55 Roman"/>
          <w:sz w:val="16"/>
          <w:szCs w:val="16"/>
        </w:rPr>
        <w:t xml:space="preserve">List all teaching experience (including promotions) </w:t>
      </w:r>
      <w:r w:rsidRPr="00C82796">
        <w:rPr>
          <w:rFonts w:ascii="Frutiger LT 65 Bold" w:hAnsi="Frutiger LT 65 Bold" w:cs="Frutiger LT 65 Bold"/>
          <w:b/>
          <w:sz w:val="16"/>
          <w:szCs w:val="16"/>
        </w:rPr>
        <w:t>at St. John’s University</w:t>
      </w:r>
      <w:r w:rsidRPr="00E22F1A">
        <w:rPr>
          <w:rFonts w:ascii="Frutiger LT 55 Roman" w:hAnsi="Frutiger LT 55 Roman" w:cs="Frutiger LT 55 Roman"/>
          <w:bCs/>
          <w:sz w:val="16"/>
          <w:szCs w:val="16"/>
        </w:rPr>
        <w:t xml:space="preserve"> </w:t>
      </w:r>
      <w:r w:rsidRPr="00E22F1A">
        <w:rPr>
          <w:rFonts w:ascii="Frutiger LT 55 Roman" w:hAnsi="Frutiger LT 55 Roman" w:cs="Frutiger LT 55 Roman"/>
          <w:sz w:val="16"/>
          <w:szCs w:val="16"/>
        </w:rPr>
        <w:t>in</w:t>
      </w:r>
      <w:r w:rsidRPr="00744FF1">
        <w:rPr>
          <w:rFonts w:ascii="Frutiger LT 55 Roman" w:hAnsi="Frutiger LT 55 Roman" w:cs="Frutiger LT 55 Roman"/>
          <w:sz w:val="16"/>
          <w:szCs w:val="16"/>
        </w:rPr>
        <w:t xml:space="preserve"> reverse chronological order. </w:t>
      </w:r>
      <w:r w:rsidR="00E22F1A">
        <w:rPr>
          <w:rFonts w:ascii="Frutiger LT 55 Roman" w:hAnsi="Frutiger LT 55 Roman" w:cs="Frutiger LT 55 Roman"/>
          <w:sz w:val="16"/>
          <w:szCs w:val="16"/>
        </w:rPr>
        <w:t xml:space="preserve"> </w:t>
      </w:r>
      <w:r w:rsidRPr="00744FF1">
        <w:rPr>
          <w:rFonts w:ascii="Frutiger LT 55 Roman" w:hAnsi="Frutiger LT 55 Roman" w:cs="Frutiger LT 55 Roman"/>
          <w:sz w:val="16"/>
          <w:szCs w:val="16"/>
        </w:rPr>
        <w:t>Distinguish Part-Time and Full-Time Employment with (PT) or (FT) after the entry.</w:t>
      </w:r>
    </w:p>
    <w:tbl>
      <w:tblPr>
        <w:tblW w:w="951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7"/>
        <w:gridCol w:w="1890"/>
        <w:gridCol w:w="2430"/>
        <w:gridCol w:w="1350"/>
        <w:gridCol w:w="720"/>
      </w:tblGrid>
      <w:tr w:rsidR="00C82796" w:rsidRPr="000E1BD9" w14:paraId="4E7EF735" w14:textId="77777777" w:rsidTr="004E1DD6">
        <w:trPr>
          <w:cantSplit/>
        </w:trPr>
        <w:tc>
          <w:tcPr>
            <w:tcW w:w="3127" w:type="dxa"/>
          </w:tcPr>
          <w:p w14:paraId="5E6825FC" w14:textId="77777777" w:rsidR="00C82796" w:rsidRPr="000E1BD9" w:rsidRDefault="001D5793" w:rsidP="000E1BD9">
            <w:pPr>
              <w:keepNext/>
              <w:autoSpaceDE w:val="0"/>
              <w:autoSpaceDN w:val="0"/>
              <w:adjustRightInd w:val="0"/>
              <w:spacing w:line="240" w:lineRule="exact"/>
              <w:jc w:val="center"/>
              <w:rPr>
                <w:rFonts w:ascii="Frutiger LT 55 Roman" w:hAnsi="Frutiger LT 55 Roman" w:cs="Frutiger LT 55 Roman"/>
                <w:b/>
                <w:sz w:val="16"/>
                <w:szCs w:val="16"/>
              </w:rPr>
            </w:pPr>
            <w:r w:rsidRPr="000E1BD9">
              <w:rPr>
                <w:rFonts w:ascii="Frutiger LT 55 Roman" w:hAnsi="Frutiger LT 55 Roman" w:cs="Frutiger LT 55 Roman"/>
                <w:b/>
                <w:sz w:val="16"/>
                <w:szCs w:val="16"/>
              </w:rPr>
              <w:t>School or</w:t>
            </w:r>
            <w:r w:rsidR="00FB5D57" w:rsidRPr="000E1BD9">
              <w:rPr>
                <w:rFonts w:ascii="Frutiger LT 55 Roman" w:hAnsi="Frutiger LT 55 Roman" w:cs="Frutiger LT 55 Roman"/>
                <w:b/>
                <w:sz w:val="16"/>
                <w:szCs w:val="16"/>
              </w:rPr>
              <w:t xml:space="preserve"> College </w:t>
            </w:r>
          </w:p>
        </w:tc>
        <w:tc>
          <w:tcPr>
            <w:tcW w:w="1890" w:type="dxa"/>
          </w:tcPr>
          <w:p w14:paraId="5C86156E" w14:textId="77777777" w:rsidR="00C82796" w:rsidRPr="000E1BD9" w:rsidRDefault="00FB5D57" w:rsidP="000E1BD9">
            <w:pPr>
              <w:keepNext/>
              <w:autoSpaceDE w:val="0"/>
              <w:autoSpaceDN w:val="0"/>
              <w:adjustRightInd w:val="0"/>
              <w:spacing w:line="240" w:lineRule="exact"/>
              <w:jc w:val="center"/>
              <w:rPr>
                <w:rFonts w:ascii="Frutiger LT 55 Roman" w:hAnsi="Frutiger LT 55 Roman" w:cs="Frutiger LT 55 Roman"/>
                <w:b/>
                <w:sz w:val="16"/>
                <w:szCs w:val="16"/>
              </w:rPr>
            </w:pPr>
            <w:r w:rsidRPr="000E1BD9">
              <w:rPr>
                <w:rFonts w:ascii="Frutiger LT 55 Roman" w:hAnsi="Frutiger LT 55 Roman" w:cs="Frutiger LT 55 Roman"/>
                <w:b/>
                <w:sz w:val="16"/>
                <w:szCs w:val="16"/>
              </w:rPr>
              <w:t>Rank</w:t>
            </w:r>
          </w:p>
        </w:tc>
        <w:tc>
          <w:tcPr>
            <w:tcW w:w="2430" w:type="dxa"/>
          </w:tcPr>
          <w:p w14:paraId="1EF0F17B" w14:textId="77777777" w:rsidR="00C82796" w:rsidRPr="000E1BD9" w:rsidRDefault="00FB5D57" w:rsidP="000E1BD9">
            <w:pPr>
              <w:keepNext/>
              <w:autoSpaceDE w:val="0"/>
              <w:autoSpaceDN w:val="0"/>
              <w:adjustRightInd w:val="0"/>
              <w:spacing w:line="240" w:lineRule="exact"/>
              <w:jc w:val="center"/>
              <w:rPr>
                <w:rFonts w:ascii="Frutiger LT 55 Roman" w:hAnsi="Frutiger LT 55 Roman" w:cs="Frutiger LT 55 Roman"/>
                <w:b/>
                <w:sz w:val="16"/>
                <w:szCs w:val="16"/>
              </w:rPr>
            </w:pPr>
            <w:r w:rsidRPr="000E1BD9">
              <w:rPr>
                <w:rFonts w:ascii="Frutiger LT 55 Roman" w:hAnsi="Frutiger LT 55 Roman" w:cs="Frutiger LT 55 Roman"/>
                <w:b/>
                <w:sz w:val="16"/>
                <w:szCs w:val="16"/>
              </w:rPr>
              <w:t>From - To</w:t>
            </w:r>
          </w:p>
        </w:tc>
        <w:tc>
          <w:tcPr>
            <w:tcW w:w="1350" w:type="dxa"/>
          </w:tcPr>
          <w:p w14:paraId="1C6CD154" w14:textId="77777777" w:rsidR="00C82796" w:rsidRPr="000E1BD9" w:rsidRDefault="00FB5D57" w:rsidP="000E1BD9">
            <w:pPr>
              <w:keepNext/>
              <w:autoSpaceDE w:val="0"/>
              <w:autoSpaceDN w:val="0"/>
              <w:adjustRightInd w:val="0"/>
              <w:spacing w:line="240" w:lineRule="exact"/>
              <w:jc w:val="center"/>
              <w:rPr>
                <w:rFonts w:ascii="Frutiger LT 55 Roman" w:hAnsi="Frutiger LT 55 Roman" w:cs="Frutiger LT 55 Roman"/>
                <w:b/>
                <w:sz w:val="16"/>
                <w:szCs w:val="16"/>
              </w:rPr>
            </w:pPr>
            <w:r w:rsidRPr="000E1BD9">
              <w:rPr>
                <w:rFonts w:ascii="Frutiger LT 55 Roman" w:hAnsi="Frutiger LT 55 Roman" w:cs="Frutiger LT 55 Roman"/>
                <w:b/>
                <w:sz w:val="16"/>
                <w:szCs w:val="16"/>
              </w:rPr>
              <w:t>Years Served</w:t>
            </w:r>
          </w:p>
        </w:tc>
        <w:tc>
          <w:tcPr>
            <w:tcW w:w="720" w:type="dxa"/>
          </w:tcPr>
          <w:p w14:paraId="15A74E99" w14:textId="77777777" w:rsidR="00C82796" w:rsidRPr="000E1BD9" w:rsidRDefault="00C82796" w:rsidP="000E1BD9">
            <w:pPr>
              <w:keepNext/>
              <w:autoSpaceDE w:val="0"/>
              <w:autoSpaceDN w:val="0"/>
              <w:adjustRightInd w:val="0"/>
              <w:spacing w:line="240" w:lineRule="exact"/>
              <w:rPr>
                <w:rFonts w:ascii="Frutiger LT 55 Roman" w:hAnsi="Frutiger LT 55 Roman" w:cs="Frutiger LT 55 Roman"/>
                <w:b/>
                <w:sz w:val="16"/>
                <w:szCs w:val="16"/>
              </w:rPr>
            </w:pPr>
            <w:r w:rsidRPr="000E1BD9">
              <w:rPr>
                <w:rFonts w:ascii="Frutiger LT 55 Roman" w:hAnsi="Frutiger LT 55 Roman" w:cs="Frutiger LT 55 Roman"/>
                <w:b/>
                <w:sz w:val="16"/>
                <w:szCs w:val="16"/>
              </w:rPr>
              <w:t>PT/FT</w:t>
            </w:r>
          </w:p>
        </w:tc>
      </w:tr>
    </w:tbl>
    <w:p w14:paraId="77DE8BDC" w14:textId="77777777" w:rsidR="0030069E" w:rsidRDefault="0030069E" w:rsidP="00E60B6C">
      <w:pPr>
        <w:keepNext/>
        <w:autoSpaceDE w:val="0"/>
        <w:autoSpaceDN w:val="0"/>
        <w:adjustRightInd w:val="0"/>
        <w:spacing w:line="240" w:lineRule="exact"/>
        <w:rPr>
          <w:rFonts w:ascii="Frutiger LT 55 Roman" w:hAnsi="Frutiger LT 55 Roman" w:cs="Frutiger LT 55 Roman"/>
          <w:sz w:val="16"/>
          <w:szCs w:val="16"/>
        </w:rPr>
        <w:sectPr w:rsidR="0030069E" w:rsidSect="0030069E">
          <w:type w:val="continuous"/>
          <w:pgSz w:w="12240" w:h="15840"/>
          <w:pgMar w:top="1440" w:right="1170" w:bottom="1440" w:left="1800" w:header="720" w:footer="720" w:gutter="0"/>
          <w:cols w:space="720"/>
          <w:formProt w:val="0"/>
        </w:sectPr>
      </w:pPr>
      <w:bookmarkStart w:id="13" w:name="Text32"/>
    </w:p>
    <w:bookmarkEnd w:id="13"/>
    <w:tbl>
      <w:tblPr>
        <w:tblW w:w="0" w:type="auto"/>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3150"/>
        <w:gridCol w:w="1835"/>
        <w:gridCol w:w="2489"/>
        <w:gridCol w:w="1340"/>
        <w:gridCol w:w="737"/>
      </w:tblGrid>
      <w:tr w:rsidR="00C82796" w:rsidRPr="000E1BD9" w14:paraId="606517A2" w14:textId="77777777" w:rsidTr="000E1BD9">
        <w:trPr>
          <w:cantSplit/>
        </w:trPr>
        <w:tc>
          <w:tcPr>
            <w:tcW w:w="3150" w:type="dxa"/>
          </w:tcPr>
          <w:p w14:paraId="2FA86E6F" w14:textId="77777777" w:rsidR="00C82796" w:rsidRPr="000E1BD9" w:rsidRDefault="00C82796" w:rsidP="000E1BD9">
            <w:pPr>
              <w:keepNext/>
              <w:autoSpaceDE w:val="0"/>
              <w:autoSpaceDN w:val="0"/>
              <w:adjustRightInd w:val="0"/>
              <w:spacing w:line="240" w:lineRule="exact"/>
              <w:rPr>
                <w:rFonts w:ascii="Frutiger LT 55 Roman" w:hAnsi="Frutiger LT 55 Roman" w:cs="Frutiger LT 55 Roman"/>
                <w:sz w:val="20"/>
                <w:szCs w:val="20"/>
              </w:rPr>
            </w:pPr>
          </w:p>
        </w:tc>
        <w:tc>
          <w:tcPr>
            <w:tcW w:w="1835" w:type="dxa"/>
          </w:tcPr>
          <w:p w14:paraId="6BA1675F" w14:textId="77777777" w:rsidR="00C82796" w:rsidRPr="000E1BD9" w:rsidRDefault="00C82796" w:rsidP="000E1BD9">
            <w:pPr>
              <w:keepNext/>
              <w:autoSpaceDE w:val="0"/>
              <w:autoSpaceDN w:val="0"/>
              <w:adjustRightInd w:val="0"/>
              <w:spacing w:line="240" w:lineRule="exact"/>
              <w:rPr>
                <w:rFonts w:ascii="Frutiger LT 55 Roman" w:hAnsi="Frutiger LT 55 Roman" w:cs="Frutiger LT 55 Roman"/>
                <w:sz w:val="20"/>
                <w:szCs w:val="20"/>
              </w:rPr>
            </w:pPr>
          </w:p>
        </w:tc>
        <w:tc>
          <w:tcPr>
            <w:tcW w:w="2489" w:type="dxa"/>
          </w:tcPr>
          <w:p w14:paraId="2A07998E" w14:textId="77777777" w:rsidR="00C82796" w:rsidRPr="000E1BD9" w:rsidRDefault="00C82796" w:rsidP="000E1BD9">
            <w:pPr>
              <w:keepNext/>
              <w:autoSpaceDE w:val="0"/>
              <w:autoSpaceDN w:val="0"/>
              <w:adjustRightInd w:val="0"/>
              <w:spacing w:line="240" w:lineRule="exact"/>
              <w:rPr>
                <w:rFonts w:ascii="Frutiger LT 55 Roman" w:hAnsi="Frutiger LT 55 Roman" w:cs="Frutiger LT 55 Roman"/>
                <w:sz w:val="20"/>
                <w:szCs w:val="20"/>
              </w:rPr>
            </w:pPr>
          </w:p>
        </w:tc>
        <w:tc>
          <w:tcPr>
            <w:tcW w:w="1340" w:type="dxa"/>
          </w:tcPr>
          <w:p w14:paraId="009AA1C0" w14:textId="77777777" w:rsidR="00C82796" w:rsidRPr="000E1BD9" w:rsidRDefault="00C82796" w:rsidP="000E1BD9">
            <w:pPr>
              <w:keepNext/>
              <w:autoSpaceDE w:val="0"/>
              <w:autoSpaceDN w:val="0"/>
              <w:adjustRightInd w:val="0"/>
              <w:spacing w:line="240" w:lineRule="exact"/>
              <w:rPr>
                <w:rFonts w:ascii="Frutiger LT 55 Roman" w:hAnsi="Frutiger LT 55 Roman" w:cs="Frutiger LT 55 Roman"/>
                <w:sz w:val="20"/>
                <w:szCs w:val="20"/>
              </w:rPr>
            </w:pPr>
          </w:p>
        </w:tc>
        <w:tc>
          <w:tcPr>
            <w:tcW w:w="737" w:type="dxa"/>
          </w:tcPr>
          <w:p w14:paraId="473BE8F7" w14:textId="77777777" w:rsidR="00C82796" w:rsidRPr="000E1BD9" w:rsidRDefault="00C82796" w:rsidP="000E1BD9">
            <w:pPr>
              <w:keepNext/>
              <w:autoSpaceDE w:val="0"/>
              <w:autoSpaceDN w:val="0"/>
              <w:adjustRightInd w:val="0"/>
              <w:spacing w:line="240" w:lineRule="exact"/>
              <w:rPr>
                <w:rFonts w:ascii="Frutiger LT 55 Roman" w:hAnsi="Frutiger LT 55 Roman" w:cs="Frutiger LT 55 Roman"/>
                <w:sz w:val="20"/>
                <w:szCs w:val="20"/>
              </w:rPr>
            </w:pPr>
          </w:p>
        </w:tc>
      </w:tr>
      <w:tr w:rsidR="00C82796" w:rsidRPr="000E1BD9" w14:paraId="67651D59" w14:textId="77777777" w:rsidTr="000E1BD9">
        <w:trPr>
          <w:cantSplit/>
        </w:trPr>
        <w:tc>
          <w:tcPr>
            <w:tcW w:w="3150" w:type="dxa"/>
          </w:tcPr>
          <w:p w14:paraId="2148873B" w14:textId="77777777" w:rsidR="00C82796" w:rsidRPr="000E1BD9" w:rsidRDefault="00C82796" w:rsidP="000E1BD9">
            <w:pPr>
              <w:keepNext/>
              <w:autoSpaceDE w:val="0"/>
              <w:autoSpaceDN w:val="0"/>
              <w:adjustRightInd w:val="0"/>
              <w:spacing w:line="240" w:lineRule="exact"/>
              <w:rPr>
                <w:rFonts w:ascii="Frutiger LT 55 Roman" w:hAnsi="Frutiger LT 55 Roman" w:cs="Frutiger LT 55 Roman"/>
                <w:sz w:val="20"/>
                <w:szCs w:val="20"/>
              </w:rPr>
            </w:pPr>
          </w:p>
        </w:tc>
        <w:tc>
          <w:tcPr>
            <w:tcW w:w="1835" w:type="dxa"/>
          </w:tcPr>
          <w:p w14:paraId="7678B30E" w14:textId="77777777" w:rsidR="00C82796" w:rsidRPr="000E1BD9" w:rsidRDefault="00C82796" w:rsidP="000E1BD9">
            <w:pPr>
              <w:keepNext/>
              <w:autoSpaceDE w:val="0"/>
              <w:autoSpaceDN w:val="0"/>
              <w:adjustRightInd w:val="0"/>
              <w:spacing w:line="240" w:lineRule="exact"/>
              <w:rPr>
                <w:rFonts w:ascii="Frutiger LT 55 Roman" w:hAnsi="Frutiger LT 55 Roman" w:cs="Frutiger LT 55 Roman"/>
                <w:sz w:val="20"/>
                <w:szCs w:val="20"/>
              </w:rPr>
            </w:pPr>
          </w:p>
        </w:tc>
        <w:tc>
          <w:tcPr>
            <w:tcW w:w="2489" w:type="dxa"/>
          </w:tcPr>
          <w:p w14:paraId="0F7A0B03" w14:textId="77777777" w:rsidR="00C82796" w:rsidRPr="000E1BD9" w:rsidRDefault="00C82796" w:rsidP="000E1BD9">
            <w:pPr>
              <w:keepNext/>
              <w:autoSpaceDE w:val="0"/>
              <w:autoSpaceDN w:val="0"/>
              <w:adjustRightInd w:val="0"/>
              <w:spacing w:line="240" w:lineRule="exact"/>
              <w:rPr>
                <w:rFonts w:ascii="Frutiger LT 55 Roman" w:hAnsi="Frutiger LT 55 Roman" w:cs="Frutiger LT 55 Roman"/>
                <w:sz w:val="20"/>
                <w:szCs w:val="20"/>
              </w:rPr>
            </w:pPr>
          </w:p>
        </w:tc>
        <w:tc>
          <w:tcPr>
            <w:tcW w:w="1340" w:type="dxa"/>
          </w:tcPr>
          <w:p w14:paraId="58052D5B" w14:textId="77777777" w:rsidR="00C82796" w:rsidRPr="000E1BD9" w:rsidRDefault="00C82796" w:rsidP="000E1BD9">
            <w:pPr>
              <w:keepNext/>
              <w:autoSpaceDE w:val="0"/>
              <w:autoSpaceDN w:val="0"/>
              <w:adjustRightInd w:val="0"/>
              <w:spacing w:line="240" w:lineRule="exact"/>
              <w:rPr>
                <w:rFonts w:ascii="Frutiger LT 55 Roman" w:hAnsi="Frutiger LT 55 Roman" w:cs="Frutiger LT 55 Roman"/>
                <w:sz w:val="20"/>
                <w:szCs w:val="20"/>
              </w:rPr>
            </w:pPr>
          </w:p>
        </w:tc>
        <w:tc>
          <w:tcPr>
            <w:tcW w:w="737" w:type="dxa"/>
          </w:tcPr>
          <w:p w14:paraId="59A9EFE6" w14:textId="77777777" w:rsidR="00C82796" w:rsidRPr="000E1BD9" w:rsidRDefault="00C82796" w:rsidP="000E1BD9">
            <w:pPr>
              <w:keepNext/>
              <w:autoSpaceDE w:val="0"/>
              <w:autoSpaceDN w:val="0"/>
              <w:adjustRightInd w:val="0"/>
              <w:spacing w:line="240" w:lineRule="exact"/>
              <w:rPr>
                <w:rFonts w:ascii="Frutiger LT 55 Roman" w:hAnsi="Frutiger LT 55 Roman" w:cs="Frutiger LT 55 Roman"/>
                <w:sz w:val="20"/>
                <w:szCs w:val="20"/>
              </w:rPr>
            </w:pPr>
          </w:p>
        </w:tc>
      </w:tr>
      <w:tr w:rsidR="00C82796" w:rsidRPr="000E1BD9" w14:paraId="25201798" w14:textId="77777777" w:rsidTr="000E1BD9">
        <w:trPr>
          <w:cantSplit/>
        </w:trPr>
        <w:tc>
          <w:tcPr>
            <w:tcW w:w="3150" w:type="dxa"/>
          </w:tcPr>
          <w:p w14:paraId="2D23D485" w14:textId="77777777" w:rsidR="00C82796" w:rsidRPr="000E1BD9" w:rsidRDefault="00C82796" w:rsidP="000E1BD9">
            <w:pPr>
              <w:autoSpaceDE w:val="0"/>
              <w:autoSpaceDN w:val="0"/>
              <w:adjustRightInd w:val="0"/>
              <w:spacing w:line="240" w:lineRule="exact"/>
              <w:rPr>
                <w:rFonts w:ascii="Frutiger LT 55 Roman" w:hAnsi="Frutiger LT 55 Roman" w:cs="Frutiger LT 55 Roman"/>
                <w:sz w:val="20"/>
                <w:szCs w:val="20"/>
              </w:rPr>
            </w:pPr>
          </w:p>
        </w:tc>
        <w:tc>
          <w:tcPr>
            <w:tcW w:w="1835" w:type="dxa"/>
          </w:tcPr>
          <w:p w14:paraId="529CCF74" w14:textId="77777777" w:rsidR="00C82796" w:rsidRPr="000E1BD9" w:rsidRDefault="00C82796" w:rsidP="000E1BD9">
            <w:pPr>
              <w:autoSpaceDE w:val="0"/>
              <w:autoSpaceDN w:val="0"/>
              <w:adjustRightInd w:val="0"/>
              <w:spacing w:line="240" w:lineRule="exact"/>
              <w:rPr>
                <w:rFonts w:ascii="Frutiger LT 55 Roman" w:hAnsi="Frutiger LT 55 Roman" w:cs="Frutiger LT 55 Roman"/>
                <w:sz w:val="20"/>
                <w:szCs w:val="20"/>
              </w:rPr>
            </w:pPr>
          </w:p>
        </w:tc>
        <w:tc>
          <w:tcPr>
            <w:tcW w:w="2489" w:type="dxa"/>
          </w:tcPr>
          <w:p w14:paraId="64CF6683" w14:textId="77777777" w:rsidR="00C82796" w:rsidRPr="000E1BD9" w:rsidRDefault="00C82796" w:rsidP="000E1BD9">
            <w:pPr>
              <w:autoSpaceDE w:val="0"/>
              <w:autoSpaceDN w:val="0"/>
              <w:adjustRightInd w:val="0"/>
              <w:spacing w:line="240" w:lineRule="exact"/>
              <w:rPr>
                <w:rFonts w:ascii="Frutiger LT 55 Roman" w:hAnsi="Frutiger LT 55 Roman" w:cs="Frutiger LT 55 Roman"/>
                <w:sz w:val="20"/>
                <w:szCs w:val="20"/>
              </w:rPr>
            </w:pPr>
          </w:p>
        </w:tc>
        <w:tc>
          <w:tcPr>
            <w:tcW w:w="1340" w:type="dxa"/>
          </w:tcPr>
          <w:p w14:paraId="039C9379" w14:textId="77777777" w:rsidR="00C82796" w:rsidRPr="000E1BD9" w:rsidRDefault="00C82796" w:rsidP="000E1BD9">
            <w:pPr>
              <w:autoSpaceDE w:val="0"/>
              <w:autoSpaceDN w:val="0"/>
              <w:adjustRightInd w:val="0"/>
              <w:spacing w:line="240" w:lineRule="exact"/>
              <w:rPr>
                <w:rFonts w:ascii="Frutiger LT 55 Roman" w:hAnsi="Frutiger LT 55 Roman" w:cs="Frutiger LT 55 Roman"/>
                <w:sz w:val="20"/>
                <w:szCs w:val="20"/>
              </w:rPr>
            </w:pPr>
          </w:p>
        </w:tc>
        <w:tc>
          <w:tcPr>
            <w:tcW w:w="737" w:type="dxa"/>
          </w:tcPr>
          <w:p w14:paraId="28D2414E" w14:textId="77777777" w:rsidR="00C82796" w:rsidRPr="000E1BD9" w:rsidRDefault="00C82796" w:rsidP="000E1BD9">
            <w:pPr>
              <w:autoSpaceDE w:val="0"/>
              <w:autoSpaceDN w:val="0"/>
              <w:adjustRightInd w:val="0"/>
              <w:spacing w:line="240" w:lineRule="exact"/>
              <w:rPr>
                <w:rFonts w:ascii="Frutiger LT 55 Roman" w:hAnsi="Frutiger LT 55 Roman" w:cs="Frutiger LT 55 Roman"/>
                <w:sz w:val="20"/>
                <w:szCs w:val="20"/>
              </w:rPr>
            </w:pPr>
          </w:p>
        </w:tc>
      </w:tr>
      <w:tr w:rsidR="00112A58" w:rsidRPr="000E1BD9" w14:paraId="21504B84" w14:textId="77777777" w:rsidTr="000E1BD9">
        <w:trPr>
          <w:cantSplit/>
        </w:trPr>
        <w:tc>
          <w:tcPr>
            <w:tcW w:w="3150" w:type="dxa"/>
          </w:tcPr>
          <w:p w14:paraId="5B35D5EB" w14:textId="77777777" w:rsidR="00112A58" w:rsidRPr="000E1BD9" w:rsidRDefault="00112A58" w:rsidP="000E1BD9">
            <w:pPr>
              <w:autoSpaceDE w:val="0"/>
              <w:autoSpaceDN w:val="0"/>
              <w:adjustRightInd w:val="0"/>
              <w:spacing w:line="240" w:lineRule="exact"/>
              <w:rPr>
                <w:rFonts w:ascii="Frutiger LT 55 Roman" w:hAnsi="Frutiger LT 55 Roman" w:cs="Frutiger LT 55 Roman"/>
                <w:sz w:val="20"/>
                <w:szCs w:val="20"/>
              </w:rPr>
            </w:pPr>
          </w:p>
        </w:tc>
        <w:tc>
          <w:tcPr>
            <w:tcW w:w="1835" w:type="dxa"/>
          </w:tcPr>
          <w:p w14:paraId="3B5C7EF3" w14:textId="77777777" w:rsidR="00112A58" w:rsidRPr="000E1BD9" w:rsidRDefault="00112A58" w:rsidP="000E1BD9">
            <w:pPr>
              <w:autoSpaceDE w:val="0"/>
              <w:autoSpaceDN w:val="0"/>
              <w:adjustRightInd w:val="0"/>
              <w:spacing w:line="240" w:lineRule="exact"/>
              <w:rPr>
                <w:rFonts w:ascii="FrutigerLT-Roman" w:hAnsi="FrutigerLT-Roman" w:cs="FrutigerLT-Roman"/>
                <w:b/>
                <w:sz w:val="20"/>
                <w:szCs w:val="20"/>
              </w:rPr>
            </w:pPr>
          </w:p>
        </w:tc>
        <w:tc>
          <w:tcPr>
            <w:tcW w:w="2489" w:type="dxa"/>
          </w:tcPr>
          <w:p w14:paraId="667EFD4D" w14:textId="77777777" w:rsidR="00112A58" w:rsidRPr="000E1BD9" w:rsidRDefault="00112A58" w:rsidP="000E1BD9">
            <w:pPr>
              <w:autoSpaceDE w:val="0"/>
              <w:autoSpaceDN w:val="0"/>
              <w:adjustRightInd w:val="0"/>
              <w:spacing w:line="240" w:lineRule="exact"/>
              <w:rPr>
                <w:rFonts w:ascii="Frutiger LT 55 Roman" w:hAnsi="Frutiger LT 55 Roman" w:cs="Frutiger LT 55 Roman"/>
                <w:sz w:val="20"/>
                <w:szCs w:val="20"/>
              </w:rPr>
            </w:pPr>
          </w:p>
        </w:tc>
        <w:tc>
          <w:tcPr>
            <w:tcW w:w="1340" w:type="dxa"/>
          </w:tcPr>
          <w:p w14:paraId="30C868B0" w14:textId="77777777" w:rsidR="00112A58" w:rsidRPr="000E1BD9" w:rsidRDefault="00112A58" w:rsidP="000E1BD9">
            <w:pPr>
              <w:autoSpaceDE w:val="0"/>
              <w:autoSpaceDN w:val="0"/>
              <w:adjustRightInd w:val="0"/>
              <w:spacing w:line="240" w:lineRule="exact"/>
              <w:rPr>
                <w:rFonts w:ascii="Frutiger LT 55 Roman" w:hAnsi="Frutiger LT 55 Roman" w:cs="Frutiger LT 55 Roman"/>
                <w:sz w:val="20"/>
                <w:szCs w:val="20"/>
              </w:rPr>
            </w:pPr>
          </w:p>
        </w:tc>
        <w:tc>
          <w:tcPr>
            <w:tcW w:w="737" w:type="dxa"/>
          </w:tcPr>
          <w:p w14:paraId="1364E921" w14:textId="77777777" w:rsidR="00112A58" w:rsidRPr="000E1BD9" w:rsidRDefault="00112A58" w:rsidP="000E1BD9">
            <w:pPr>
              <w:autoSpaceDE w:val="0"/>
              <w:autoSpaceDN w:val="0"/>
              <w:adjustRightInd w:val="0"/>
              <w:spacing w:line="240" w:lineRule="exact"/>
              <w:rPr>
                <w:rFonts w:ascii="Frutiger LT 55 Roman" w:hAnsi="Frutiger LT 55 Roman" w:cs="Frutiger LT 55 Roman"/>
                <w:sz w:val="20"/>
                <w:szCs w:val="20"/>
              </w:rPr>
            </w:pPr>
          </w:p>
        </w:tc>
      </w:tr>
    </w:tbl>
    <w:p w14:paraId="206DC718" w14:textId="77777777" w:rsidR="00E22F1A" w:rsidRPr="00744FF1" w:rsidRDefault="00E22F1A" w:rsidP="002A287A">
      <w:pPr>
        <w:tabs>
          <w:tab w:val="left" w:pos="2880"/>
          <w:tab w:val="left" w:pos="3600"/>
          <w:tab w:val="left" w:pos="4320"/>
          <w:tab w:val="left" w:pos="5040"/>
          <w:tab w:val="left" w:pos="5760"/>
          <w:tab w:val="left" w:pos="7200"/>
        </w:tabs>
        <w:autoSpaceDE w:val="0"/>
        <w:autoSpaceDN w:val="0"/>
        <w:adjustRightInd w:val="0"/>
        <w:spacing w:line="240" w:lineRule="exact"/>
        <w:ind w:left="900"/>
        <w:rPr>
          <w:rFonts w:ascii="Frutiger LT 55 Roman" w:hAnsi="Frutiger LT 55 Roman" w:cs="Frutiger LT 55 Roman"/>
          <w:sz w:val="16"/>
          <w:szCs w:val="16"/>
        </w:rPr>
      </w:pPr>
    </w:p>
    <w:p w14:paraId="2E7BA9C7" w14:textId="77777777" w:rsidR="002A287A" w:rsidRPr="00C82796" w:rsidRDefault="003B41B1" w:rsidP="003B41B1">
      <w:pPr>
        <w:autoSpaceDE w:val="0"/>
        <w:autoSpaceDN w:val="0"/>
        <w:adjustRightInd w:val="0"/>
        <w:spacing w:line="240" w:lineRule="exact"/>
        <w:ind w:hanging="600"/>
        <w:rPr>
          <w:rFonts w:ascii="Frutiger LT 55 Roman" w:hAnsi="Frutiger LT 55 Roman" w:cs="Frutiger LT 55 Roman"/>
          <w:sz w:val="16"/>
          <w:szCs w:val="16"/>
        </w:rPr>
      </w:pPr>
      <w:r>
        <w:rPr>
          <w:rFonts w:ascii="Frutiger LT 55 Roman" w:hAnsi="Frutiger LT 55 Roman" w:cs="Frutiger LT 65 Bold"/>
          <w:b/>
        </w:rPr>
        <w:t xml:space="preserve">C.  </w:t>
      </w:r>
      <w:r>
        <w:rPr>
          <w:rFonts w:ascii="Frutiger LT 55 Roman" w:hAnsi="Frutiger LT 55 Roman" w:cs="Frutiger LT 65 Bold"/>
          <w:b/>
        </w:rPr>
        <w:tab/>
      </w:r>
      <w:r w:rsidR="002A287A" w:rsidRPr="00C82796">
        <w:rPr>
          <w:rFonts w:ascii="Frutiger LT 55 Roman" w:hAnsi="Frutiger LT 55 Roman" w:cs="Frutiger LT 65 Bold"/>
          <w:b/>
        </w:rPr>
        <w:t>Professional Experience</w:t>
      </w:r>
      <w:r w:rsidR="00E22F1A" w:rsidRPr="00ED30D8">
        <w:rPr>
          <w:rFonts w:ascii="Frutiger LT 55 Roman" w:hAnsi="Frutiger LT 55 Roman" w:cs="Frutiger LT 65 Bold"/>
          <w:b/>
          <w:sz w:val="16"/>
          <w:szCs w:val="16"/>
        </w:rPr>
        <w:t xml:space="preserve"> </w:t>
      </w:r>
      <w:r w:rsidR="00C62E39" w:rsidRPr="00ED30D8">
        <w:rPr>
          <w:rFonts w:ascii="Frutiger LT 55 Roman" w:hAnsi="Frutiger LT 55 Roman" w:cs="Frutiger LT 65 Bold"/>
          <w:sz w:val="16"/>
          <w:szCs w:val="16"/>
        </w:rPr>
        <w:t>(</w:t>
      </w:r>
      <w:r w:rsidR="002A287A" w:rsidRPr="00ED30D8">
        <w:rPr>
          <w:rFonts w:ascii="Frutiger LT 55 Roman" w:hAnsi="Frutiger LT 55 Roman" w:cs="Frutiger LT 55 Roman"/>
          <w:sz w:val="16"/>
          <w:szCs w:val="16"/>
        </w:rPr>
        <w:t>i</w:t>
      </w:r>
      <w:r w:rsidR="002A287A" w:rsidRPr="00C82796">
        <w:rPr>
          <w:rFonts w:ascii="Frutiger LT 55 Roman" w:hAnsi="Frutiger LT 55 Roman" w:cs="Frutiger LT 55 Roman"/>
          <w:sz w:val="16"/>
          <w:szCs w:val="16"/>
        </w:rPr>
        <w:t>f none, so state) List your significant and relevant academic and professional experience (other than teaching) in reverse chronological order. Indicate the name of the organization, your title, dates of employment, responsibilities and whether employment was full time or part time.</w:t>
      </w:r>
    </w:p>
    <w:p w14:paraId="592D0AC3" w14:textId="77777777" w:rsidR="00B71426" w:rsidRDefault="00B71426" w:rsidP="002A287A">
      <w:pPr>
        <w:autoSpaceDE w:val="0"/>
        <w:autoSpaceDN w:val="0"/>
        <w:adjustRightInd w:val="0"/>
        <w:ind w:left="360" w:hanging="180"/>
        <w:rPr>
          <w:rFonts w:ascii="Frutiger LT 55 Roman" w:hAnsi="Frutiger LT 55 Roman" w:cs="Frutiger LT 55 Roman"/>
          <w:b/>
          <w:bCs/>
          <w:sz w:val="16"/>
          <w:szCs w:val="16"/>
        </w:rPr>
      </w:pPr>
    </w:p>
    <w:p w14:paraId="3002C204" w14:textId="77777777" w:rsidR="00B71426" w:rsidRDefault="00B71426" w:rsidP="002A287A">
      <w:pPr>
        <w:autoSpaceDE w:val="0"/>
        <w:autoSpaceDN w:val="0"/>
        <w:adjustRightInd w:val="0"/>
        <w:ind w:left="360" w:hanging="180"/>
        <w:rPr>
          <w:rFonts w:ascii="Frutiger LT 55 Roman" w:hAnsi="Frutiger LT 55 Roman" w:cs="Frutiger LT 55 Roman"/>
          <w:b/>
          <w:bCs/>
          <w:sz w:val="16"/>
          <w:szCs w:val="16"/>
        </w:rPr>
      </w:pPr>
    </w:p>
    <w:tbl>
      <w:tblPr>
        <w:tblW w:w="1026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1"/>
        <w:gridCol w:w="1800"/>
        <w:gridCol w:w="1719"/>
        <w:gridCol w:w="3420"/>
        <w:gridCol w:w="630"/>
      </w:tblGrid>
      <w:tr w:rsidR="00C71A9D" w:rsidRPr="000E1BD9" w14:paraId="0C71C55D" w14:textId="77777777" w:rsidTr="009E55C7">
        <w:trPr>
          <w:cantSplit/>
        </w:trPr>
        <w:tc>
          <w:tcPr>
            <w:tcW w:w="2691" w:type="dxa"/>
            <w:vAlign w:val="center"/>
          </w:tcPr>
          <w:p w14:paraId="74D9F1DC" w14:textId="77777777" w:rsidR="00C71A9D" w:rsidRPr="000E1BD9" w:rsidRDefault="00C71A9D" w:rsidP="000E1BD9">
            <w:pPr>
              <w:keepNext/>
              <w:autoSpaceDE w:val="0"/>
              <w:autoSpaceDN w:val="0"/>
              <w:adjustRightInd w:val="0"/>
              <w:jc w:val="center"/>
              <w:rPr>
                <w:rFonts w:ascii="Frutiger LT 55 Roman" w:hAnsi="Frutiger LT 55 Roman" w:cs="Frutiger LT 55 Roman"/>
                <w:b/>
                <w:bCs/>
                <w:sz w:val="16"/>
                <w:szCs w:val="16"/>
              </w:rPr>
            </w:pPr>
            <w:r w:rsidRPr="000E1BD9">
              <w:rPr>
                <w:rFonts w:ascii="Frutiger LT 55 Roman" w:hAnsi="Frutiger LT 55 Roman" w:cs="Frutiger LT 55 Roman"/>
                <w:b/>
                <w:bCs/>
                <w:sz w:val="16"/>
                <w:szCs w:val="16"/>
              </w:rPr>
              <w:t>Name (Organization)</w:t>
            </w:r>
          </w:p>
        </w:tc>
        <w:tc>
          <w:tcPr>
            <w:tcW w:w="1800" w:type="dxa"/>
            <w:vAlign w:val="center"/>
          </w:tcPr>
          <w:p w14:paraId="68208007" w14:textId="77777777" w:rsidR="00C71A9D" w:rsidRPr="000E1BD9" w:rsidRDefault="00C71A9D" w:rsidP="000E1BD9">
            <w:pPr>
              <w:keepNext/>
              <w:autoSpaceDE w:val="0"/>
              <w:autoSpaceDN w:val="0"/>
              <w:adjustRightInd w:val="0"/>
              <w:jc w:val="center"/>
              <w:rPr>
                <w:rFonts w:ascii="Frutiger LT 55 Roman" w:hAnsi="Frutiger LT 55 Roman" w:cs="Frutiger LT 55 Roman"/>
                <w:b/>
                <w:bCs/>
                <w:sz w:val="16"/>
                <w:szCs w:val="16"/>
              </w:rPr>
            </w:pPr>
            <w:r w:rsidRPr="000E1BD9">
              <w:rPr>
                <w:rFonts w:ascii="Frutiger LT 55 Roman" w:hAnsi="Frutiger LT 55 Roman" w:cs="Frutiger LT 55 Roman"/>
                <w:b/>
                <w:bCs/>
                <w:sz w:val="16"/>
                <w:szCs w:val="16"/>
              </w:rPr>
              <w:t>Your Title</w:t>
            </w:r>
          </w:p>
        </w:tc>
        <w:tc>
          <w:tcPr>
            <w:tcW w:w="1719" w:type="dxa"/>
            <w:vAlign w:val="center"/>
          </w:tcPr>
          <w:p w14:paraId="41DC772B" w14:textId="77777777" w:rsidR="009E55C7" w:rsidRDefault="00C71A9D" w:rsidP="009E55C7">
            <w:pPr>
              <w:keepNext/>
              <w:autoSpaceDE w:val="0"/>
              <w:autoSpaceDN w:val="0"/>
              <w:adjustRightInd w:val="0"/>
              <w:jc w:val="center"/>
              <w:rPr>
                <w:rFonts w:ascii="Frutiger LT 55 Roman" w:hAnsi="Frutiger LT 55 Roman" w:cs="Frutiger LT 55 Roman"/>
                <w:b/>
                <w:bCs/>
                <w:sz w:val="16"/>
                <w:szCs w:val="16"/>
              </w:rPr>
            </w:pPr>
            <w:r w:rsidRPr="000E1BD9">
              <w:rPr>
                <w:rFonts w:ascii="Frutiger LT 55 Roman" w:hAnsi="Frutiger LT 55 Roman" w:cs="Frutiger LT 55 Roman"/>
                <w:b/>
                <w:bCs/>
                <w:sz w:val="16"/>
                <w:szCs w:val="16"/>
              </w:rPr>
              <w:t>Date</w:t>
            </w:r>
            <w:r w:rsidR="009E55C7">
              <w:rPr>
                <w:rFonts w:ascii="Frutiger LT 55 Roman" w:hAnsi="Frutiger LT 55 Roman" w:cs="Frutiger LT 55 Roman"/>
                <w:b/>
                <w:bCs/>
                <w:sz w:val="16"/>
                <w:szCs w:val="16"/>
              </w:rPr>
              <w:t>/s</w:t>
            </w:r>
            <w:r w:rsidRPr="000E1BD9">
              <w:rPr>
                <w:rFonts w:ascii="Frutiger LT 55 Roman" w:hAnsi="Frutiger LT 55 Roman" w:cs="Frutiger LT 55 Roman"/>
                <w:b/>
                <w:bCs/>
                <w:sz w:val="16"/>
                <w:szCs w:val="16"/>
              </w:rPr>
              <w:t xml:space="preserve"> of Employment </w:t>
            </w:r>
          </w:p>
          <w:p w14:paraId="41D4724E" w14:textId="77777777" w:rsidR="00C71A9D" w:rsidRPr="000E1BD9" w:rsidRDefault="009E55C7" w:rsidP="009E55C7">
            <w:pPr>
              <w:keepNext/>
              <w:autoSpaceDE w:val="0"/>
              <w:autoSpaceDN w:val="0"/>
              <w:adjustRightInd w:val="0"/>
              <w:jc w:val="center"/>
              <w:rPr>
                <w:rFonts w:ascii="Frutiger LT 55 Roman" w:hAnsi="Frutiger LT 55 Roman" w:cs="Frutiger LT 55 Roman"/>
                <w:bCs/>
                <w:sz w:val="16"/>
                <w:szCs w:val="16"/>
              </w:rPr>
            </w:pPr>
            <w:r>
              <w:rPr>
                <w:rFonts w:ascii="Frutiger LT 55 Roman" w:hAnsi="Frutiger LT 55 Roman" w:cs="Frutiger LT 55 Roman"/>
                <w:bCs/>
                <w:sz w:val="16"/>
                <w:szCs w:val="16"/>
              </w:rPr>
              <w:t>(from – to)</w:t>
            </w:r>
          </w:p>
        </w:tc>
        <w:tc>
          <w:tcPr>
            <w:tcW w:w="3420" w:type="dxa"/>
            <w:vAlign w:val="center"/>
          </w:tcPr>
          <w:p w14:paraId="0E31F155" w14:textId="77777777" w:rsidR="00C71A9D" w:rsidRPr="000E1BD9" w:rsidRDefault="00C71A9D" w:rsidP="000E1BD9">
            <w:pPr>
              <w:keepNext/>
              <w:autoSpaceDE w:val="0"/>
              <w:autoSpaceDN w:val="0"/>
              <w:adjustRightInd w:val="0"/>
              <w:jc w:val="center"/>
              <w:rPr>
                <w:rFonts w:ascii="Frutiger LT 55 Roman" w:hAnsi="Frutiger LT 55 Roman" w:cs="Frutiger LT 55 Roman"/>
                <w:b/>
                <w:bCs/>
                <w:sz w:val="16"/>
                <w:szCs w:val="16"/>
              </w:rPr>
            </w:pPr>
            <w:r w:rsidRPr="000E1BD9">
              <w:rPr>
                <w:rFonts w:ascii="Frutiger LT 55 Roman" w:hAnsi="Frutiger LT 55 Roman" w:cs="Frutiger LT 55 Roman"/>
                <w:b/>
                <w:bCs/>
                <w:sz w:val="16"/>
                <w:szCs w:val="16"/>
              </w:rPr>
              <w:t>Responsibilities</w:t>
            </w:r>
          </w:p>
        </w:tc>
        <w:tc>
          <w:tcPr>
            <w:tcW w:w="630" w:type="dxa"/>
            <w:vAlign w:val="center"/>
          </w:tcPr>
          <w:p w14:paraId="2D03F8EF" w14:textId="77777777" w:rsidR="00C71A9D" w:rsidRPr="000E1BD9" w:rsidRDefault="00C71A9D" w:rsidP="000E1BD9">
            <w:pPr>
              <w:keepNext/>
              <w:autoSpaceDE w:val="0"/>
              <w:autoSpaceDN w:val="0"/>
              <w:adjustRightInd w:val="0"/>
              <w:jc w:val="both"/>
              <w:rPr>
                <w:rFonts w:ascii="Frutiger LT 55 Roman" w:hAnsi="Frutiger LT 55 Roman" w:cs="Frutiger LT 55 Roman"/>
                <w:b/>
                <w:bCs/>
                <w:sz w:val="14"/>
                <w:szCs w:val="14"/>
              </w:rPr>
            </w:pPr>
            <w:r w:rsidRPr="000E1BD9">
              <w:rPr>
                <w:rFonts w:ascii="Frutiger LT 55 Roman" w:hAnsi="Frutiger LT 55 Roman" w:cs="Frutiger LT 55 Roman"/>
                <w:b/>
                <w:bCs/>
                <w:sz w:val="14"/>
                <w:szCs w:val="14"/>
              </w:rPr>
              <w:t>FT/</w:t>
            </w:r>
            <w:r w:rsidR="00FF5782" w:rsidRPr="000E1BD9">
              <w:rPr>
                <w:rFonts w:ascii="Frutiger LT 55 Roman" w:hAnsi="Frutiger LT 55 Roman" w:cs="Frutiger LT 55 Roman"/>
                <w:b/>
                <w:bCs/>
                <w:sz w:val="14"/>
                <w:szCs w:val="14"/>
              </w:rPr>
              <w:t xml:space="preserve"> </w:t>
            </w:r>
            <w:r w:rsidRPr="000E1BD9">
              <w:rPr>
                <w:rFonts w:ascii="Frutiger LT 55 Roman" w:hAnsi="Frutiger LT 55 Roman" w:cs="Frutiger LT 55 Roman"/>
                <w:b/>
                <w:bCs/>
                <w:sz w:val="14"/>
                <w:szCs w:val="14"/>
              </w:rPr>
              <w:t>PT</w:t>
            </w:r>
          </w:p>
        </w:tc>
      </w:tr>
      <w:tr w:rsidR="00C71A9D" w:rsidRPr="000E1BD9" w14:paraId="3A563069" w14:textId="77777777" w:rsidTr="009E55C7">
        <w:trPr>
          <w:cantSplit/>
        </w:trPr>
        <w:tc>
          <w:tcPr>
            <w:tcW w:w="2691" w:type="dxa"/>
          </w:tcPr>
          <w:p w14:paraId="03AD40C7" w14:textId="77777777" w:rsidR="00C71A9D" w:rsidRPr="000E1BD9" w:rsidRDefault="00C71A9D" w:rsidP="000E1BD9">
            <w:pPr>
              <w:keepNext/>
              <w:autoSpaceDE w:val="0"/>
              <w:autoSpaceDN w:val="0"/>
              <w:adjustRightInd w:val="0"/>
              <w:rPr>
                <w:rFonts w:ascii="Arial" w:hAnsi="Arial" w:cs="Arial"/>
                <w:bCs/>
                <w:sz w:val="20"/>
                <w:szCs w:val="20"/>
              </w:rPr>
            </w:pPr>
          </w:p>
        </w:tc>
        <w:tc>
          <w:tcPr>
            <w:tcW w:w="1800" w:type="dxa"/>
          </w:tcPr>
          <w:p w14:paraId="289ACA6B" w14:textId="77777777" w:rsidR="00C71A9D" w:rsidRPr="000E1BD9" w:rsidRDefault="00C71A9D" w:rsidP="000E1BD9">
            <w:pPr>
              <w:keepNext/>
              <w:autoSpaceDE w:val="0"/>
              <w:autoSpaceDN w:val="0"/>
              <w:adjustRightInd w:val="0"/>
              <w:rPr>
                <w:rFonts w:ascii="Arial" w:hAnsi="Arial" w:cs="Arial"/>
                <w:bCs/>
                <w:sz w:val="20"/>
                <w:szCs w:val="20"/>
              </w:rPr>
            </w:pPr>
          </w:p>
        </w:tc>
        <w:tc>
          <w:tcPr>
            <w:tcW w:w="1719" w:type="dxa"/>
          </w:tcPr>
          <w:p w14:paraId="55542038" w14:textId="77777777" w:rsidR="00C71A9D" w:rsidRPr="000E1BD9" w:rsidRDefault="00C71A9D" w:rsidP="000E1BD9">
            <w:pPr>
              <w:keepNext/>
              <w:autoSpaceDE w:val="0"/>
              <w:autoSpaceDN w:val="0"/>
              <w:adjustRightInd w:val="0"/>
              <w:rPr>
                <w:rFonts w:ascii="Arial" w:hAnsi="Arial" w:cs="Arial"/>
                <w:bCs/>
                <w:sz w:val="20"/>
                <w:szCs w:val="20"/>
              </w:rPr>
            </w:pPr>
          </w:p>
        </w:tc>
        <w:tc>
          <w:tcPr>
            <w:tcW w:w="3420" w:type="dxa"/>
          </w:tcPr>
          <w:p w14:paraId="1764EAC6" w14:textId="77777777" w:rsidR="00C71A9D" w:rsidRPr="000E1BD9" w:rsidRDefault="00C71A9D" w:rsidP="000E1BD9">
            <w:pPr>
              <w:keepNext/>
              <w:autoSpaceDE w:val="0"/>
              <w:autoSpaceDN w:val="0"/>
              <w:adjustRightInd w:val="0"/>
              <w:rPr>
                <w:rFonts w:ascii="Arial" w:hAnsi="Arial" w:cs="Arial"/>
                <w:bCs/>
                <w:sz w:val="20"/>
                <w:szCs w:val="20"/>
              </w:rPr>
            </w:pPr>
          </w:p>
        </w:tc>
        <w:tc>
          <w:tcPr>
            <w:tcW w:w="630" w:type="dxa"/>
          </w:tcPr>
          <w:p w14:paraId="158F6D06" w14:textId="77777777" w:rsidR="00C71A9D" w:rsidRPr="000E1BD9" w:rsidRDefault="00C71A9D" w:rsidP="000E1BD9">
            <w:pPr>
              <w:keepNext/>
              <w:autoSpaceDE w:val="0"/>
              <w:autoSpaceDN w:val="0"/>
              <w:adjustRightInd w:val="0"/>
              <w:rPr>
                <w:rFonts w:ascii="Arial" w:hAnsi="Arial" w:cs="Arial"/>
                <w:bCs/>
                <w:sz w:val="20"/>
                <w:szCs w:val="20"/>
              </w:rPr>
            </w:pPr>
          </w:p>
        </w:tc>
      </w:tr>
      <w:tr w:rsidR="00C71A9D" w:rsidRPr="000E1BD9" w14:paraId="08CCC9CE" w14:textId="77777777" w:rsidTr="009E55C7">
        <w:trPr>
          <w:cantSplit/>
        </w:trPr>
        <w:tc>
          <w:tcPr>
            <w:tcW w:w="2691" w:type="dxa"/>
          </w:tcPr>
          <w:p w14:paraId="178BEC96" w14:textId="77777777" w:rsidR="00C71A9D" w:rsidRPr="000E1BD9" w:rsidRDefault="00C71A9D" w:rsidP="000E1BD9">
            <w:pPr>
              <w:keepNext/>
              <w:autoSpaceDE w:val="0"/>
              <w:autoSpaceDN w:val="0"/>
              <w:adjustRightInd w:val="0"/>
              <w:rPr>
                <w:rFonts w:ascii="Arial" w:hAnsi="Arial" w:cs="Arial"/>
                <w:bCs/>
                <w:sz w:val="20"/>
                <w:szCs w:val="20"/>
              </w:rPr>
            </w:pPr>
          </w:p>
        </w:tc>
        <w:tc>
          <w:tcPr>
            <w:tcW w:w="1800" w:type="dxa"/>
          </w:tcPr>
          <w:p w14:paraId="6DFFF20F" w14:textId="77777777" w:rsidR="00C71A9D" w:rsidRPr="000E1BD9" w:rsidRDefault="00C71A9D" w:rsidP="000E1BD9">
            <w:pPr>
              <w:keepNext/>
              <w:autoSpaceDE w:val="0"/>
              <w:autoSpaceDN w:val="0"/>
              <w:adjustRightInd w:val="0"/>
              <w:rPr>
                <w:rFonts w:ascii="Arial" w:hAnsi="Arial" w:cs="Arial"/>
                <w:bCs/>
                <w:sz w:val="20"/>
                <w:szCs w:val="20"/>
              </w:rPr>
            </w:pPr>
          </w:p>
        </w:tc>
        <w:tc>
          <w:tcPr>
            <w:tcW w:w="1719" w:type="dxa"/>
          </w:tcPr>
          <w:p w14:paraId="0EF612CD" w14:textId="77777777" w:rsidR="00C71A9D" w:rsidRPr="000E1BD9" w:rsidRDefault="00C71A9D" w:rsidP="000E1BD9">
            <w:pPr>
              <w:keepNext/>
              <w:autoSpaceDE w:val="0"/>
              <w:autoSpaceDN w:val="0"/>
              <w:adjustRightInd w:val="0"/>
              <w:rPr>
                <w:rFonts w:ascii="Arial" w:hAnsi="Arial" w:cs="Arial"/>
                <w:bCs/>
                <w:sz w:val="20"/>
                <w:szCs w:val="20"/>
              </w:rPr>
            </w:pPr>
          </w:p>
        </w:tc>
        <w:tc>
          <w:tcPr>
            <w:tcW w:w="3420" w:type="dxa"/>
          </w:tcPr>
          <w:p w14:paraId="113C04F0" w14:textId="77777777" w:rsidR="00C71A9D" w:rsidRPr="000E1BD9" w:rsidRDefault="00C71A9D" w:rsidP="000E1BD9">
            <w:pPr>
              <w:keepNext/>
              <w:autoSpaceDE w:val="0"/>
              <w:autoSpaceDN w:val="0"/>
              <w:adjustRightInd w:val="0"/>
              <w:rPr>
                <w:rFonts w:ascii="Arial" w:hAnsi="Arial" w:cs="Arial"/>
                <w:bCs/>
                <w:sz w:val="20"/>
                <w:szCs w:val="20"/>
              </w:rPr>
            </w:pPr>
          </w:p>
        </w:tc>
        <w:tc>
          <w:tcPr>
            <w:tcW w:w="630" w:type="dxa"/>
          </w:tcPr>
          <w:p w14:paraId="46962315" w14:textId="77777777" w:rsidR="00C71A9D" w:rsidRPr="000E1BD9" w:rsidRDefault="00C71A9D" w:rsidP="000E1BD9">
            <w:pPr>
              <w:keepNext/>
              <w:autoSpaceDE w:val="0"/>
              <w:autoSpaceDN w:val="0"/>
              <w:adjustRightInd w:val="0"/>
              <w:rPr>
                <w:rFonts w:ascii="Arial" w:hAnsi="Arial" w:cs="Arial"/>
                <w:bCs/>
                <w:sz w:val="20"/>
                <w:szCs w:val="20"/>
              </w:rPr>
            </w:pPr>
          </w:p>
        </w:tc>
      </w:tr>
      <w:tr w:rsidR="006E2D9D" w:rsidRPr="000E1BD9" w14:paraId="2FE0D599" w14:textId="77777777" w:rsidTr="009E55C7">
        <w:trPr>
          <w:cantSplit/>
        </w:trPr>
        <w:tc>
          <w:tcPr>
            <w:tcW w:w="2691" w:type="dxa"/>
          </w:tcPr>
          <w:p w14:paraId="336689E7" w14:textId="77777777" w:rsidR="006E2D9D" w:rsidRPr="000E1BD9" w:rsidRDefault="006E2D9D" w:rsidP="000E1BD9">
            <w:pPr>
              <w:keepNext/>
              <w:autoSpaceDE w:val="0"/>
              <w:autoSpaceDN w:val="0"/>
              <w:adjustRightInd w:val="0"/>
              <w:rPr>
                <w:rFonts w:ascii="Arial" w:hAnsi="Arial" w:cs="Arial"/>
                <w:bCs/>
                <w:sz w:val="20"/>
                <w:szCs w:val="20"/>
              </w:rPr>
            </w:pPr>
          </w:p>
        </w:tc>
        <w:tc>
          <w:tcPr>
            <w:tcW w:w="1800" w:type="dxa"/>
          </w:tcPr>
          <w:p w14:paraId="7FC520E1" w14:textId="77777777" w:rsidR="006E2D9D" w:rsidRPr="000E1BD9" w:rsidRDefault="006E2D9D" w:rsidP="000E1BD9">
            <w:pPr>
              <w:keepNext/>
              <w:autoSpaceDE w:val="0"/>
              <w:autoSpaceDN w:val="0"/>
              <w:adjustRightInd w:val="0"/>
              <w:rPr>
                <w:rFonts w:ascii="Arial" w:hAnsi="Arial" w:cs="Arial"/>
                <w:bCs/>
                <w:sz w:val="20"/>
                <w:szCs w:val="20"/>
              </w:rPr>
            </w:pPr>
          </w:p>
        </w:tc>
        <w:tc>
          <w:tcPr>
            <w:tcW w:w="1719" w:type="dxa"/>
          </w:tcPr>
          <w:p w14:paraId="488B6042" w14:textId="77777777" w:rsidR="006E2D9D" w:rsidRPr="000E1BD9" w:rsidRDefault="006E2D9D" w:rsidP="000E1BD9">
            <w:pPr>
              <w:keepNext/>
              <w:autoSpaceDE w:val="0"/>
              <w:autoSpaceDN w:val="0"/>
              <w:adjustRightInd w:val="0"/>
              <w:rPr>
                <w:rFonts w:ascii="Arial" w:hAnsi="Arial" w:cs="Arial"/>
                <w:bCs/>
                <w:sz w:val="20"/>
                <w:szCs w:val="20"/>
              </w:rPr>
            </w:pPr>
          </w:p>
        </w:tc>
        <w:tc>
          <w:tcPr>
            <w:tcW w:w="3420" w:type="dxa"/>
          </w:tcPr>
          <w:p w14:paraId="25F89C05" w14:textId="77777777" w:rsidR="006E2D9D" w:rsidRPr="000E1BD9" w:rsidRDefault="006E2D9D" w:rsidP="000E1BD9">
            <w:pPr>
              <w:keepNext/>
              <w:autoSpaceDE w:val="0"/>
              <w:autoSpaceDN w:val="0"/>
              <w:adjustRightInd w:val="0"/>
              <w:rPr>
                <w:rFonts w:ascii="Arial" w:hAnsi="Arial" w:cs="Arial"/>
                <w:bCs/>
                <w:sz w:val="20"/>
                <w:szCs w:val="20"/>
              </w:rPr>
            </w:pPr>
          </w:p>
        </w:tc>
        <w:tc>
          <w:tcPr>
            <w:tcW w:w="630" w:type="dxa"/>
          </w:tcPr>
          <w:p w14:paraId="4D862FB3" w14:textId="77777777" w:rsidR="006E2D9D" w:rsidRPr="000E1BD9" w:rsidRDefault="006E2D9D" w:rsidP="000E1BD9">
            <w:pPr>
              <w:keepNext/>
              <w:autoSpaceDE w:val="0"/>
              <w:autoSpaceDN w:val="0"/>
              <w:adjustRightInd w:val="0"/>
              <w:rPr>
                <w:rFonts w:ascii="Arial" w:hAnsi="Arial" w:cs="Arial"/>
                <w:bCs/>
                <w:sz w:val="20"/>
                <w:szCs w:val="20"/>
              </w:rPr>
            </w:pPr>
          </w:p>
        </w:tc>
      </w:tr>
      <w:tr w:rsidR="006E2D9D" w:rsidRPr="000E1BD9" w14:paraId="7881D1B7" w14:textId="77777777" w:rsidTr="009E55C7">
        <w:trPr>
          <w:cantSplit/>
        </w:trPr>
        <w:tc>
          <w:tcPr>
            <w:tcW w:w="2691" w:type="dxa"/>
          </w:tcPr>
          <w:p w14:paraId="5F6F13D0" w14:textId="77777777" w:rsidR="006E2D9D" w:rsidRPr="000E1BD9" w:rsidRDefault="006E2D9D" w:rsidP="000E1BD9">
            <w:pPr>
              <w:keepNext/>
              <w:autoSpaceDE w:val="0"/>
              <w:autoSpaceDN w:val="0"/>
              <w:adjustRightInd w:val="0"/>
              <w:rPr>
                <w:rFonts w:ascii="Arial" w:hAnsi="Arial" w:cs="Arial"/>
                <w:bCs/>
                <w:sz w:val="20"/>
                <w:szCs w:val="20"/>
              </w:rPr>
            </w:pPr>
          </w:p>
        </w:tc>
        <w:tc>
          <w:tcPr>
            <w:tcW w:w="1800" w:type="dxa"/>
          </w:tcPr>
          <w:p w14:paraId="43580C79" w14:textId="77777777" w:rsidR="006E2D9D" w:rsidRPr="000E1BD9" w:rsidRDefault="006E2D9D" w:rsidP="000E1BD9">
            <w:pPr>
              <w:keepNext/>
              <w:autoSpaceDE w:val="0"/>
              <w:autoSpaceDN w:val="0"/>
              <w:adjustRightInd w:val="0"/>
              <w:rPr>
                <w:rFonts w:ascii="Arial" w:hAnsi="Arial" w:cs="Arial"/>
                <w:bCs/>
                <w:sz w:val="20"/>
                <w:szCs w:val="20"/>
              </w:rPr>
            </w:pPr>
          </w:p>
        </w:tc>
        <w:tc>
          <w:tcPr>
            <w:tcW w:w="1719" w:type="dxa"/>
          </w:tcPr>
          <w:p w14:paraId="23E345BE" w14:textId="77777777" w:rsidR="006E2D9D" w:rsidRPr="000E1BD9" w:rsidRDefault="006E2D9D" w:rsidP="000E1BD9">
            <w:pPr>
              <w:keepNext/>
              <w:autoSpaceDE w:val="0"/>
              <w:autoSpaceDN w:val="0"/>
              <w:adjustRightInd w:val="0"/>
              <w:rPr>
                <w:rFonts w:ascii="Arial" w:hAnsi="Arial" w:cs="Arial"/>
                <w:bCs/>
                <w:sz w:val="20"/>
                <w:szCs w:val="20"/>
              </w:rPr>
            </w:pPr>
          </w:p>
        </w:tc>
        <w:tc>
          <w:tcPr>
            <w:tcW w:w="3420" w:type="dxa"/>
          </w:tcPr>
          <w:p w14:paraId="60F73DF2" w14:textId="77777777" w:rsidR="006E2D9D" w:rsidRPr="000E1BD9" w:rsidRDefault="006E2D9D" w:rsidP="000E1BD9">
            <w:pPr>
              <w:keepNext/>
              <w:autoSpaceDE w:val="0"/>
              <w:autoSpaceDN w:val="0"/>
              <w:adjustRightInd w:val="0"/>
              <w:rPr>
                <w:rFonts w:ascii="Arial" w:hAnsi="Arial" w:cs="Arial"/>
                <w:bCs/>
                <w:sz w:val="20"/>
                <w:szCs w:val="20"/>
              </w:rPr>
            </w:pPr>
          </w:p>
        </w:tc>
        <w:tc>
          <w:tcPr>
            <w:tcW w:w="630" w:type="dxa"/>
          </w:tcPr>
          <w:p w14:paraId="08106866" w14:textId="77777777" w:rsidR="006E2D9D" w:rsidRPr="000E1BD9" w:rsidRDefault="006E2D9D" w:rsidP="000E1BD9">
            <w:pPr>
              <w:keepNext/>
              <w:autoSpaceDE w:val="0"/>
              <w:autoSpaceDN w:val="0"/>
              <w:adjustRightInd w:val="0"/>
              <w:rPr>
                <w:rFonts w:ascii="Arial" w:hAnsi="Arial" w:cs="Arial"/>
                <w:bCs/>
                <w:sz w:val="20"/>
                <w:szCs w:val="20"/>
              </w:rPr>
            </w:pPr>
          </w:p>
        </w:tc>
      </w:tr>
      <w:tr w:rsidR="006E2D9D" w:rsidRPr="000E1BD9" w14:paraId="065B8374" w14:textId="77777777" w:rsidTr="009E55C7">
        <w:trPr>
          <w:cantSplit/>
        </w:trPr>
        <w:tc>
          <w:tcPr>
            <w:tcW w:w="2691" w:type="dxa"/>
          </w:tcPr>
          <w:p w14:paraId="27575052" w14:textId="77777777" w:rsidR="006E2D9D" w:rsidRPr="000E1BD9" w:rsidRDefault="006E2D9D" w:rsidP="000E1BD9">
            <w:pPr>
              <w:keepNext/>
              <w:autoSpaceDE w:val="0"/>
              <w:autoSpaceDN w:val="0"/>
              <w:adjustRightInd w:val="0"/>
              <w:rPr>
                <w:rFonts w:ascii="Arial" w:hAnsi="Arial" w:cs="Arial"/>
                <w:bCs/>
                <w:sz w:val="20"/>
                <w:szCs w:val="20"/>
              </w:rPr>
            </w:pPr>
          </w:p>
        </w:tc>
        <w:tc>
          <w:tcPr>
            <w:tcW w:w="1800" w:type="dxa"/>
          </w:tcPr>
          <w:p w14:paraId="5BB1108F" w14:textId="77777777" w:rsidR="006E2D9D" w:rsidRPr="000E1BD9" w:rsidRDefault="006E2D9D" w:rsidP="000E1BD9">
            <w:pPr>
              <w:keepNext/>
              <w:autoSpaceDE w:val="0"/>
              <w:autoSpaceDN w:val="0"/>
              <w:adjustRightInd w:val="0"/>
              <w:rPr>
                <w:rFonts w:ascii="Arial" w:hAnsi="Arial" w:cs="Arial"/>
                <w:bCs/>
                <w:sz w:val="20"/>
                <w:szCs w:val="20"/>
              </w:rPr>
            </w:pPr>
          </w:p>
        </w:tc>
        <w:tc>
          <w:tcPr>
            <w:tcW w:w="1719" w:type="dxa"/>
          </w:tcPr>
          <w:p w14:paraId="32D535B0" w14:textId="77777777" w:rsidR="006E2D9D" w:rsidRPr="000E1BD9" w:rsidRDefault="006E2D9D" w:rsidP="000E1BD9">
            <w:pPr>
              <w:keepNext/>
              <w:autoSpaceDE w:val="0"/>
              <w:autoSpaceDN w:val="0"/>
              <w:adjustRightInd w:val="0"/>
              <w:rPr>
                <w:rFonts w:ascii="Arial" w:hAnsi="Arial" w:cs="Arial"/>
                <w:bCs/>
                <w:sz w:val="20"/>
                <w:szCs w:val="20"/>
              </w:rPr>
            </w:pPr>
          </w:p>
        </w:tc>
        <w:tc>
          <w:tcPr>
            <w:tcW w:w="3420" w:type="dxa"/>
          </w:tcPr>
          <w:p w14:paraId="38795E74" w14:textId="77777777" w:rsidR="006E2D9D" w:rsidRPr="000E1BD9" w:rsidRDefault="006E2D9D" w:rsidP="000E1BD9">
            <w:pPr>
              <w:keepNext/>
              <w:autoSpaceDE w:val="0"/>
              <w:autoSpaceDN w:val="0"/>
              <w:adjustRightInd w:val="0"/>
              <w:rPr>
                <w:rFonts w:ascii="Arial" w:hAnsi="Arial" w:cs="Arial"/>
                <w:bCs/>
                <w:sz w:val="20"/>
                <w:szCs w:val="20"/>
              </w:rPr>
            </w:pPr>
          </w:p>
        </w:tc>
        <w:tc>
          <w:tcPr>
            <w:tcW w:w="630" w:type="dxa"/>
          </w:tcPr>
          <w:p w14:paraId="232966DA" w14:textId="77777777" w:rsidR="006E2D9D" w:rsidRPr="000E1BD9" w:rsidRDefault="006E2D9D" w:rsidP="000E1BD9">
            <w:pPr>
              <w:keepNext/>
              <w:autoSpaceDE w:val="0"/>
              <w:autoSpaceDN w:val="0"/>
              <w:adjustRightInd w:val="0"/>
              <w:rPr>
                <w:rFonts w:ascii="Arial" w:hAnsi="Arial" w:cs="Arial"/>
                <w:bCs/>
                <w:sz w:val="20"/>
                <w:szCs w:val="20"/>
              </w:rPr>
            </w:pPr>
          </w:p>
        </w:tc>
      </w:tr>
    </w:tbl>
    <w:p w14:paraId="7FCEACD6" w14:textId="77777777" w:rsidR="00933018" w:rsidRPr="00377560" w:rsidRDefault="00933018" w:rsidP="00933018">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36C99AAF" w14:textId="77777777" w:rsidR="00933018" w:rsidRPr="007C134C" w:rsidRDefault="00933018" w:rsidP="00933018">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6F3FF8AC" w14:textId="77777777" w:rsidR="00933018" w:rsidRPr="007C134C" w:rsidRDefault="00933018" w:rsidP="00933018">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0433DB2B" w14:textId="77777777" w:rsidR="00933018" w:rsidRPr="007C134C" w:rsidRDefault="00933018" w:rsidP="00933018">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546BBDB0" w14:textId="77777777" w:rsidR="00933018" w:rsidRPr="007C134C" w:rsidRDefault="00933018" w:rsidP="00933018">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4458E433" w14:textId="77777777" w:rsidR="00933018" w:rsidRPr="00377560" w:rsidRDefault="00933018" w:rsidP="00933018">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21375B83" w14:textId="77777777" w:rsidR="00234559" w:rsidRDefault="003B41B1" w:rsidP="003B41B1">
      <w:pPr>
        <w:autoSpaceDE w:val="0"/>
        <w:autoSpaceDN w:val="0"/>
        <w:adjustRightInd w:val="0"/>
        <w:spacing w:line="240" w:lineRule="exact"/>
        <w:ind w:hanging="720"/>
        <w:rPr>
          <w:rFonts w:ascii="Frutiger LT 55 Roman" w:hAnsi="Frutiger LT 55 Roman" w:cs="Frutiger LT 65 Bold"/>
          <w:b/>
        </w:rPr>
      </w:pPr>
      <w:r>
        <w:rPr>
          <w:rFonts w:ascii="Frutiger LT 55 Roman" w:hAnsi="Frutiger LT 55 Roman" w:cs="Frutiger LT 65 Bold"/>
          <w:b/>
        </w:rPr>
        <w:t>D.</w:t>
      </w:r>
      <w:r>
        <w:rPr>
          <w:rFonts w:ascii="Frutiger LT 55 Roman" w:hAnsi="Frutiger LT 55 Roman" w:cs="Frutiger LT 65 Bold"/>
          <w:b/>
        </w:rPr>
        <w:tab/>
      </w:r>
      <w:r w:rsidR="00234559" w:rsidRPr="00C82796">
        <w:rPr>
          <w:rFonts w:ascii="Frutiger LT 55 Roman" w:hAnsi="Frutiger LT 55 Roman" w:cs="Frutiger LT 65 Bold"/>
          <w:b/>
        </w:rPr>
        <w:t>Academic Awards and Honors</w:t>
      </w:r>
      <w:r w:rsidR="00234559" w:rsidRPr="00C82796">
        <w:rPr>
          <w:rFonts w:ascii="Frutiger LT 55 Roman" w:hAnsi="Frutiger LT 55 Roman" w:cs="Frutiger LT 55 Roman"/>
          <w:b/>
          <w:bCs/>
          <w:sz w:val="16"/>
          <w:szCs w:val="16"/>
        </w:rPr>
        <w:t xml:space="preserve"> </w:t>
      </w:r>
      <w:r w:rsidR="00234559" w:rsidRPr="00C82796">
        <w:rPr>
          <w:rFonts w:ascii="Frutiger LT 55 Roman" w:hAnsi="Frutiger LT 55 Roman" w:cs="Frutiger LT 55 Roman"/>
          <w:sz w:val="16"/>
          <w:szCs w:val="16"/>
        </w:rPr>
        <w:t>(if none, so state): List all academic awards and honors you have received in reverse chronological order.</w:t>
      </w:r>
    </w:p>
    <w:p w14:paraId="63BE620A" w14:textId="77777777" w:rsidR="00234559" w:rsidRDefault="00234559" w:rsidP="00234559">
      <w:pPr>
        <w:autoSpaceDE w:val="0"/>
        <w:autoSpaceDN w:val="0"/>
        <w:adjustRightInd w:val="0"/>
        <w:ind w:left="360" w:hanging="180"/>
        <w:rPr>
          <w:rFonts w:ascii="Frutiger LT 55 Roman" w:hAnsi="Frutiger LT 55 Roman" w:cs="Frutiger LT 65 Bold"/>
          <w:b/>
        </w:rPr>
      </w:pPr>
    </w:p>
    <w:tbl>
      <w:tblPr>
        <w:tblW w:w="1026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02"/>
        <w:gridCol w:w="3070"/>
        <w:gridCol w:w="3688"/>
      </w:tblGrid>
      <w:tr w:rsidR="00234559" w:rsidRPr="000E1BD9" w14:paraId="18B0209E" w14:textId="77777777" w:rsidTr="000E1BD9">
        <w:trPr>
          <w:cantSplit/>
          <w:trHeight w:val="406"/>
        </w:trPr>
        <w:tc>
          <w:tcPr>
            <w:tcW w:w="3502" w:type="dxa"/>
          </w:tcPr>
          <w:p w14:paraId="19C41558" w14:textId="77777777" w:rsidR="00234559" w:rsidRPr="000E1BD9" w:rsidRDefault="00234559" w:rsidP="000E1BD9">
            <w:pPr>
              <w:keepNext/>
              <w:autoSpaceDE w:val="0"/>
              <w:autoSpaceDN w:val="0"/>
              <w:adjustRightInd w:val="0"/>
              <w:jc w:val="center"/>
              <w:rPr>
                <w:rFonts w:ascii="Frutiger LT 55 Roman" w:hAnsi="Frutiger LT 55 Roman" w:cs="Frutiger LT 65 Bold"/>
                <w:b/>
                <w:sz w:val="16"/>
                <w:szCs w:val="16"/>
              </w:rPr>
            </w:pPr>
            <w:r w:rsidRPr="000E1BD9">
              <w:rPr>
                <w:rFonts w:ascii="Frutiger LT 55 Roman" w:hAnsi="Frutiger LT 55 Roman" w:cs="Frutiger LT 65 Bold"/>
                <w:b/>
                <w:sz w:val="16"/>
                <w:szCs w:val="16"/>
              </w:rPr>
              <w:t>Title of Award</w:t>
            </w:r>
          </w:p>
        </w:tc>
        <w:tc>
          <w:tcPr>
            <w:tcW w:w="3070" w:type="dxa"/>
          </w:tcPr>
          <w:p w14:paraId="1273802D" w14:textId="77777777" w:rsidR="00234559" w:rsidRPr="000E1BD9" w:rsidRDefault="00234559" w:rsidP="000E1BD9">
            <w:pPr>
              <w:keepNext/>
              <w:autoSpaceDE w:val="0"/>
              <w:autoSpaceDN w:val="0"/>
              <w:adjustRightInd w:val="0"/>
              <w:jc w:val="center"/>
              <w:rPr>
                <w:rFonts w:ascii="Frutiger LT 55 Roman" w:hAnsi="Frutiger LT 55 Roman" w:cs="Frutiger LT 65 Bold"/>
                <w:b/>
                <w:sz w:val="16"/>
                <w:szCs w:val="16"/>
              </w:rPr>
            </w:pPr>
            <w:r w:rsidRPr="000E1BD9">
              <w:rPr>
                <w:rFonts w:ascii="Frutiger LT 55 Roman" w:hAnsi="Frutiger LT 55 Roman" w:cs="Frutiger LT 65 Bold"/>
                <w:b/>
                <w:sz w:val="16"/>
                <w:szCs w:val="16"/>
              </w:rPr>
              <w:t>Date Awarded</w:t>
            </w:r>
          </w:p>
        </w:tc>
        <w:tc>
          <w:tcPr>
            <w:tcW w:w="3688" w:type="dxa"/>
          </w:tcPr>
          <w:p w14:paraId="74090274" w14:textId="77777777" w:rsidR="00234559" w:rsidRPr="000E1BD9" w:rsidRDefault="00234559" w:rsidP="000E1BD9">
            <w:pPr>
              <w:keepNext/>
              <w:autoSpaceDE w:val="0"/>
              <w:autoSpaceDN w:val="0"/>
              <w:adjustRightInd w:val="0"/>
              <w:jc w:val="center"/>
              <w:rPr>
                <w:rFonts w:ascii="Frutiger LT 55 Roman" w:hAnsi="Frutiger LT 55 Roman" w:cs="Frutiger LT 65 Bold"/>
                <w:b/>
                <w:sz w:val="16"/>
                <w:szCs w:val="16"/>
              </w:rPr>
            </w:pPr>
            <w:r w:rsidRPr="000E1BD9">
              <w:rPr>
                <w:rFonts w:ascii="Frutiger LT 55 Roman" w:hAnsi="Frutiger LT 55 Roman" w:cs="Frutiger LT 65 Bold"/>
                <w:b/>
                <w:sz w:val="16"/>
                <w:szCs w:val="16"/>
              </w:rPr>
              <w:t>Description of Honor</w:t>
            </w:r>
          </w:p>
        </w:tc>
      </w:tr>
      <w:tr w:rsidR="00234559" w:rsidRPr="000E1BD9" w14:paraId="1452CE94" w14:textId="77777777" w:rsidTr="000E1BD9">
        <w:trPr>
          <w:cantSplit/>
          <w:trHeight w:val="203"/>
        </w:trPr>
        <w:tc>
          <w:tcPr>
            <w:tcW w:w="3502" w:type="dxa"/>
          </w:tcPr>
          <w:p w14:paraId="37E00645" w14:textId="77777777" w:rsidR="00234559" w:rsidRPr="000E1BD9" w:rsidRDefault="00234559" w:rsidP="000E1BD9">
            <w:pPr>
              <w:keepNext/>
              <w:autoSpaceDE w:val="0"/>
              <w:autoSpaceDN w:val="0"/>
              <w:adjustRightInd w:val="0"/>
              <w:rPr>
                <w:rFonts w:ascii="Frutiger LT 55 Roman" w:hAnsi="Frutiger LT 55 Roman" w:cs="Frutiger LT 65 Bold"/>
                <w:sz w:val="20"/>
                <w:szCs w:val="20"/>
              </w:rPr>
            </w:pPr>
          </w:p>
        </w:tc>
        <w:tc>
          <w:tcPr>
            <w:tcW w:w="3070" w:type="dxa"/>
          </w:tcPr>
          <w:p w14:paraId="285D59BD" w14:textId="77777777" w:rsidR="00234559" w:rsidRPr="000E1BD9" w:rsidRDefault="00234559" w:rsidP="000E1BD9">
            <w:pPr>
              <w:keepNext/>
              <w:autoSpaceDE w:val="0"/>
              <w:autoSpaceDN w:val="0"/>
              <w:adjustRightInd w:val="0"/>
              <w:rPr>
                <w:rFonts w:ascii="Frutiger LT 55 Roman" w:hAnsi="Frutiger LT 55 Roman" w:cs="Frutiger LT 65 Bold"/>
                <w:sz w:val="20"/>
                <w:szCs w:val="20"/>
              </w:rPr>
            </w:pPr>
          </w:p>
        </w:tc>
        <w:tc>
          <w:tcPr>
            <w:tcW w:w="3688" w:type="dxa"/>
          </w:tcPr>
          <w:p w14:paraId="204864E1" w14:textId="77777777" w:rsidR="00234559" w:rsidRPr="000E1BD9" w:rsidRDefault="00234559" w:rsidP="000E1BD9">
            <w:pPr>
              <w:keepNext/>
              <w:autoSpaceDE w:val="0"/>
              <w:autoSpaceDN w:val="0"/>
              <w:adjustRightInd w:val="0"/>
              <w:rPr>
                <w:rFonts w:ascii="Frutiger LT 55 Roman" w:hAnsi="Frutiger LT 55 Roman" w:cs="Frutiger LT 65 Bold"/>
                <w:sz w:val="20"/>
                <w:szCs w:val="20"/>
              </w:rPr>
            </w:pPr>
          </w:p>
        </w:tc>
      </w:tr>
      <w:tr w:rsidR="00234559" w:rsidRPr="000E1BD9" w14:paraId="7BFE0251" w14:textId="77777777" w:rsidTr="000E1BD9">
        <w:trPr>
          <w:cantSplit/>
          <w:trHeight w:val="214"/>
        </w:trPr>
        <w:tc>
          <w:tcPr>
            <w:tcW w:w="3502" w:type="dxa"/>
          </w:tcPr>
          <w:p w14:paraId="47CBB824" w14:textId="77777777" w:rsidR="00234559" w:rsidRPr="000E1BD9" w:rsidRDefault="00234559" w:rsidP="000E1BD9">
            <w:pPr>
              <w:autoSpaceDE w:val="0"/>
              <w:autoSpaceDN w:val="0"/>
              <w:adjustRightInd w:val="0"/>
              <w:rPr>
                <w:rFonts w:ascii="Frutiger LT 55 Roman" w:hAnsi="Frutiger LT 55 Roman" w:cs="Frutiger LT 65 Bold"/>
                <w:sz w:val="20"/>
                <w:szCs w:val="20"/>
              </w:rPr>
            </w:pPr>
          </w:p>
        </w:tc>
        <w:tc>
          <w:tcPr>
            <w:tcW w:w="3070" w:type="dxa"/>
          </w:tcPr>
          <w:p w14:paraId="6D6415A4" w14:textId="77777777" w:rsidR="00234559" w:rsidRPr="000E1BD9" w:rsidRDefault="00234559" w:rsidP="000E1BD9">
            <w:pPr>
              <w:autoSpaceDE w:val="0"/>
              <w:autoSpaceDN w:val="0"/>
              <w:adjustRightInd w:val="0"/>
              <w:rPr>
                <w:rFonts w:ascii="Frutiger LT 55 Roman" w:hAnsi="Frutiger LT 55 Roman" w:cs="Frutiger LT 65 Bold"/>
                <w:sz w:val="20"/>
                <w:szCs w:val="20"/>
              </w:rPr>
            </w:pPr>
          </w:p>
        </w:tc>
        <w:tc>
          <w:tcPr>
            <w:tcW w:w="3688" w:type="dxa"/>
          </w:tcPr>
          <w:p w14:paraId="339F293E" w14:textId="77777777" w:rsidR="00234559" w:rsidRPr="000E1BD9" w:rsidRDefault="00234559" w:rsidP="000E1BD9">
            <w:pPr>
              <w:autoSpaceDE w:val="0"/>
              <w:autoSpaceDN w:val="0"/>
              <w:adjustRightInd w:val="0"/>
              <w:rPr>
                <w:rFonts w:ascii="Frutiger LT 55 Roman" w:hAnsi="Frutiger LT 55 Roman" w:cs="Frutiger LT 65 Bold"/>
                <w:sz w:val="20"/>
                <w:szCs w:val="20"/>
              </w:rPr>
            </w:pPr>
          </w:p>
        </w:tc>
      </w:tr>
      <w:tr w:rsidR="00234559" w:rsidRPr="000E1BD9" w14:paraId="338F49F0" w14:textId="77777777" w:rsidTr="000E1BD9">
        <w:trPr>
          <w:cantSplit/>
          <w:trHeight w:val="214"/>
        </w:trPr>
        <w:tc>
          <w:tcPr>
            <w:tcW w:w="3502" w:type="dxa"/>
          </w:tcPr>
          <w:p w14:paraId="5AABD29D" w14:textId="77777777" w:rsidR="00234559" w:rsidRPr="000E1BD9" w:rsidRDefault="00234559" w:rsidP="000E1BD9">
            <w:pPr>
              <w:autoSpaceDE w:val="0"/>
              <w:autoSpaceDN w:val="0"/>
              <w:adjustRightInd w:val="0"/>
              <w:rPr>
                <w:rFonts w:ascii="Frutiger LT 55 Roman" w:hAnsi="Frutiger LT 55 Roman" w:cs="Frutiger LT 65 Bold"/>
                <w:sz w:val="20"/>
                <w:szCs w:val="20"/>
              </w:rPr>
            </w:pPr>
          </w:p>
        </w:tc>
        <w:tc>
          <w:tcPr>
            <w:tcW w:w="3070" w:type="dxa"/>
          </w:tcPr>
          <w:p w14:paraId="0CBBAE2D" w14:textId="77777777" w:rsidR="00234559" w:rsidRPr="000E1BD9" w:rsidRDefault="00234559" w:rsidP="000E1BD9">
            <w:pPr>
              <w:autoSpaceDE w:val="0"/>
              <w:autoSpaceDN w:val="0"/>
              <w:adjustRightInd w:val="0"/>
              <w:rPr>
                <w:rFonts w:ascii="Frutiger LT 55 Roman" w:hAnsi="Frutiger LT 55 Roman" w:cs="Frutiger LT 65 Bold"/>
                <w:sz w:val="20"/>
                <w:szCs w:val="20"/>
              </w:rPr>
            </w:pPr>
          </w:p>
        </w:tc>
        <w:tc>
          <w:tcPr>
            <w:tcW w:w="3688" w:type="dxa"/>
          </w:tcPr>
          <w:p w14:paraId="17159F5C" w14:textId="77777777" w:rsidR="00234559" w:rsidRPr="000E1BD9" w:rsidRDefault="00234559" w:rsidP="000E1BD9">
            <w:pPr>
              <w:autoSpaceDE w:val="0"/>
              <w:autoSpaceDN w:val="0"/>
              <w:adjustRightInd w:val="0"/>
              <w:rPr>
                <w:rFonts w:ascii="Frutiger LT 55 Roman" w:hAnsi="Frutiger LT 55 Roman" w:cs="Frutiger LT 65 Bold"/>
                <w:sz w:val="20"/>
                <w:szCs w:val="20"/>
              </w:rPr>
            </w:pPr>
          </w:p>
        </w:tc>
      </w:tr>
      <w:tr w:rsidR="00234559" w:rsidRPr="000E1BD9" w14:paraId="52EDBF11" w14:textId="77777777" w:rsidTr="000E1BD9">
        <w:trPr>
          <w:cantSplit/>
          <w:trHeight w:val="214"/>
        </w:trPr>
        <w:tc>
          <w:tcPr>
            <w:tcW w:w="3502" w:type="dxa"/>
          </w:tcPr>
          <w:p w14:paraId="1B145AE6" w14:textId="77777777" w:rsidR="00234559" w:rsidRPr="000E1BD9" w:rsidRDefault="00234559" w:rsidP="000E1BD9">
            <w:pPr>
              <w:autoSpaceDE w:val="0"/>
              <w:autoSpaceDN w:val="0"/>
              <w:adjustRightInd w:val="0"/>
              <w:rPr>
                <w:rFonts w:ascii="Frutiger LT 55 Roman" w:hAnsi="Frutiger LT 55 Roman" w:cs="Frutiger LT 65 Bold"/>
                <w:sz w:val="20"/>
                <w:szCs w:val="20"/>
              </w:rPr>
            </w:pPr>
          </w:p>
        </w:tc>
        <w:tc>
          <w:tcPr>
            <w:tcW w:w="3070" w:type="dxa"/>
          </w:tcPr>
          <w:p w14:paraId="76EFF3CE" w14:textId="77777777" w:rsidR="00234559" w:rsidRPr="000E1BD9" w:rsidRDefault="00234559" w:rsidP="000E1BD9">
            <w:pPr>
              <w:autoSpaceDE w:val="0"/>
              <w:autoSpaceDN w:val="0"/>
              <w:adjustRightInd w:val="0"/>
              <w:rPr>
                <w:rFonts w:ascii="Frutiger LT 55 Roman" w:hAnsi="Frutiger LT 55 Roman" w:cs="Frutiger LT 65 Bold"/>
                <w:sz w:val="20"/>
                <w:szCs w:val="20"/>
              </w:rPr>
            </w:pPr>
          </w:p>
        </w:tc>
        <w:tc>
          <w:tcPr>
            <w:tcW w:w="3688" w:type="dxa"/>
          </w:tcPr>
          <w:p w14:paraId="6E692643" w14:textId="77777777" w:rsidR="00234559" w:rsidRPr="000E1BD9" w:rsidRDefault="00234559" w:rsidP="000E1BD9">
            <w:pPr>
              <w:autoSpaceDE w:val="0"/>
              <w:autoSpaceDN w:val="0"/>
              <w:adjustRightInd w:val="0"/>
              <w:rPr>
                <w:rFonts w:ascii="Frutiger LT 55 Roman" w:hAnsi="Frutiger LT 55 Roman" w:cs="Frutiger LT 65 Bold"/>
                <w:sz w:val="20"/>
                <w:szCs w:val="20"/>
              </w:rPr>
            </w:pPr>
          </w:p>
        </w:tc>
      </w:tr>
      <w:tr w:rsidR="00234559" w:rsidRPr="000E1BD9" w14:paraId="1B304BED" w14:textId="77777777" w:rsidTr="000E1BD9">
        <w:trPr>
          <w:cantSplit/>
          <w:trHeight w:val="214"/>
        </w:trPr>
        <w:tc>
          <w:tcPr>
            <w:tcW w:w="3502" w:type="dxa"/>
          </w:tcPr>
          <w:p w14:paraId="05C7CA38" w14:textId="77777777" w:rsidR="00234559" w:rsidRPr="000E1BD9" w:rsidRDefault="00234559" w:rsidP="000E1BD9">
            <w:pPr>
              <w:autoSpaceDE w:val="0"/>
              <w:autoSpaceDN w:val="0"/>
              <w:adjustRightInd w:val="0"/>
              <w:rPr>
                <w:rFonts w:ascii="Frutiger LT 55 Roman" w:hAnsi="Frutiger LT 55 Roman" w:cs="Frutiger LT 65 Bold"/>
                <w:sz w:val="20"/>
                <w:szCs w:val="20"/>
              </w:rPr>
            </w:pPr>
          </w:p>
        </w:tc>
        <w:tc>
          <w:tcPr>
            <w:tcW w:w="3070" w:type="dxa"/>
          </w:tcPr>
          <w:p w14:paraId="5CA56E0E" w14:textId="77777777" w:rsidR="00234559" w:rsidRPr="000E1BD9" w:rsidRDefault="00234559" w:rsidP="000E1BD9">
            <w:pPr>
              <w:autoSpaceDE w:val="0"/>
              <w:autoSpaceDN w:val="0"/>
              <w:adjustRightInd w:val="0"/>
              <w:rPr>
                <w:rFonts w:ascii="Frutiger LT 55 Roman" w:hAnsi="Frutiger LT 55 Roman" w:cs="Frutiger LT 65 Bold"/>
                <w:sz w:val="20"/>
                <w:szCs w:val="20"/>
              </w:rPr>
            </w:pPr>
          </w:p>
        </w:tc>
        <w:tc>
          <w:tcPr>
            <w:tcW w:w="3688" w:type="dxa"/>
          </w:tcPr>
          <w:p w14:paraId="517BF344" w14:textId="77777777" w:rsidR="00234559" w:rsidRPr="000E1BD9" w:rsidRDefault="00234559" w:rsidP="000E1BD9">
            <w:pPr>
              <w:autoSpaceDE w:val="0"/>
              <w:autoSpaceDN w:val="0"/>
              <w:adjustRightInd w:val="0"/>
              <w:rPr>
                <w:rFonts w:ascii="Frutiger LT 55 Roman" w:hAnsi="Frutiger LT 55 Roman" w:cs="Frutiger LT 65 Bold"/>
                <w:sz w:val="20"/>
                <w:szCs w:val="20"/>
              </w:rPr>
            </w:pPr>
          </w:p>
        </w:tc>
      </w:tr>
    </w:tbl>
    <w:p w14:paraId="26DD7CDF" w14:textId="77777777" w:rsidR="002A287A" w:rsidRDefault="002A287A" w:rsidP="00B71426">
      <w:pPr>
        <w:autoSpaceDE w:val="0"/>
        <w:autoSpaceDN w:val="0"/>
        <w:adjustRightInd w:val="0"/>
        <w:ind w:left="374" w:hanging="187"/>
        <w:rPr>
          <w:rFonts w:ascii="Frutiger LT 55 Roman" w:hAnsi="Frutiger LT 55 Roman" w:cs="Frutiger LT 65 Bold"/>
        </w:rPr>
      </w:pPr>
    </w:p>
    <w:p w14:paraId="1A0C2C37" w14:textId="77777777" w:rsidR="00FD7DE3" w:rsidRDefault="00FD7DE3" w:rsidP="00B71426">
      <w:pPr>
        <w:autoSpaceDE w:val="0"/>
        <w:autoSpaceDN w:val="0"/>
        <w:adjustRightInd w:val="0"/>
        <w:ind w:left="374" w:hanging="187"/>
        <w:rPr>
          <w:rFonts w:ascii="Frutiger LT 55 Roman" w:hAnsi="Frutiger LT 55 Roman" w:cs="Frutiger LT 65 Bold"/>
        </w:rPr>
      </w:pPr>
    </w:p>
    <w:p w14:paraId="6008EC1B" w14:textId="77777777" w:rsidR="00FD7DE3" w:rsidRDefault="00FD7DE3" w:rsidP="00B71426">
      <w:pPr>
        <w:autoSpaceDE w:val="0"/>
        <w:autoSpaceDN w:val="0"/>
        <w:adjustRightInd w:val="0"/>
        <w:ind w:left="374" w:hanging="187"/>
        <w:rPr>
          <w:rFonts w:ascii="Frutiger LT 55 Roman" w:hAnsi="Frutiger LT 55 Roman" w:cs="Frutiger LT 65 Bold"/>
        </w:rPr>
      </w:pPr>
    </w:p>
    <w:p w14:paraId="5156B581" w14:textId="77777777" w:rsidR="00FD7DE3" w:rsidRDefault="00FD7DE3" w:rsidP="00B71426">
      <w:pPr>
        <w:autoSpaceDE w:val="0"/>
        <w:autoSpaceDN w:val="0"/>
        <w:adjustRightInd w:val="0"/>
        <w:ind w:left="374" w:hanging="187"/>
        <w:rPr>
          <w:rFonts w:ascii="Frutiger LT 55 Roman" w:hAnsi="Frutiger LT 55 Roman" w:cs="Frutiger LT 65 Bold"/>
        </w:rPr>
      </w:pPr>
    </w:p>
    <w:p w14:paraId="067DECB6" w14:textId="77777777" w:rsidR="00FD7DE3" w:rsidRPr="00C82796" w:rsidRDefault="00FD7DE3" w:rsidP="00B71426">
      <w:pPr>
        <w:autoSpaceDE w:val="0"/>
        <w:autoSpaceDN w:val="0"/>
        <w:adjustRightInd w:val="0"/>
        <w:ind w:left="374" w:hanging="187"/>
        <w:rPr>
          <w:rFonts w:ascii="Frutiger LT 55 Roman" w:hAnsi="Frutiger LT 55 Roman" w:cs="Frutiger LT 65 Bold"/>
        </w:rPr>
      </w:pPr>
    </w:p>
    <w:p w14:paraId="27EEA33D" w14:textId="77777777" w:rsidR="00933018" w:rsidRPr="00FD7DE3" w:rsidRDefault="002A287A" w:rsidP="00085AC3">
      <w:pPr>
        <w:numPr>
          <w:ilvl w:val="0"/>
          <w:numId w:val="42"/>
        </w:numPr>
        <w:tabs>
          <w:tab w:val="num" w:pos="0"/>
        </w:tabs>
        <w:autoSpaceDE w:val="0"/>
        <w:autoSpaceDN w:val="0"/>
        <w:adjustRightInd w:val="0"/>
        <w:spacing w:line="240" w:lineRule="exact"/>
        <w:ind w:left="0" w:hanging="720"/>
        <w:rPr>
          <w:rFonts w:ascii="Frutiger LT 55 Roman" w:hAnsi="Frutiger LT 55 Roman" w:cs="Frutiger LT 65 Bold"/>
          <w:b/>
        </w:rPr>
      </w:pPr>
      <w:r w:rsidRPr="00345CFF">
        <w:rPr>
          <w:rFonts w:ascii="Frutiger LT 55 Roman" w:hAnsi="Frutiger LT 55 Roman" w:cs="Frutiger LT 65 Bold"/>
          <w:b/>
        </w:rPr>
        <w:t>Significant/Distinguished Achievements</w:t>
      </w:r>
      <w:r w:rsidRPr="00345CFF">
        <w:rPr>
          <w:rFonts w:ascii="Frutiger LT 55 Roman" w:hAnsi="Frutiger LT 55 Roman" w:cs="Frutiger LT 55 Roman"/>
          <w:b/>
          <w:bCs/>
        </w:rPr>
        <w:t xml:space="preserve"> </w:t>
      </w:r>
      <w:r w:rsidRPr="00C82796">
        <w:rPr>
          <w:rFonts w:ascii="Frutiger LT 55 Roman" w:hAnsi="Frutiger LT 55 Roman" w:cs="Frutiger LT 55 Roman"/>
          <w:sz w:val="16"/>
          <w:szCs w:val="16"/>
        </w:rPr>
        <w:t>Write a paragraph about what you consider to be your</w:t>
      </w:r>
      <w:r w:rsidR="00F954A2">
        <w:rPr>
          <w:rFonts w:ascii="Frutiger LT 55 Roman" w:hAnsi="Frutiger LT 55 Roman" w:cs="Frutiger LT 55 Roman"/>
          <w:sz w:val="16"/>
          <w:szCs w:val="16"/>
        </w:rPr>
        <w:t xml:space="preserve"> </w:t>
      </w:r>
      <w:r w:rsidR="00ED30D8">
        <w:rPr>
          <w:rFonts w:ascii="Frutiger LT 55 Roman" w:hAnsi="Frutiger LT 55 Roman" w:cs="Frutiger LT 55 Roman"/>
          <w:sz w:val="16"/>
          <w:szCs w:val="16"/>
        </w:rPr>
        <w:t xml:space="preserve">most </w:t>
      </w:r>
      <w:r w:rsidR="00B629F6">
        <w:rPr>
          <w:rFonts w:ascii="Frutiger LT 55 Roman" w:hAnsi="Frutiger LT 55 Roman" w:cs="Frutiger LT 55 Roman"/>
          <w:sz w:val="16"/>
          <w:szCs w:val="16"/>
        </w:rPr>
        <w:t>distinctive achievement</w:t>
      </w:r>
      <w:r w:rsidR="00743144">
        <w:rPr>
          <w:rFonts w:ascii="Frutiger LT 55 Roman" w:hAnsi="Frutiger LT 55 Roman" w:cs="Frutiger LT 55 Roman"/>
          <w:sz w:val="16"/>
          <w:szCs w:val="16"/>
        </w:rPr>
        <w:t xml:space="preserve">/s </w:t>
      </w:r>
      <w:r w:rsidR="00ED30D8">
        <w:rPr>
          <w:rFonts w:ascii="Frutiger LT 55 Roman" w:hAnsi="Frutiger LT 55 Roman" w:cs="Frutiger LT 55 Roman"/>
          <w:sz w:val="16"/>
          <w:szCs w:val="16"/>
        </w:rPr>
        <w:t>(</w:t>
      </w:r>
      <w:r w:rsidRPr="00C82796">
        <w:rPr>
          <w:rFonts w:ascii="Frutiger LT 55 Roman" w:hAnsi="Frutiger LT 55 Roman" w:cs="Frutiger LT 55 Roman"/>
          <w:sz w:val="16"/>
          <w:szCs w:val="16"/>
        </w:rPr>
        <w:t>teaching, research and/or service) to the field and/or to the College/University.</w:t>
      </w:r>
      <w:r w:rsidR="00933018" w:rsidRPr="00933018">
        <w:rPr>
          <w:rFonts w:ascii="Frutiger LT 55 Roman" w:hAnsi="Frutiger LT 55 Roman" w:cs="Frutiger LT 55 Roman"/>
          <w:b/>
          <w:bCs/>
          <w:sz w:val="16"/>
          <w:szCs w:val="16"/>
        </w:rPr>
        <w:t xml:space="preserve"> </w:t>
      </w:r>
      <w:r w:rsidR="00460F1D">
        <w:rPr>
          <w:rFonts w:ascii="Frutiger LT 55 Roman" w:hAnsi="Frutiger LT 55 Roman" w:cs="Frutiger LT 55 Roman"/>
          <w:sz w:val="16"/>
          <w:szCs w:val="16"/>
        </w:rPr>
        <w:br/>
      </w:r>
    </w:p>
    <w:p w14:paraId="08F91994" w14:textId="77777777" w:rsidR="00FD7DE3" w:rsidRDefault="00FD7DE3" w:rsidP="00FD7DE3">
      <w:pPr>
        <w:autoSpaceDE w:val="0"/>
        <w:autoSpaceDN w:val="0"/>
        <w:adjustRightInd w:val="0"/>
        <w:spacing w:line="240" w:lineRule="exact"/>
        <w:rPr>
          <w:rFonts w:ascii="Frutiger LT 55 Roman" w:hAnsi="Frutiger LT 55 Roman" w:cs="Frutiger LT 65 Bold"/>
          <w:b/>
        </w:rPr>
      </w:pPr>
    </w:p>
    <w:p w14:paraId="57570201" w14:textId="77777777" w:rsidR="00FD7DE3" w:rsidRDefault="00FD7DE3" w:rsidP="00FD7DE3">
      <w:pPr>
        <w:autoSpaceDE w:val="0"/>
        <w:autoSpaceDN w:val="0"/>
        <w:adjustRightInd w:val="0"/>
        <w:spacing w:line="240" w:lineRule="exact"/>
        <w:rPr>
          <w:rFonts w:ascii="Frutiger LT 55 Roman" w:hAnsi="Frutiger LT 55 Roman" w:cs="Frutiger LT 65 Bold"/>
          <w:b/>
        </w:rPr>
      </w:pPr>
    </w:p>
    <w:p w14:paraId="3FF4C5E4" w14:textId="77777777" w:rsidR="00FD7DE3" w:rsidRDefault="00FD7DE3" w:rsidP="00FD7DE3">
      <w:pPr>
        <w:autoSpaceDE w:val="0"/>
        <w:autoSpaceDN w:val="0"/>
        <w:adjustRightInd w:val="0"/>
        <w:spacing w:line="240" w:lineRule="exact"/>
        <w:rPr>
          <w:rFonts w:ascii="Frutiger LT 55 Roman" w:hAnsi="Frutiger LT 55 Roman" w:cs="Frutiger LT 65 Bold"/>
          <w:b/>
        </w:rPr>
      </w:pPr>
    </w:p>
    <w:p w14:paraId="2C589A64" w14:textId="77777777" w:rsidR="00FD7DE3" w:rsidRDefault="00FD7DE3" w:rsidP="00FD7DE3">
      <w:pPr>
        <w:autoSpaceDE w:val="0"/>
        <w:autoSpaceDN w:val="0"/>
        <w:adjustRightInd w:val="0"/>
        <w:spacing w:line="240" w:lineRule="exact"/>
        <w:rPr>
          <w:rFonts w:ascii="Frutiger LT 55 Roman" w:hAnsi="Frutiger LT 55 Roman" w:cs="Frutiger LT 65 Bold"/>
          <w:b/>
        </w:rPr>
      </w:pPr>
    </w:p>
    <w:p w14:paraId="5E27AAA5" w14:textId="77777777" w:rsidR="00FD7DE3" w:rsidRDefault="00FD7DE3" w:rsidP="00FD7DE3">
      <w:pPr>
        <w:autoSpaceDE w:val="0"/>
        <w:autoSpaceDN w:val="0"/>
        <w:adjustRightInd w:val="0"/>
        <w:spacing w:line="240" w:lineRule="exact"/>
        <w:rPr>
          <w:rFonts w:ascii="Frutiger LT 55 Roman" w:hAnsi="Frutiger LT 55 Roman" w:cs="Frutiger LT 65 Bold"/>
          <w:b/>
        </w:rPr>
      </w:pPr>
    </w:p>
    <w:p w14:paraId="32CA5E40" w14:textId="77777777" w:rsidR="0031060F" w:rsidRDefault="0031060F" w:rsidP="00FD7DE3">
      <w:pPr>
        <w:autoSpaceDE w:val="0"/>
        <w:autoSpaceDN w:val="0"/>
        <w:adjustRightInd w:val="0"/>
        <w:spacing w:line="240" w:lineRule="exact"/>
        <w:rPr>
          <w:rFonts w:ascii="Frutiger LT 55 Roman" w:hAnsi="Frutiger LT 55 Roman" w:cs="Frutiger LT 65 Bold"/>
          <w:b/>
        </w:rPr>
      </w:pPr>
    </w:p>
    <w:p w14:paraId="188E7CB8" w14:textId="77777777" w:rsidR="0031060F" w:rsidRDefault="0031060F" w:rsidP="00FD7DE3">
      <w:pPr>
        <w:autoSpaceDE w:val="0"/>
        <w:autoSpaceDN w:val="0"/>
        <w:adjustRightInd w:val="0"/>
        <w:spacing w:line="240" w:lineRule="exact"/>
        <w:rPr>
          <w:rFonts w:ascii="Frutiger LT 55 Roman" w:hAnsi="Frutiger LT 55 Roman" w:cs="Frutiger LT 65 Bold"/>
          <w:b/>
        </w:rPr>
      </w:pPr>
    </w:p>
    <w:p w14:paraId="2D534C8D" w14:textId="77777777" w:rsidR="0031060F" w:rsidRDefault="0031060F" w:rsidP="00FD7DE3">
      <w:pPr>
        <w:autoSpaceDE w:val="0"/>
        <w:autoSpaceDN w:val="0"/>
        <w:adjustRightInd w:val="0"/>
        <w:spacing w:line="240" w:lineRule="exact"/>
        <w:rPr>
          <w:rFonts w:ascii="Frutiger LT 55 Roman" w:hAnsi="Frutiger LT 55 Roman" w:cs="Frutiger LT 65 Bold"/>
          <w:b/>
        </w:rPr>
      </w:pPr>
    </w:p>
    <w:p w14:paraId="6FAC8F6B" w14:textId="77777777" w:rsidR="0031060F" w:rsidRDefault="0031060F" w:rsidP="00FD7DE3">
      <w:pPr>
        <w:autoSpaceDE w:val="0"/>
        <w:autoSpaceDN w:val="0"/>
        <w:adjustRightInd w:val="0"/>
        <w:spacing w:line="240" w:lineRule="exact"/>
        <w:rPr>
          <w:rFonts w:ascii="Frutiger LT 55 Roman" w:hAnsi="Frutiger LT 55 Roman" w:cs="Frutiger LT 65 Bold"/>
          <w:b/>
        </w:rPr>
      </w:pPr>
    </w:p>
    <w:p w14:paraId="4A06DFAD" w14:textId="77777777" w:rsidR="0031060F" w:rsidRDefault="0031060F" w:rsidP="00FD7DE3">
      <w:pPr>
        <w:autoSpaceDE w:val="0"/>
        <w:autoSpaceDN w:val="0"/>
        <w:adjustRightInd w:val="0"/>
        <w:spacing w:line="240" w:lineRule="exact"/>
        <w:rPr>
          <w:rFonts w:ascii="Frutiger LT 55 Roman" w:hAnsi="Frutiger LT 55 Roman" w:cs="Frutiger LT 65 Bold"/>
          <w:b/>
        </w:rPr>
      </w:pPr>
    </w:p>
    <w:p w14:paraId="04BFC798" w14:textId="77777777" w:rsidR="00FD7DE3" w:rsidRDefault="00FD7DE3" w:rsidP="00FD7DE3">
      <w:pPr>
        <w:autoSpaceDE w:val="0"/>
        <w:autoSpaceDN w:val="0"/>
        <w:adjustRightInd w:val="0"/>
        <w:spacing w:line="240" w:lineRule="exact"/>
        <w:rPr>
          <w:rFonts w:ascii="Frutiger LT 55 Roman" w:hAnsi="Frutiger LT 55 Roman" w:cs="Frutiger LT 65 Bold"/>
          <w:b/>
        </w:rPr>
      </w:pPr>
    </w:p>
    <w:p w14:paraId="4C58BA3B" w14:textId="77777777" w:rsidR="00FD7DE3" w:rsidRPr="00345CFF" w:rsidRDefault="00FD7DE3" w:rsidP="00FD7DE3">
      <w:pPr>
        <w:autoSpaceDE w:val="0"/>
        <w:autoSpaceDN w:val="0"/>
        <w:adjustRightInd w:val="0"/>
        <w:spacing w:line="240" w:lineRule="exact"/>
        <w:rPr>
          <w:rFonts w:ascii="Frutiger LT 55 Roman" w:hAnsi="Frutiger LT 55 Roman" w:cs="Frutiger LT 65 Bold"/>
          <w:b/>
        </w:rPr>
      </w:pPr>
    </w:p>
    <w:p w14:paraId="02ED4320" w14:textId="77777777" w:rsidR="003A64BE" w:rsidRDefault="00ED30D8" w:rsidP="00FD7DE3">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sz w:val="16"/>
          <w:szCs w:val="16"/>
        </w:rPr>
      </w:pPr>
      <w:r>
        <w:rPr>
          <w:rFonts w:ascii="Frutiger LT 55 Roman" w:hAnsi="Frutiger LT 55 Roman" w:cs="Frutiger LT 55 Roman"/>
          <w:sz w:val="20"/>
          <w:szCs w:val="20"/>
        </w:rPr>
        <w:br w:type="page"/>
      </w:r>
    </w:p>
    <w:p w14:paraId="6334E65C" w14:textId="77777777" w:rsidR="001236E2" w:rsidRDefault="00C30D08" w:rsidP="00EB73F4">
      <w:pPr>
        <w:autoSpaceDE w:val="0"/>
        <w:autoSpaceDN w:val="0"/>
        <w:adjustRightInd w:val="0"/>
        <w:ind w:left="-360" w:hanging="600"/>
        <w:outlineLvl w:val="0"/>
        <w:rPr>
          <w:rFonts w:ascii="FrutigerLT-Bold" w:hAnsi="FrutigerLT-Bold" w:cs="FrutigerLT-Bold"/>
          <w:b/>
          <w:bCs/>
          <w:sz w:val="40"/>
          <w:szCs w:val="40"/>
        </w:rPr>
      </w:pPr>
      <w:r>
        <w:rPr>
          <w:b/>
          <w:bCs/>
          <w:noProof/>
        </w:rPr>
        <w:lastRenderedPageBreak/>
        <mc:AlternateContent>
          <mc:Choice Requires="wps">
            <w:drawing>
              <wp:anchor distT="0" distB="0" distL="114300" distR="114300" simplePos="0" relativeHeight="251648512" behindDoc="0" locked="0" layoutInCell="1" allowOverlap="1" wp14:anchorId="6029CCF8" wp14:editId="3EA92FD1">
                <wp:simplePos x="0" y="0"/>
                <wp:positionH relativeFrom="column">
                  <wp:posOffset>2902585</wp:posOffset>
                </wp:positionH>
                <wp:positionV relativeFrom="paragraph">
                  <wp:posOffset>143510</wp:posOffset>
                </wp:positionV>
                <wp:extent cx="3422015" cy="974090"/>
                <wp:effectExtent l="0" t="635" r="0" b="0"/>
                <wp:wrapNone/>
                <wp:docPr id="35"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015" cy="974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123C4F" w14:textId="77777777" w:rsidR="00086FF6" w:rsidRPr="001236E2" w:rsidRDefault="00086FF6" w:rsidP="001236E2">
                            <w:pPr>
                              <w:autoSpaceDE w:val="0"/>
                              <w:autoSpaceDN w:val="0"/>
                              <w:adjustRightInd w:val="0"/>
                              <w:ind w:left="1440" w:hanging="1350"/>
                              <w:outlineLvl w:val="0"/>
                              <w:rPr>
                                <w:rFonts w:ascii="FrutigerLT-Bold" w:hAnsi="FrutigerLT-Bold" w:cs="FrutigerLT-Bold"/>
                                <w:b/>
                                <w:bCs/>
                                <w:smallCaps/>
                                <w:color w:val="C00000"/>
                                <w:sz w:val="32"/>
                                <w:szCs w:val="32"/>
                              </w:rPr>
                            </w:pPr>
                            <w:r w:rsidRPr="001236E2">
                              <w:rPr>
                                <w:rFonts w:ascii="FrutigerLT-Bold" w:hAnsi="FrutigerLT-Bold" w:cs="FrutigerLT-Bold"/>
                                <w:b/>
                                <w:bCs/>
                                <w:smallCaps/>
                                <w:color w:val="C00000"/>
                                <w:sz w:val="32"/>
                                <w:szCs w:val="32"/>
                              </w:rPr>
                              <w:t>I</w:t>
                            </w:r>
                            <w:r>
                              <w:rPr>
                                <w:rFonts w:ascii="FrutigerLT-Bold" w:hAnsi="FrutigerLT-Bold" w:cs="FrutigerLT-Bold"/>
                                <w:b/>
                                <w:bCs/>
                                <w:smallCaps/>
                                <w:color w:val="C00000"/>
                                <w:sz w:val="32"/>
                                <w:szCs w:val="32"/>
                              </w:rPr>
                              <w:t>I. Research Instructions</w:t>
                            </w:r>
                          </w:p>
                          <w:p w14:paraId="4FA090C5" w14:textId="77777777" w:rsidR="00086FF6" w:rsidRPr="001236E2" w:rsidRDefault="00086FF6" w:rsidP="001236E2">
                            <w:pPr>
                              <w:autoSpaceDE w:val="0"/>
                              <w:autoSpaceDN w:val="0"/>
                              <w:adjustRightInd w:val="0"/>
                              <w:ind w:left="360" w:hanging="180"/>
                              <w:rPr>
                                <w:rFonts w:ascii="Frutiger LT 55 Roman" w:hAnsi="Frutiger LT 55 Roman" w:cs="Frutiger LT 55 Roman"/>
                                <w:sz w:val="12"/>
                                <w:szCs w:val="16"/>
                              </w:rPr>
                            </w:pPr>
                            <w:r w:rsidRPr="001236E2">
                              <w:rPr>
                                <w:rFonts w:ascii="FrutigerLT-Italic" w:hAnsi="FrutigerLT-Italic" w:cs="FrutigerLT-Italic"/>
                                <w:i/>
                                <w:iCs/>
                                <w:sz w:val="18"/>
                                <w:szCs w:val="22"/>
                              </w:rPr>
                              <w:t xml:space="preserve"> </w:t>
                            </w:r>
                            <w:r>
                              <w:rPr>
                                <w:rFonts w:ascii="FrutigerLT-Italic" w:hAnsi="FrutigerLT-Italic" w:cs="FrutigerLT-Italic"/>
                                <w:i/>
                                <w:iCs/>
                                <w:sz w:val="18"/>
                                <w:szCs w:val="22"/>
                              </w:rPr>
                              <w:tab/>
                              <w:t xml:space="preserve">  </w:t>
                            </w:r>
                            <w:r w:rsidRPr="001236E2">
                              <w:rPr>
                                <w:rFonts w:ascii="FrutigerLT-Italic" w:hAnsi="FrutigerLT-Italic" w:cs="FrutigerLT-Italic"/>
                                <w:i/>
                                <w:iCs/>
                                <w:sz w:val="18"/>
                                <w:szCs w:val="22"/>
                              </w:rPr>
                              <w:t>Sections</w:t>
                            </w:r>
                            <w:r>
                              <w:rPr>
                                <w:rFonts w:ascii="FrutigerLT-Italic" w:hAnsi="FrutigerLT-Italic" w:cs="FrutigerLT-Italic"/>
                                <w:i/>
                                <w:iCs/>
                                <w:sz w:val="18"/>
                                <w:szCs w:val="22"/>
                              </w:rPr>
                              <w:t xml:space="preserve"> F or G, H, I, J and K of the PAF</w:t>
                            </w:r>
                          </w:p>
                          <w:p w14:paraId="5DDEA8E3" w14:textId="77777777" w:rsidR="00086FF6" w:rsidRDefault="00086FF6" w:rsidP="001236E2">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29CCF8" id="Text Box 128" o:spid="_x0000_s1029" type="#_x0000_t202" style="position:absolute;left:0;text-align:left;margin-left:228.55pt;margin-top:11.3pt;width:269.45pt;height:76.7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" stroked="f">
                <v:textbox>
                  <w:txbxContent>
                    <w:p w14:paraId="4D123C4F" w14:textId="77777777" w:rsidR="00086FF6" w:rsidRPr="001236E2" w:rsidRDefault="00086FF6" w:rsidP="001236E2">
                      <w:pPr>
                        <w:autoSpaceDE w:val="0"/>
                        <w:autoSpaceDN w:val="0"/>
                        <w:adjustRightInd w:val="0"/>
                        <w:ind w:left="1440" w:hanging="1350"/>
                        <w:outlineLvl w:val="0"/>
                        <w:rPr>
                          <w:rFonts w:ascii="FrutigerLT-Bold" w:hAnsi="FrutigerLT-Bold" w:cs="FrutigerLT-Bold"/>
                          <w:b/>
                          <w:bCs/>
                          <w:smallCaps/>
                          <w:color w:val="C00000"/>
                          <w:sz w:val="32"/>
                          <w:szCs w:val="32"/>
                        </w:rPr>
                      </w:pPr>
                      <w:r w:rsidRPr="001236E2">
                        <w:rPr>
                          <w:rFonts w:ascii="FrutigerLT-Bold" w:hAnsi="FrutigerLT-Bold" w:cs="FrutigerLT-Bold"/>
                          <w:b/>
                          <w:bCs/>
                          <w:smallCaps/>
                          <w:color w:val="C00000"/>
                          <w:sz w:val="32"/>
                          <w:szCs w:val="32"/>
                        </w:rPr>
                        <w:t>I</w:t>
                      </w:r>
                      <w:r>
                        <w:rPr>
                          <w:rFonts w:ascii="FrutigerLT-Bold" w:hAnsi="FrutigerLT-Bold" w:cs="FrutigerLT-Bold"/>
                          <w:b/>
                          <w:bCs/>
                          <w:smallCaps/>
                          <w:color w:val="C00000"/>
                          <w:sz w:val="32"/>
                          <w:szCs w:val="32"/>
                        </w:rPr>
                        <w:t>I. Research Instructions</w:t>
                      </w:r>
                    </w:p>
                    <w:p w14:paraId="4FA090C5" w14:textId="77777777" w:rsidR="00086FF6" w:rsidRPr="001236E2" w:rsidRDefault="00086FF6" w:rsidP="001236E2">
                      <w:pPr>
                        <w:autoSpaceDE w:val="0"/>
                        <w:autoSpaceDN w:val="0"/>
                        <w:adjustRightInd w:val="0"/>
                        <w:ind w:left="360" w:hanging="180"/>
                        <w:rPr>
                          <w:rFonts w:ascii="Frutiger LT 55 Roman" w:hAnsi="Frutiger LT 55 Roman" w:cs="Frutiger LT 55 Roman"/>
                          <w:sz w:val="12"/>
                          <w:szCs w:val="16"/>
                        </w:rPr>
                      </w:pPr>
                      <w:r w:rsidRPr="001236E2">
                        <w:rPr>
                          <w:rFonts w:ascii="FrutigerLT-Italic" w:hAnsi="FrutigerLT-Italic" w:cs="FrutigerLT-Italic"/>
                          <w:i/>
                          <w:iCs/>
                          <w:sz w:val="18"/>
                          <w:szCs w:val="22"/>
                        </w:rPr>
                        <w:t xml:space="preserve"> </w:t>
                      </w:r>
                      <w:r>
                        <w:rPr>
                          <w:rFonts w:ascii="FrutigerLT-Italic" w:hAnsi="FrutigerLT-Italic" w:cs="FrutigerLT-Italic"/>
                          <w:i/>
                          <w:iCs/>
                          <w:sz w:val="18"/>
                          <w:szCs w:val="22"/>
                        </w:rPr>
                        <w:tab/>
                        <w:t xml:space="preserve">  </w:t>
                      </w:r>
                      <w:r w:rsidRPr="001236E2">
                        <w:rPr>
                          <w:rFonts w:ascii="FrutigerLT-Italic" w:hAnsi="FrutigerLT-Italic" w:cs="FrutigerLT-Italic"/>
                          <w:i/>
                          <w:iCs/>
                          <w:sz w:val="18"/>
                          <w:szCs w:val="22"/>
                        </w:rPr>
                        <w:t>Sections</w:t>
                      </w:r>
                      <w:r>
                        <w:rPr>
                          <w:rFonts w:ascii="FrutigerLT-Italic" w:hAnsi="FrutigerLT-Italic" w:cs="FrutigerLT-Italic"/>
                          <w:i/>
                          <w:iCs/>
                          <w:sz w:val="18"/>
                          <w:szCs w:val="22"/>
                        </w:rPr>
                        <w:t xml:space="preserve"> F or G, H, I, J and K of the PAF</w:t>
                      </w:r>
                    </w:p>
                    <w:p w14:paraId="5DDEA8E3" w14:textId="77777777" w:rsidR="00086FF6" w:rsidRDefault="00086FF6" w:rsidP="001236E2">
                      <w:pPr>
                        <w:jc w:val="both"/>
                      </w:pPr>
                    </w:p>
                  </w:txbxContent>
                </v:textbox>
              </v:shape>
            </w:pict>
          </mc:Fallback>
        </mc:AlternateContent>
      </w:r>
      <w:r>
        <w:rPr>
          <w:b/>
          <w:bCs/>
          <w:noProof/>
        </w:rPr>
        <w:drawing>
          <wp:inline distT="0" distB="0" distL="0" distR="0" wp14:anchorId="7B9C4A13" wp14:editId="35D2C359">
            <wp:extent cx="2543175" cy="819150"/>
            <wp:effectExtent l="0" t="0" r="9525" b="0"/>
            <wp:docPr id="4" name="Picture 4" desc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3175" cy="819150"/>
                    </a:xfrm>
                    <a:prstGeom prst="rect">
                      <a:avLst/>
                    </a:prstGeom>
                    <a:noFill/>
                    <a:ln>
                      <a:noFill/>
                    </a:ln>
                  </pic:spPr>
                </pic:pic>
              </a:graphicData>
            </a:graphic>
          </wp:inline>
        </w:drawing>
      </w:r>
    </w:p>
    <w:p w14:paraId="7F76390D" w14:textId="77777777" w:rsidR="001236E2" w:rsidRDefault="001236E2" w:rsidP="00EB73F4">
      <w:pPr>
        <w:autoSpaceDE w:val="0"/>
        <w:autoSpaceDN w:val="0"/>
        <w:adjustRightInd w:val="0"/>
        <w:ind w:left="-360" w:hanging="600"/>
        <w:outlineLvl w:val="0"/>
        <w:rPr>
          <w:rFonts w:ascii="FrutigerLT-Bold" w:hAnsi="FrutigerLT-Bold" w:cs="FrutigerLT-Bold"/>
          <w:b/>
          <w:bCs/>
          <w:sz w:val="40"/>
          <w:szCs w:val="40"/>
        </w:rPr>
      </w:pPr>
    </w:p>
    <w:p w14:paraId="7577B290" w14:textId="77777777" w:rsidR="001236E2" w:rsidRDefault="001236E2" w:rsidP="00EB73F4">
      <w:pPr>
        <w:autoSpaceDE w:val="0"/>
        <w:autoSpaceDN w:val="0"/>
        <w:adjustRightInd w:val="0"/>
        <w:ind w:left="-360" w:hanging="600"/>
        <w:outlineLvl w:val="0"/>
        <w:rPr>
          <w:rFonts w:ascii="FrutigerLT-Bold" w:hAnsi="FrutigerLT-Bold" w:cs="FrutigerLT-Bold"/>
          <w:b/>
          <w:bCs/>
          <w:sz w:val="40"/>
          <w:szCs w:val="40"/>
        </w:rPr>
      </w:pPr>
    </w:p>
    <w:p w14:paraId="0C0A2E7C" w14:textId="77777777" w:rsidR="00AE2618" w:rsidRPr="00AE2618" w:rsidRDefault="00AE2618" w:rsidP="00AE2618">
      <w:pPr>
        <w:autoSpaceDE w:val="0"/>
        <w:autoSpaceDN w:val="0"/>
        <w:adjustRightInd w:val="0"/>
        <w:spacing w:line="240" w:lineRule="exact"/>
        <w:ind w:left="-180"/>
        <w:rPr>
          <w:rFonts w:ascii="Frutiger LT 55 Roman" w:hAnsi="Frutiger LT 55 Roman" w:cs="FrutigerLT-Italic"/>
          <w:b/>
          <w:iCs/>
          <w:sz w:val="18"/>
          <w:szCs w:val="16"/>
        </w:rPr>
      </w:pPr>
      <w:r w:rsidRPr="00AE2618">
        <w:rPr>
          <w:rFonts w:ascii="Frutiger LT 55 Roman" w:hAnsi="Frutiger LT 55 Roman" w:cs="FrutigerLT-Italic"/>
          <w:b/>
          <w:iCs/>
          <w:sz w:val="18"/>
          <w:szCs w:val="16"/>
        </w:rPr>
        <w:t xml:space="preserve">If you are a member of the faculty of SJC (inc. ICS), EDU, TCB or PHM, please complete F and NOT G. </w:t>
      </w:r>
    </w:p>
    <w:p w14:paraId="0FB7CA09" w14:textId="652C39AA" w:rsidR="00B47BEB" w:rsidRPr="008C2270" w:rsidRDefault="00AE2618" w:rsidP="00B47BEB">
      <w:pPr>
        <w:autoSpaceDE w:val="0"/>
        <w:autoSpaceDN w:val="0"/>
        <w:adjustRightInd w:val="0"/>
        <w:spacing w:line="240" w:lineRule="exact"/>
        <w:ind w:left="-180"/>
        <w:rPr>
          <w:rFonts w:ascii="FrutigerLT-Italic" w:hAnsi="FrutigerLT-Italic" w:cs="FrutigerLT-Italic"/>
          <w:b/>
          <w:i/>
          <w:sz w:val="16"/>
          <w:szCs w:val="16"/>
        </w:rPr>
      </w:pPr>
      <w:r w:rsidRPr="00AE2618">
        <w:rPr>
          <w:rFonts w:ascii="Frutiger LT 55 Roman" w:hAnsi="Frutiger LT 55 Roman" w:cs="FrutigerLT-Italic"/>
          <w:b/>
          <w:iCs/>
          <w:sz w:val="18"/>
          <w:szCs w:val="16"/>
        </w:rPr>
        <w:t xml:space="preserve">If you are a member of the faculty of </w:t>
      </w:r>
      <w:r w:rsidR="00AE2AB1">
        <w:rPr>
          <w:rFonts w:ascii="Frutiger LT 55 Roman" w:hAnsi="Frutiger LT 55 Roman" w:cs="FrutigerLT-Italic"/>
          <w:b/>
          <w:iCs/>
          <w:sz w:val="18"/>
          <w:szCs w:val="16"/>
        </w:rPr>
        <w:t>C</w:t>
      </w:r>
      <w:r w:rsidRPr="00AE2618">
        <w:rPr>
          <w:rFonts w:ascii="Frutiger LT 55 Roman" w:hAnsi="Frutiger LT 55 Roman" w:cs="FrutigerLT-Italic"/>
          <w:b/>
          <w:iCs/>
          <w:sz w:val="18"/>
          <w:szCs w:val="16"/>
        </w:rPr>
        <w:t>CPS or LIB, please complete G and NOT F</w:t>
      </w:r>
      <w:r w:rsidRPr="008C2270">
        <w:rPr>
          <w:rFonts w:ascii="FrutigerLT-Italic" w:hAnsi="FrutigerLT-Italic" w:cs="FrutigerLT-Italic"/>
          <w:b/>
          <w:i/>
          <w:sz w:val="16"/>
          <w:szCs w:val="16"/>
        </w:rPr>
        <w:t xml:space="preserve">. </w:t>
      </w:r>
      <w:r w:rsidR="00577FDA" w:rsidRPr="008C2270">
        <w:rPr>
          <w:rFonts w:ascii="Frutiger LT 55 Roman" w:hAnsi="Frutiger LT 55 Roman" w:cs="Frutiger LT 65 Bold"/>
          <w:bCs/>
          <w:i/>
          <w:sz w:val="18"/>
          <w:szCs w:val="18"/>
        </w:rPr>
        <w:t>If applicable</w:t>
      </w:r>
      <w:r w:rsidR="00B47BEB" w:rsidRPr="008C2270">
        <w:rPr>
          <w:rFonts w:ascii="Frutiger LT 55 Roman" w:hAnsi="Frutiger LT 55 Roman" w:cs="Frutiger LT 65 Bold"/>
          <w:bCs/>
          <w:i/>
          <w:sz w:val="18"/>
          <w:szCs w:val="18"/>
        </w:rPr>
        <w:t xml:space="preserve">, please </w:t>
      </w:r>
      <w:r w:rsidR="00771B97" w:rsidRPr="008C2270">
        <w:rPr>
          <w:bCs/>
          <w:i/>
          <w:color w:val="000000"/>
          <w:sz w:val="18"/>
          <w:szCs w:val="18"/>
        </w:rPr>
        <w:t xml:space="preserve">describe </w:t>
      </w:r>
      <w:r w:rsidR="00577FDA" w:rsidRPr="008C2270">
        <w:rPr>
          <w:bCs/>
          <w:i/>
          <w:color w:val="000000"/>
          <w:sz w:val="18"/>
          <w:szCs w:val="18"/>
        </w:rPr>
        <w:t xml:space="preserve">research efforts that </w:t>
      </w:r>
      <w:r w:rsidR="00771B97" w:rsidRPr="008C2270">
        <w:rPr>
          <w:bCs/>
          <w:i/>
          <w:color w:val="000000"/>
          <w:sz w:val="18"/>
          <w:szCs w:val="18"/>
        </w:rPr>
        <w:t>support an</w:t>
      </w:r>
      <w:r w:rsidR="00577FDA" w:rsidRPr="008C2270">
        <w:rPr>
          <w:bCs/>
          <w:i/>
          <w:color w:val="000000"/>
          <w:sz w:val="18"/>
          <w:szCs w:val="18"/>
        </w:rPr>
        <w:t xml:space="preserve"> equitable teaching and learning environment.</w:t>
      </w:r>
      <w:r w:rsidR="00B47BEB" w:rsidRPr="008C2270">
        <w:rPr>
          <w:bCs/>
          <w:i/>
          <w:color w:val="000000"/>
          <w:sz w:val="18"/>
          <w:szCs w:val="18"/>
        </w:rPr>
        <w:t xml:space="preserve"> </w:t>
      </w:r>
    </w:p>
    <w:p w14:paraId="347ED459" w14:textId="77777777" w:rsidR="00B47BEB" w:rsidRPr="00AE2618" w:rsidRDefault="00B47BEB" w:rsidP="00AE2618">
      <w:pPr>
        <w:autoSpaceDE w:val="0"/>
        <w:autoSpaceDN w:val="0"/>
        <w:adjustRightInd w:val="0"/>
        <w:spacing w:line="240" w:lineRule="exact"/>
        <w:ind w:left="-180"/>
        <w:rPr>
          <w:rFonts w:ascii="FrutigerLT-Italic" w:hAnsi="FrutigerLT-Italic" w:cs="FrutigerLT-Italic"/>
          <w:b/>
          <w:iCs/>
          <w:sz w:val="16"/>
          <w:szCs w:val="16"/>
        </w:rPr>
      </w:pPr>
    </w:p>
    <w:p w14:paraId="63A971C8" w14:textId="77777777" w:rsidR="001236E2" w:rsidRDefault="001236E2" w:rsidP="00EB73F4">
      <w:pPr>
        <w:autoSpaceDE w:val="0"/>
        <w:autoSpaceDN w:val="0"/>
        <w:adjustRightInd w:val="0"/>
        <w:ind w:left="-360" w:hanging="600"/>
        <w:outlineLvl w:val="0"/>
        <w:rPr>
          <w:rFonts w:ascii="FrutigerLT-Bold" w:hAnsi="FrutigerLT-Bold" w:cs="FrutigerLT-Bold"/>
          <w:b/>
          <w:bCs/>
          <w:sz w:val="40"/>
          <w:szCs w:val="40"/>
        </w:rPr>
      </w:pPr>
    </w:p>
    <w:p w14:paraId="767EF2AD" w14:textId="77777777" w:rsidR="001236E2" w:rsidRDefault="001236E2" w:rsidP="00AE2618">
      <w:pPr>
        <w:autoSpaceDE w:val="0"/>
        <w:autoSpaceDN w:val="0"/>
        <w:adjustRightInd w:val="0"/>
        <w:ind w:left="-360" w:hanging="270"/>
        <w:outlineLvl w:val="0"/>
        <w:rPr>
          <w:rFonts w:ascii="FrutigerLT-Bold" w:hAnsi="FrutigerLT-Bold" w:cs="FrutigerLT-Bold"/>
          <w:b/>
          <w:bCs/>
          <w:sz w:val="40"/>
          <w:szCs w:val="40"/>
        </w:rPr>
      </w:pPr>
    </w:p>
    <w:p w14:paraId="7F30BBB3" w14:textId="77777777" w:rsidR="00ED30D8" w:rsidRPr="00DB0720" w:rsidRDefault="00ED30D8" w:rsidP="00AE2618">
      <w:pPr>
        <w:autoSpaceDE w:val="0"/>
        <w:autoSpaceDN w:val="0"/>
        <w:adjustRightInd w:val="0"/>
        <w:ind w:left="1440" w:hanging="270"/>
        <w:outlineLvl w:val="0"/>
        <w:rPr>
          <w:sz w:val="16"/>
          <w:szCs w:val="16"/>
        </w:rPr>
      </w:pPr>
    </w:p>
    <w:p w14:paraId="0B9DAEC0" w14:textId="77777777" w:rsidR="00885039" w:rsidRDefault="002A287A" w:rsidP="00AE2618">
      <w:pPr>
        <w:numPr>
          <w:ilvl w:val="0"/>
          <w:numId w:val="42"/>
        </w:numPr>
        <w:tabs>
          <w:tab w:val="clear" w:pos="360"/>
          <w:tab w:val="num" w:pos="-540"/>
          <w:tab w:val="num" w:pos="0"/>
        </w:tabs>
        <w:autoSpaceDE w:val="0"/>
        <w:autoSpaceDN w:val="0"/>
        <w:adjustRightInd w:val="0"/>
        <w:spacing w:line="240" w:lineRule="exact"/>
        <w:ind w:left="630" w:hanging="810"/>
        <w:jc w:val="both"/>
        <w:rPr>
          <w:rFonts w:ascii="Frutiger LT 55 Roman" w:hAnsi="Frutiger LT 55 Roman" w:cs="Frutiger LT 55 Roman"/>
          <w:i/>
          <w:sz w:val="16"/>
          <w:szCs w:val="16"/>
        </w:rPr>
      </w:pPr>
      <w:r w:rsidRPr="00B629F6">
        <w:rPr>
          <w:rFonts w:ascii="Frutiger LT 55 Roman" w:hAnsi="Frutiger LT 55 Roman" w:cs="Frutiger LT 65 Bold"/>
          <w:b/>
          <w:szCs w:val="28"/>
        </w:rPr>
        <w:t>Research Prospectus</w:t>
      </w:r>
      <w:r w:rsidRPr="00B629F6">
        <w:rPr>
          <w:rFonts w:ascii="Frutiger LT 55 Roman" w:hAnsi="Frutiger LT 55 Roman" w:cs="Frutiger LT 55 Roman"/>
          <w:b/>
          <w:bCs/>
          <w:szCs w:val="28"/>
        </w:rPr>
        <w:t xml:space="preserve"> </w:t>
      </w:r>
      <w:r w:rsidRPr="00EE4A9E">
        <w:rPr>
          <w:rFonts w:ascii="Frutiger LT 55 Roman" w:hAnsi="Frutiger LT 55 Roman" w:cs="Frutiger LT 55 Roman"/>
          <w:sz w:val="16"/>
          <w:szCs w:val="16"/>
        </w:rPr>
        <w:t>(</w:t>
      </w:r>
      <w:r w:rsidRPr="002E7FDC">
        <w:rPr>
          <w:rFonts w:ascii="Frutiger LT 55 Roman" w:hAnsi="Frutiger LT 55 Roman" w:cs="Frutiger LT 55 Roman"/>
          <w:i/>
          <w:sz w:val="16"/>
          <w:szCs w:val="16"/>
        </w:rPr>
        <w:t xml:space="preserve">to be completed by ALL faculty </w:t>
      </w:r>
      <w:r w:rsidR="008B6CF5">
        <w:rPr>
          <w:rFonts w:ascii="Frutiger LT 55 Roman" w:hAnsi="Frutiger LT 55 Roman" w:cs="Frutiger LT 55 Roman"/>
          <w:i/>
          <w:sz w:val="16"/>
          <w:szCs w:val="16"/>
        </w:rPr>
        <w:t xml:space="preserve">members </w:t>
      </w:r>
      <w:r w:rsidRPr="002E7FDC">
        <w:rPr>
          <w:rFonts w:ascii="Frutiger LT 55 Roman" w:hAnsi="Frutiger LT 55 Roman" w:cs="Frutiger LT 55 Roman"/>
          <w:i/>
          <w:sz w:val="16"/>
          <w:szCs w:val="16"/>
        </w:rPr>
        <w:t>in St. John’s College of Liberal Arts and Sciences</w:t>
      </w:r>
      <w:r w:rsidR="0066687F">
        <w:rPr>
          <w:rFonts w:ascii="Frutiger LT 55 Roman" w:hAnsi="Frutiger LT 55 Roman" w:cs="Frutiger LT 55 Roman"/>
          <w:i/>
          <w:sz w:val="16"/>
          <w:szCs w:val="16"/>
        </w:rPr>
        <w:t xml:space="preserve"> (inc. ICS)</w:t>
      </w:r>
      <w:r w:rsidRPr="002E7FDC">
        <w:rPr>
          <w:rFonts w:ascii="Frutiger LT 55 Roman" w:hAnsi="Frutiger LT 55 Roman" w:cs="Frutiger LT 55 Roman"/>
          <w:i/>
          <w:sz w:val="16"/>
          <w:szCs w:val="16"/>
        </w:rPr>
        <w:t>,</w:t>
      </w:r>
      <w:r w:rsidR="00885039">
        <w:rPr>
          <w:rFonts w:ascii="Frutiger LT 55 Roman" w:hAnsi="Frutiger LT 55 Roman" w:cs="Frutiger LT 55 Roman"/>
          <w:i/>
          <w:sz w:val="16"/>
          <w:szCs w:val="16"/>
        </w:rPr>
        <w:t xml:space="preserve"> </w:t>
      </w:r>
      <w:r w:rsidRPr="002E7FDC">
        <w:rPr>
          <w:rFonts w:ascii="Frutiger LT 55 Roman" w:hAnsi="Frutiger LT 55 Roman" w:cs="Frutiger LT 55 Roman"/>
          <w:i/>
          <w:sz w:val="16"/>
          <w:szCs w:val="16"/>
        </w:rPr>
        <w:t xml:space="preserve">The School of Education, The Peter J. Tobin College of Business and College of Pharmacy and </w:t>
      </w:r>
      <w:r w:rsidR="00B629F6">
        <w:rPr>
          <w:rFonts w:ascii="Frutiger LT 55 Roman" w:hAnsi="Frutiger LT 55 Roman" w:cs="Frutiger LT 55 Roman"/>
          <w:i/>
          <w:sz w:val="16"/>
          <w:szCs w:val="16"/>
        </w:rPr>
        <w:t>H</w:t>
      </w:r>
      <w:r w:rsidRPr="002E7FDC">
        <w:rPr>
          <w:rFonts w:ascii="Frutiger LT 55 Roman" w:hAnsi="Frutiger LT 55 Roman" w:cs="Frutiger LT 55 Roman"/>
          <w:i/>
          <w:sz w:val="16"/>
          <w:szCs w:val="16"/>
        </w:rPr>
        <w:t>ealth</w:t>
      </w:r>
      <w:r w:rsidR="00085AC3">
        <w:rPr>
          <w:rFonts w:ascii="Frutiger LT 55 Roman" w:hAnsi="Frutiger LT 55 Roman" w:cs="Frutiger LT 55 Roman"/>
          <w:i/>
          <w:sz w:val="16"/>
          <w:szCs w:val="16"/>
        </w:rPr>
        <w:t xml:space="preserve"> </w:t>
      </w:r>
      <w:r w:rsidR="00B629F6">
        <w:rPr>
          <w:rFonts w:ascii="Frutiger LT 55 Roman" w:hAnsi="Frutiger LT 55 Roman" w:cs="Frutiger LT 55 Roman"/>
          <w:i/>
          <w:sz w:val="16"/>
          <w:szCs w:val="16"/>
        </w:rPr>
        <w:t>Sciences</w:t>
      </w:r>
      <w:r w:rsidRPr="002E7FDC">
        <w:rPr>
          <w:rFonts w:ascii="Frutiger LT 55 Roman" w:hAnsi="Frutiger LT 55 Roman" w:cs="Frutiger LT 55 Roman"/>
          <w:i/>
          <w:sz w:val="16"/>
          <w:szCs w:val="16"/>
        </w:rPr>
        <w:t>):</w:t>
      </w:r>
      <w:r w:rsidR="002E7FDC">
        <w:rPr>
          <w:rFonts w:ascii="Frutiger LT 55 Roman" w:hAnsi="Frutiger LT 55 Roman" w:cs="Frutiger LT 55 Roman"/>
          <w:i/>
          <w:sz w:val="16"/>
          <w:szCs w:val="16"/>
        </w:rPr>
        <w:t xml:space="preserve"> </w:t>
      </w:r>
    </w:p>
    <w:p w14:paraId="3B45C4CE" w14:textId="77777777" w:rsidR="00AE2618" w:rsidRDefault="00AE2618" w:rsidP="00AE2618">
      <w:pPr>
        <w:tabs>
          <w:tab w:val="left" w:pos="480"/>
          <w:tab w:val="left" w:pos="3514"/>
          <w:tab w:val="left" w:pos="4954"/>
          <w:tab w:val="left" w:pos="7114"/>
        </w:tabs>
        <w:autoSpaceDE w:val="0"/>
        <w:autoSpaceDN w:val="0"/>
        <w:adjustRightInd w:val="0"/>
        <w:spacing w:line="240" w:lineRule="exact"/>
        <w:ind w:left="630"/>
        <w:rPr>
          <w:rFonts w:ascii="Frutiger LT 55 Roman" w:hAnsi="Frutiger LT 55 Roman" w:cs="Frutiger LT 55 Roman"/>
          <w:sz w:val="16"/>
          <w:szCs w:val="16"/>
        </w:rPr>
      </w:pPr>
    </w:p>
    <w:p w14:paraId="7E9BF07E" w14:textId="77777777" w:rsidR="00933018" w:rsidRPr="00377560" w:rsidRDefault="00AE2618" w:rsidP="00AE2618">
      <w:pPr>
        <w:tabs>
          <w:tab w:val="left" w:pos="480"/>
          <w:tab w:val="left" w:pos="3514"/>
          <w:tab w:val="left" w:pos="4954"/>
          <w:tab w:val="left" w:pos="7114"/>
        </w:tabs>
        <w:autoSpaceDE w:val="0"/>
        <w:autoSpaceDN w:val="0"/>
        <w:adjustRightInd w:val="0"/>
        <w:spacing w:line="240" w:lineRule="exact"/>
        <w:ind w:left="630" w:hanging="810"/>
        <w:rPr>
          <w:rFonts w:ascii="Frutiger LT 55 Roman" w:hAnsi="Frutiger LT 55 Roman" w:cs="Frutiger LT 55 Roman"/>
          <w:sz w:val="20"/>
          <w:szCs w:val="20"/>
        </w:rPr>
      </w:pPr>
      <w:r>
        <w:rPr>
          <w:rFonts w:ascii="Frutiger LT 55 Roman" w:hAnsi="Frutiger LT 55 Roman" w:cs="Frutiger LT 55 Roman"/>
          <w:sz w:val="16"/>
          <w:szCs w:val="16"/>
        </w:rPr>
        <w:tab/>
      </w:r>
      <w:r>
        <w:rPr>
          <w:rFonts w:ascii="Frutiger LT 55 Roman" w:hAnsi="Frutiger LT 55 Roman" w:cs="Frutiger LT 55 Roman"/>
          <w:sz w:val="16"/>
          <w:szCs w:val="16"/>
        </w:rPr>
        <w:tab/>
      </w:r>
      <w:r w:rsidR="00FD7DE3">
        <w:rPr>
          <w:rFonts w:ascii="Frutiger LT 55 Roman" w:hAnsi="Frutiger LT 55 Roman" w:cs="Frutiger LT 55 Roman"/>
          <w:sz w:val="16"/>
          <w:szCs w:val="16"/>
        </w:rPr>
        <w:t>In</w:t>
      </w:r>
      <w:r w:rsidR="002A287A" w:rsidRPr="00EE4A9E">
        <w:rPr>
          <w:rFonts w:ascii="Frutiger LT 55 Roman" w:hAnsi="Frutiger LT 55 Roman" w:cs="Frutiger LT 55 Roman"/>
          <w:sz w:val="16"/>
          <w:szCs w:val="16"/>
        </w:rPr>
        <w:t xml:space="preserve"> a brief narrative</w:t>
      </w:r>
      <w:r w:rsidR="00F954A2">
        <w:rPr>
          <w:rFonts w:ascii="Frutiger LT 55 Roman" w:hAnsi="Frutiger LT 55 Roman" w:cs="Frutiger LT 55 Roman"/>
          <w:sz w:val="16"/>
          <w:szCs w:val="16"/>
        </w:rPr>
        <w:t xml:space="preserve"> below</w:t>
      </w:r>
      <w:r w:rsidR="002A287A" w:rsidRPr="00EE4A9E">
        <w:rPr>
          <w:rFonts w:ascii="Frutiger LT 55 Roman" w:hAnsi="Frutiger LT 55 Roman" w:cs="Frutiger LT 55 Roman"/>
          <w:sz w:val="16"/>
          <w:szCs w:val="16"/>
        </w:rPr>
        <w:t>, describe your plan to contribute to scholarship, research or creative activity in your discipline.</w:t>
      </w:r>
      <w:r w:rsidR="00F954A2">
        <w:rPr>
          <w:rFonts w:ascii="Frutiger LT 55 Roman" w:hAnsi="Frutiger LT 55 Roman" w:cs="Frutiger LT 55 Roman"/>
          <w:sz w:val="16"/>
          <w:szCs w:val="16"/>
        </w:rPr>
        <w:t xml:space="preserve"> </w:t>
      </w:r>
    </w:p>
    <w:p w14:paraId="3F6613ED" w14:textId="77777777" w:rsidR="003A64BE" w:rsidRDefault="003A64BE" w:rsidP="00AE2618">
      <w:pPr>
        <w:autoSpaceDE w:val="0"/>
        <w:autoSpaceDN w:val="0"/>
        <w:adjustRightInd w:val="0"/>
        <w:ind w:left="630" w:hanging="810"/>
        <w:rPr>
          <w:rFonts w:ascii="Frutiger LT 55 Roman" w:hAnsi="Frutiger LT 55 Roman" w:cs="Frutiger LT 55 Roman"/>
          <w:sz w:val="16"/>
          <w:szCs w:val="16"/>
        </w:rPr>
      </w:pPr>
    </w:p>
    <w:p w14:paraId="4A173234" w14:textId="77777777" w:rsidR="004617A6" w:rsidRDefault="004617A6" w:rsidP="00AE2618">
      <w:pPr>
        <w:autoSpaceDE w:val="0"/>
        <w:autoSpaceDN w:val="0"/>
        <w:adjustRightInd w:val="0"/>
        <w:ind w:left="630" w:hanging="810"/>
        <w:rPr>
          <w:rFonts w:ascii="Frutiger LT 55 Roman" w:hAnsi="Frutiger LT 55 Roman" w:cs="Frutiger LT 55 Roman"/>
          <w:sz w:val="16"/>
          <w:szCs w:val="16"/>
        </w:rPr>
      </w:pPr>
    </w:p>
    <w:p w14:paraId="76EDDD30" w14:textId="77777777" w:rsidR="00AE2618" w:rsidRDefault="00AE2618" w:rsidP="00AE2618">
      <w:pPr>
        <w:autoSpaceDE w:val="0"/>
        <w:autoSpaceDN w:val="0"/>
        <w:adjustRightInd w:val="0"/>
        <w:ind w:left="630" w:hanging="810"/>
        <w:rPr>
          <w:rFonts w:ascii="Frutiger LT 55 Roman" w:hAnsi="Frutiger LT 55 Roman" w:cs="Frutiger LT 55 Roman"/>
          <w:sz w:val="16"/>
          <w:szCs w:val="16"/>
        </w:rPr>
      </w:pPr>
    </w:p>
    <w:p w14:paraId="1E4B74A6" w14:textId="77777777" w:rsidR="00AE2618" w:rsidRDefault="00AE2618" w:rsidP="00AE2618">
      <w:pPr>
        <w:autoSpaceDE w:val="0"/>
        <w:autoSpaceDN w:val="0"/>
        <w:adjustRightInd w:val="0"/>
        <w:ind w:left="630" w:hanging="810"/>
        <w:rPr>
          <w:rFonts w:ascii="Frutiger LT 55 Roman" w:hAnsi="Frutiger LT 55 Roman" w:cs="Frutiger LT 55 Roman"/>
          <w:sz w:val="16"/>
          <w:szCs w:val="16"/>
        </w:rPr>
      </w:pPr>
    </w:p>
    <w:p w14:paraId="4FC6C1AC" w14:textId="77777777" w:rsidR="009E7E03" w:rsidRPr="00AE2618" w:rsidRDefault="00AE2618" w:rsidP="00AE2618">
      <w:pPr>
        <w:autoSpaceDE w:val="0"/>
        <w:autoSpaceDN w:val="0"/>
        <w:adjustRightInd w:val="0"/>
        <w:ind w:left="630" w:hanging="810"/>
        <w:jc w:val="center"/>
        <w:rPr>
          <w:rFonts w:ascii="Frutiger LT 55 Roman" w:hAnsi="Frutiger LT 55 Roman" w:cs="Frutiger LT 55 Roman"/>
          <w:b/>
          <w:sz w:val="20"/>
          <w:szCs w:val="16"/>
        </w:rPr>
      </w:pPr>
      <w:r w:rsidRPr="00AE2618">
        <w:rPr>
          <w:rFonts w:ascii="Frutiger LT 55 Roman" w:hAnsi="Frutiger LT 55 Roman" w:cs="Frutiger LT 55 Roman"/>
          <w:b/>
          <w:sz w:val="20"/>
          <w:szCs w:val="16"/>
        </w:rPr>
        <w:t>OR</w:t>
      </w:r>
    </w:p>
    <w:p w14:paraId="1700B443" w14:textId="77777777" w:rsidR="00E6651B" w:rsidRDefault="00E6651B" w:rsidP="00AE2618">
      <w:pPr>
        <w:autoSpaceDE w:val="0"/>
        <w:autoSpaceDN w:val="0"/>
        <w:adjustRightInd w:val="0"/>
        <w:ind w:left="630" w:hanging="810"/>
        <w:rPr>
          <w:rFonts w:ascii="Frutiger LT 55 Roman" w:hAnsi="Frutiger LT 55 Roman" w:cs="Frutiger LT 55 Roman"/>
          <w:sz w:val="16"/>
          <w:szCs w:val="16"/>
        </w:rPr>
      </w:pPr>
    </w:p>
    <w:p w14:paraId="11101A7A" w14:textId="77777777" w:rsidR="00AE2618" w:rsidRDefault="00AE2618" w:rsidP="00AE2618">
      <w:pPr>
        <w:autoSpaceDE w:val="0"/>
        <w:autoSpaceDN w:val="0"/>
        <w:adjustRightInd w:val="0"/>
        <w:ind w:left="630" w:hanging="810"/>
        <w:rPr>
          <w:rFonts w:ascii="Frutiger LT 55 Roman" w:hAnsi="Frutiger LT 55 Roman" w:cs="Frutiger LT 55 Roman"/>
          <w:sz w:val="16"/>
          <w:szCs w:val="16"/>
        </w:rPr>
      </w:pPr>
    </w:p>
    <w:p w14:paraId="31D46D46" w14:textId="77777777" w:rsidR="00AE2618" w:rsidRDefault="00AE2618" w:rsidP="00AE2618">
      <w:pPr>
        <w:autoSpaceDE w:val="0"/>
        <w:autoSpaceDN w:val="0"/>
        <w:adjustRightInd w:val="0"/>
        <w:ind w:left="630" w:hanging="810"/>
        <w:rPr>
          <w:rFonts w:ascii="Frutiger LT 55 Roman" w:hAnsi="Frutiger LT 55 Roman" w:cs="Frutiger LT 55 Roman"/>
          <w:sz w:val="16"/>
          <w:szCs w:val="16"/>
        </w:rPr>
      </w:pPr>
    </w:p>
    <w:p w14:paraId="3D70DDB0" w14:textId="77777777" w:rsidR="004617A6" w:rsidRPr="00EE4A9E" w:rsidRDefault="004617A6" w:rsidP="00AE2618">
      <w:pPr>
        <w:autoSpaceDE w:val="0"/>
        <w:autoSpaceDN w:val="0"/>
        <w:adjustRightInd w:val="0"/>
        <w:ind w:left="630" w:hanging="810"/>
        <w:rPr>
          <w:rFonts w:ascii="Frutiger LT 55 Roman" w:hAnsi="Frutiger LT 55 Roman" w:cs="Frutiger LT 55 Roman"/>
          <w:sz w:val="16"/>
          <w:szCs w:val="16"/>
        </w:rPr>
      </w:pPr>
    </w:p>
    <w:p w14:paraId="2DF578D0" w14:textId="59029693" w:rsidR="008B6CF5" w:rsidRPr="009E7E03" w:rsidRDefault="002A287A" w:rsidP="00A20142">
      <w:pPr>
        <w:numPr>
          <w:ilvl w:val="0"/>
          <w:numId w:val="42"/>
        </w:numPr>
        <w:tabs>
          <w:tab w:val="clear" w:pos="360"/>
          <w:tab w:val="left" w:pos="-450"/>
          <w:tab w:val="num" w:pos="630"/>
        </w:tabs>
        <w:autoSpaceDE w:val="0"/>
        <w:autoSpaceDN w:val="0"/>
        <w:adjustRightInd w:val="0"/>
        <w:spacing w:line="240" w:lineRule="exact"/>
        <w:ind w:left="720" w:hanging="900"/>
        <w:jc w:val="both"/>
        <w:rPr>
          <w:rFonts w:ascii="Frutiger LT 55 Roman" w:hAnsi="Frutiger LT 55 Roman" w:cs="Frutiger LT 55 Roman"/>
          <w:sz w:val="16"/>
          <w:szCs w:val="16"/>
        </w:rPr>
      </w:pPr>
      <w:r w:rsidRPr="00B629F6">
        <w:rPr>
          <w:rFonts w:ascii="Frutiger LT 55 Roman" w:hAnsi="Frutiger LT 55 Roman" w:cs="Frutiger LT 65 Bold"/>
          <w:b/>
          <w:szCs w:val="28"/>
        </w:rPr>
        <w:t>Plan for Professional Growth</w:t>
      </w:r>
      <w:r w:rsidRPr="00B629F6">
        <w:rPr>
          <w:rFonts w:ascii="Frutiger LT 55 Roman" w:hAnsi="Frutiger LT 55 Roman" w:cs="Frutiger LT 55 Roman"/>
          <w:b/>
          <w:bCs/>
          <w:sz w:val="14"/>
          <w:szCs w:val="16"/>
        </w:rPr>
        <w:t xml:space="preserve"> </w:t>
      </w:r>
      <w:r w:rsidRPr="00EE4A9E">
        <w:rPr>
          <w:rFonts w:ascii="Frutiger LT 55 Roman" w:hAnsi="Frutiger LT 55 Roman" w:cs="Frutiger LT 55 Roman"/>
          <w:sz w:val="16"/>
          <w:szCs w:val="16"/>
        </w:rPr>
        <w:t>(</w:t>
      </w:r>
      <w:r w:rsidRPr="002E7FDC">
        <w:rPr>
          <w:rFonts w:ascii="Frutiger LT 55 Roman" w:hAnsi="Frutiger LT 55 Roman" w:cs="Frutiger LT 55 Roman"/>
          <w:i/>
          <w:sz w:val="16"/>
          <w:szCs w:val="16"/>
        </w:rPr>
        <w:t>to be completed by faculty</w:t>
      </w:r>
      <w:r w:rsidR="008B6CF5">
        <w:rPr>
          <w:rFonts w:ascii="Frutiger LT 55 Roman" w:hAnsi="Frutiger LT 55 Roman" w:cs="Frutiger LT 55 Roman"/>
          <w:i/>
          <w:sz w:val="16"/>
          <w:szCs w:val="16"/>
        </w:rPr>
        <w:t xml:space="preserve"> members </w:t>
      </w:r>
      <w:r w:rsidRPr="002E7FDC">
        <w:rPr>
          <w:rFonts w:ascii="Frutiger LT 55 Roman" w:hAnsi="Frutiger LT 55 Roman" w:cs="Frutiger LT 55 Roman"/>
          <w:i/>
          <w:sz w:val="16"/>
          <w:szCs w:val="16"/>
        </w:rPr>
        <w:t xml:space="preserve">in the </w:t>
      </w:r>
      <w:r w:rsidR="004F0BCC">
        <w:rPr>
          <w:rFonts w:ascii="Frutiger LT 55 Roman" w:hAnsi="Frutiger LT 55 Roman" w:cs="Frutiger LT 55 Roman"/>
          <w:i/>
          <w:sz w:val="16"/>
          <w:szCs w:val="16"/>
        </w:rPr>
        <w:t>C</w:t>
      </w:r>
      <w:r w:rsidR="00CA3F58">
        <w:rPr>
          <w:rFonts w:ascii="Frutiger LT 55 Roman" w:hAnsi="Frutiger LT 55 Roman" w:cs="Frutiger LT 55 Roman"/>
          <w:i/>
          <w:sz w:val="16"/>
          <w:szCs w:val="16"/>
        </w:rPr>
        <w:t>ollins College of Professional Studies</w:t>
      </w:r>
      <w:r w:rsidR="004F0BCC">
        <w:rPr>
          <w:rFonts w:ascii="Frutiger LT 55 Roman" w:hAnsi="Frutiger LT 55 Roman" w:cs="Frutiger LT 55 Roman"/>
          <w:i/>
          <w:sz w:val="16"/>
          <w:szCs w:val="16"/>
        </w:rPr>
        <w:t xml:space="preserve">, </w:t>
      </w:r>
      <w:r w:rsidRPr="002E7FDC">
        <w:rPr>
          <w:rFonts w:ascii="Frutiger LT 55 Roman" w:hAnsi="Frutiger LT 55 Roman" w:cs="Frutiger LT 55 Roman"/>
          <w:i/>
          <w:sz w:val="16"/>
          <w:szCs w:val="16"/>
        </w:rPr>
        <w:t>the University Librar</w:t>
      </w:r>
      <w:r w:rsidR="00B629F6">
        <w:rPr>
          <w:rFonts w:ascii="Frutiger LT 55 Roman" w:hAnsi="Frutiger LT 55 Roman" w:cs="Frutiger LT 55 Roman"/>
          <w:i/>
          <w:sz w:val="16"/>
          <w:szCs w:val="16"/>
        </w:rPr>
        <w:t>ies</w:t>
      </w:r>
      <w:r w:rsidR="004F0BCC">
        <w:rPr>
          <w:rFonts w:ascii="Frutiger LT 55 Roman" w:hAnsi="Frutiger LT 55 Roman" w:cs="Frutiger LT 55 Roman"/>
          <w:i/>
          <w:sz w:val="16"/>
          <w:szCs w:val="16"/>
        </w:rPr>
        <w:t xml:space="preserve"> and </w:t>
      </w:r>
      <w:r w:rsidR="00CA3F58">
        <w:rPr>
          <w:rFonts w:ascii="Frutiger LT 55 Roman" w:hAnsi="Frutiger LT 55 Roman" w:cs="Frutiger LT 55 Roman"/>
          <w:i/>
          <w:sz w:val="16"/>
          <w:szCs w:val="16"/>
        </w:rPr>
        <w:t>faculty in the category of Professor of the Practice in the Peter J. Tobin College of Business</w:t>
      </w:r>
      <w:r w:rsidRPr="002E7FDC">
        <w:rPr>
          <w:rFonts w:ascii="Frutiger LT 55 Roman" w:hAnsi="Frutiger LT 55 Roman" w:cs="Frutiger LT 55 Roman"/>
          <w:i/>
          <w:sz w:val="16"/>
          <w:szCs w:val="16"/>
        </w:rPr>
        <w:t>):</w:t>
      </w:r>
    </w:p>
    <w:p w14:paraId="3D288F2A" w14:textId="77777777" w:rsidR="009E7E03" w:rsidRPr="008B6CF5" w:rsidRDefault="009E7E03" w:rsidP="00AE2618">
      <w:pPr>
        <w:tabs>
          <w:tab w:val="left" w:pos="-450"/>
        </w:tabs>
        <w:autoSpaceDE w:val="0"/>
        <w:autoSpaceDN w:val="0"/>
        <w:adjustRightInd w:val="0"/>
        <w:spacing w:line="240" w:lineRule="exact"/>
        <w:ind w:left="630" w:hanging="810"/>
        <w:rPr>
          <w:rFonts w:ascii="Frutiger LT 55 Roman" w:hAnsi="Frutiger LT 55 Roman" w:cs="Frutiger LT 55 Roman"/>
          <w:sz w:val="16"/>
          <w:szCs w:val="16"/>
        </w:rPr>
      </w:pPr>
    </w:p>
    <w:p w14:paraId="580922A9" w14:textId="77777777" w:rsidR="00885039" w:rsidRDefault="00AE2618" w:rsidP="00AE2618">
      <w:pPr>
        <w:tabs>
          <w:tab w:val="num" w:pos="90"/>
          <w:tab w:val="left" w:pos="180"/>
        </w:tabs>
        <w:autoSpaceDE w:val="0"/>
        <w:autoSpaceDN w:val="0"/>
        <w:adjustRightInd w:val="0"/>
        <w:ind w:left="630" w:hanging="810"/>
        <w:rPr>
          <w:rFonts w:ascii="Frutiger LT 55 Roman" w:hAnsi="Frutiger LT 55 Roman" w:cs="Frutiger LT 55 Roman"/>
          <w:sz w:val="16"/>
          <w:szCs w:val="16"/>
        </w:rPr>
      </w:pPr>
      <w:r>
        <w:rPr>
          <w:rFonts w:ascii="Frutiger LT 55 Roman" w:hAnsi="Frutiger LT 55 Roman" w:cs="Frutiger LT 55 Roman"/>
          <w:sz w:val="16"/>
          <w:szCs w:val="16"/>
        </w:rPr>
        <w:tab/>
      </w:r>
      <w:r>
        <w:rPr>
          <w:rFonts w:ascii="Frutiger LT 55 Roman" w:hAnsi="Frutiger LT 55 Roman" w:cs="Frutiger LT 55 Roman"/>
          <w:sz w:val="16"/>
          <w:szCs w:val="16"/>
        </w:rPr>
        <w:tab/>
      </w:r>
      <w:r>
        <w:rPr>
          <w:rFonts w:ascii="Frutiger LT 55 Roman" w:hAnsi="Frutiger LT 55 Roman" w:cs="Frutiger LT 55 Roman"/>
          <w:sz w:val="16"/>
          <w:szCs w:val="16"/>
        </w:rPr>
        <w:tab/>
      </w:r>
      <w:r w:rsidR="002A287A" w:rsidRPr="00EE4A9E">
        <w:rPr>
          <w:rFonts w:ascii="Frutiger LT 55 Roman" w:hAnsi="Frutiger LT 55 Roman" w:cs="Frutiger LT 55 Roman"/>
          <w:sz w:val="16"/>
          <w:szCs w:val="16"/>
        </w:rPr>
        <w:t>In a brief narrative</w:t>
      </w:r>
      <w:r w:rsidR="00F954A2">
        <w:rPr>
          <w:rFonts w:ascii="Frutiger LT 55 Roman" w:hAnsi="Frutiger LT 55 Roman" w:cs="Frutiger LT 55 Roman"/>
          <w:sz w:val="16"/>
          <w:szCs w:val="16"/>
        </w:rPr>
        <w:t xml:space="preserve"> below</w:t>
      </w:r>
      <w:r w:rsidR="002A287A" w:rsidRPr="00EE4A9E">
        <w:rPr>
          <w:rFonts w:ascii="Frutiger LT 55 Roman" w:hAnsi="Frutiger LT 55 Roman" w:cs="Frutiger LT 55 Roman"/>
          <w:sz w:val="16"/>
          <w:szCs w:val="16"/>
        </w:rPr>
        <w:t>, describe your plan to achieve professional growth in your discipline.</w:t>
      </w:r>
      <w:r w:rsidR="00F954A2">
        <w:rPr>
          <w:rFonts w:ascii="Frutiger LT 55 Roman" w:hAnsi="Frutiger LT 55 Roman" w:cs="Frutiger LT 55 Roman"/>
          <w:sz w:val="16"/>
          <w:szCs w:val="16"/>
        </w:rPr>
        <w:t xml:space="preserve"> </w:t>
      </w:r>
    </w:p>
    <w:p w14:paraId="71839684" w14:textId="77777777" w:rsidR="00DB0720" w:rsidRDefault="00DB0720" w:rsidP="00AE2618">
      <w:pPr>
        <w:tabs>
          <w:tab w:val="left" w:pos="180"/>
          <w:tab w:val="left" w:pos="2074"/>
          <w:tab w:val="left" w:pos="3514"/>
          <w:tab w:val="left" w:pos="4954"/>
          <w:tab w:val="left" w:pos="7114"/>
        </w:tabs>
        <w:autoSpaceDE w:val="0"/>
        <w:autoSpaceDN w:val="0"/>
        <w:adjustRightInd w:val="0"/>
        <w:spacing w:line="240" w:lineRule="exact"/>
        <w:ind w:left="-540" w:hanging="270"/>
        <w:rPr>
          <w:rFonts w:ascii="Frutiger LT 55 Roman" w:hAnsi="Frutiger LT 55 Roman" w:cs="Frutiger LT 55 Roman"/>
          <w:sz w:val="20"/>
          <w:szCs w:val="20"/>
        </w:rPr>
      </w:pPr>
    </w:p>
    <w:p w14:paraId="60324016" w14:textId="77777777" w:rsidR="009E7E03" w:rsidRDefault="009E7E03" w:rsidP="00AE2618">
      <w:pPr>
        <w:tabs>
          <w:tab w:val="left" w:pos="180"/>
          <w:tab w:val="left" w:pos="2074"/>
          <w:tab w:val="left" w:pos="3514"/>
          <w:tab w:val="left" w:pos="4954"/>
          <w:tab w:val="left" w:pos="7114"/>
        </w:tabs>
        <w:autoSpaceDE w:val="0"/>
        <w:autoSpaceDN w:val="0"/>
        <w:adjustRightInd w:val="0"/>
        <w:spacing w:line="240" w:lineRule="exact"/>
        <w:ind w:left="-540" w:hanging="270"/>
        <w:rPr>
          <w:rFonts w:ascii="Frutiger LT 55 Roman" w:hAnsi="Frutiger LT 55 Roman" w:cs="Frutiger LT 55 Roman"/>
          <w:sz w:val="20"/>
          <w:szCs w:val="20"/>
        </w:rPr>
      </w:pPr>
    </w:p>
    <w:p w14:paraId="02D168D5" w14:textId="77777777" w:rsidR="00933018" w:rsidRDefault="00933018" w:rsidP="00933018">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36AF68E1" w14:textId="77777777" w:rsidR="00DB0720" w:rsidRPr="00377560" w:rsidRDefault="004617A6" w:rsidP="00933018">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r>
        <w:rPr>
          <w:rFonts w:ascii="Frutiger LT 55 Roman" w:hAnsi="Frutiger LT 55 Roman" w:cs="Frutiger LT 55 Roman"/>
          <w:sz w:val="20"/>
          <w:szCs w:val="20"/>
        </w:rPr>
        <w:br w:type="page"/>
      </w:r>
    </w:p>
    <w:p w14:paraId="02574DBF" w14:textId="77777777" w:rsidR="00EB73F4" w:rsidRPr="00B629F6" w:rsidRDefault="002A287A" w:rsidP="00AE2618">
      <w:pPr>
        <w:numPr>
          <w:ilvl w:val="0"/>
          <w:numId w:val="42"/>
        </w:numPr>
        <w:tabs>
          <w:tab w:val="clear" w:pos="360"/>
          <w:tab w:val="num" w:pos="-360"/>
          <w:tab w:val="left" w:pos="180"/>
        </w:tabs>
        <w:autoSpaceDE w:val="0"/>
        <w:autoSpaceDN w:val="0"/>
        <w:adjustRightInd w:val="0"/>
        <w:ind w:left="-450" w:firstLine="0"/>
        <w:rPr>
          <w:rFonts w:ascii="Frutiger LT 55 Roman" w:hAnsi="Frutiger LT 55 Roman" w:cs="Frutiger LT 55 Roman"/>
          <w:b/>
          <w:szCs w:val="28"/>
        </w:rPr>
      </w:pPr>
      <w:r w:rsidRPr="00B629F6">
        <w:rPr>
          <w:rFonts w:ascii="Frutiger LT 55 Roman" w:hAnsi="Frutiger LT 55 Roman" w:cs="Frutiger LT 65 Bold"/>
          <w:b/>
          <w:szCs w:val="28"/>
        </w:rPr>
        <w:lastRenderedPageBreak/>
        <w:t>Significant Research</w:t>
      </w:r>
      <w:r w:rsidR="007B2346" w:rsidRPr="00B629F6">
        <w:rPr>
          <w:rFonts w:ascii="Frutiger LT 55 Roman" w:hAnsi="Frutiger LT 55 Roman" w:cs="Frutiger LT 65 Bold"/>
          <w:b/>
          <w:szCs w:val="28"/>
        </w:rPr>
        <w:t xml:space="preserve"> (a.k.a. pipeline)</w:t>
      </w:r>
    </w:p>
    <w:p w14:paraId="6A4E3FDF" w14:textId="77777777" w:rsidR="00975E4D" w:rsidRPr="00EB73F4" w:rsidRDefault="00975E4D" w:rsidP="00AE2618">
      <w:pPr>
        <w:autoSpaceDE w:val="0"/>
        <w:autoSpaceDN w:val="0"/>
        <w:adjustRightInd w:val="0"/>
        <w:ind w:left="-360" w:firstLine="540"/>
        <w:rPr>
          <w:rFonts w:ascii="Frutiger LT 55 Roman" w:hAnsi="Frutiger LT 55 Roman" w:cs="Frutiger LT 55 Roman"/>
          <w:sz w:val="16"/>
          <w:szCs w:val="16"/>
        </w:rPr>
      </w:pPr>
      <w:r>
        <w:rPr>
          <w:rFonts w:ascii="Frutiger LT 55 Roman" w:hAnsi="Frutiger LT 55 Roman" w:cs="Frutiger LT 55 Roman"/>
          <w:b/>
          <w:bCs/>
          <w:sz w:val="16"/>
          <w:szCs w:val="16"/>
        </w:rPr>
        <w:t xml:space="preserve"> </w:t>
      </w:r>
      <w:r w:rsidR="002856D9">
        <w:rPr>
          <w:rFonts w:ascii="Frutiger LT 55 Roman" w:hAnsi="Frutiger LT 55 Roman" w:cs="Frutiger LT 55 Roman"/>
          <w:b/>
          <w:bCs/>
          <w:sz w:val="16"/>
          <w:szCs w:val="16"/>
        </w:rPr>
        <w:t>1</w:t>
      </w:r>
      <w:r w:rsidR="002856D9" w:rsidRPr="002856D9">
        <w:rPr>
          <w:rFonts w:ascii="Frutiger LT 55 Roman" w:hAnsi="Frutiger LT 55 Roman" w:cs="Frutiger LT 55 Roman"/>
          <w:b/>
          <w:bCs/>
          <w:sz w:val="16"/>
          <w:szCs w:val="16"/>
          <w:vertAlign w:val="superscript"/>
        </w:rPr>
        <w:t>st</w:t>
      </w:r>
      <w:r w:rsidR="002856D9">
        <w:rPr>
          <w:rFonts w:ascii="Frutiger LT 55 Roman" w:hAnsi="Frutiger LT 55 Roman" w:cs="Frutiger LT 55 Roman"/>
          <w:b/>
          <w:bCs/>
          <w:sz w:val="16"/>
          <w:szCs w:val="16"/>
        </w:rPr>
        <w:t xml:space="preserve"> and 2</w:t>
      </w:r>
      <w:r w:rsidR="002856D9" w:rsidRPr="002856D9">
        <w:rPr>
          <w:rFonts w:ascii="Frutiger LT 55 Roman" w:hAnsi="Frutiger LT 55 Roman" w:cs="Frutiger LT 55 Roman"/>
          <w:b/>
          <w:bCs/>
          <w:sz w:val="16"/>
          <w:szCs w:val="16"/>
          <w:vertAlign w:val="superscript"/>
        </w:rPr>
        <w:t>nd</w:t>
      </w:r>
      <w:r w:rsidR="002856D9">
        <w:rPr>
          <w:rFonts w:ascii="Frutiger LT 55 Roman" w:hAnsi="Frutiger LT 55 Roman" w:cs="Frutiger LT 55 Roman"/>
          <w:b/>
          <w:bCs/>
          <w:sz w:val="16"/>
          <w:szCs w:val="16"/>
        </w:rPr>
        <w:t xml:space="preserve"> year applicants at the rank of Instructor or Assistant Professor, only fill out if applicable </w:t>
      </w:r>
      <w:r w:rsidR="002856D9" w:rsidRPr="002856D9">
        <w:rPr>
          <w:rFonts w:ascii="Frutiger LT 55 Roman" w:hAnsi="Frutiger LT 55 Roman" w:cs="Frutiger LT 55 Roman"/>
          <w:bCs/>
          <w:i/>
          <w:sz w:val="16"/>
          <w:szCs w:val="16"/>
        </w:rPr>
        <w:t>(if none, so state).</w:t>
      </w:r>
    </w:p>
    <w:p w14:paraId="56F543A7" w14:textId="77777777" w:rsidR="00EB73F4" w:rsidRPr="00EE4A9E" w:rsidRDefault="00EB73F4" w:rsidP="00EB73F4">
      <w:pPr>
        <w:tabs>
          <w:tab w:val="left" w:pos="270"/>
        </w:tabs>
        <w:autoSpaceDE w:val="0"/>
        <w:autoSpaceDN w:val="0"/>
        <w:adjustRightInd w:val="0"/>
        <w:rPr>
          <w:rFonts w:ascii="Frutiger LT 55 Roman" w:hAnsi="Frutiger LT 55 Roman" w:cs="Frutiger LT 55 Roman"/>
          <w:sz w:val="16"/>
          <w:szCs w:val="16"/>
        </w:rPr>
      </w:pPr>
    </w:p>
    <w:p w14:paraId="1A312EE5" w14:textId="77777777" w:rsidR="00933018" w:rsidRPr="00377560" w:rsidRDefault="00E659B2" w:rsidP="00AE2618">
      <w:pPr>
        <w:autoSpaceDE w:val="0"/>
        <w:autoSpaceDN w:val="0"/>
        <w:adjustRightInd w:val="0"/>
        <w:spacing w:line="240" w:lineRule="exact"/>
        <w:ind w:left="-810" w:firstLine="360"/>
        <w:rPr>
          <w:rFonts w:ascii="Frutiger LT 55 Roman" w:hAnsi="Frutiger LT 55 Roman" w:cs="Frutiger LT 55 Roman"/>
          <w:sz w:val="20"/>
          <w:szCs w:val="20"/>
        </w:rPr>
      </w:pPr>
      <w:r>
        <w:rPr>
          <w:rFonts w:ascii="Frutiger LT 55 Roman" w:hAnsi="Frutiger LT 55 Roman" w:cs="Frutiger LT 55 Roman"/>
          <w:b/>
          <w:sz w:val="16"/>
          <w:szCs w:val="16"/>
          <w:u w:val="single"/>
        </w:rPr>
        <w:t>H(i)</w:t>
      </w:r>
      <w:r w:rsidRPr="00E659B2">
        <w:rPr>
          <w:rFonts w:ascii="Frutiger LT 55 Roman" w:hAnsi="Frutiger LT 55 Roman" w:cs="Frutiger LT 55 Roman"/>
          <w:b/>
          <w:sz w:val="16"/>
          <w:szCs w:val="16"/>
        </w:rPr>
        <w:tab/>
      </w:r>
      <w:r w:rsidRPr="00AE2618">
        <w:rPr>
          <w:rFonts w:ascii="Frutiger LT 55 Roman" w:hAnsi="Frutiger LT 55 Roman" w:cs="Frutiger LT 55 Roman"/>
          <w:b/>
          <w:sz w:val="16"/>
          <w:szCs w:val="16"/>
        </w:rPr>
        <w:t xml:space="preserve"> </w:t>
      </w:r>
      <w:r w:rsidR="00AE2618" w:rsidRPr="00AE2618">
        <w:rPr>
          <w:rFonts w:ascii="Frutiger LT 55 Roman" w:hAnsi="Frutiger LT 55 Roman" w:cs="Frutiger LT 55 Roman"/>
          <w:b/>
          <w:sz w:val="16"/>
          <w:szCs w:val="16"/>
        </w:rPr>
        <w:t xml:space="preserve">   </w:t>
      </w:r>
      <w:r w:rsidR="002A287A" w:rsidRPr="00661487">
        <w:rPr>
          <w:rFonts w:ascii="Frutiger LT 55 Roman" w:hAnsi="Frutiger LT 55 Roman" w:cs="Frutiger LT 55 Roman"/>
          <w:b/>
          <w:sz w:val="16"/>
          <w:szCs w:val="16"/>
          <w:u w:val="single"/>
        </w:rPr>
        <w:t>Describe</w:t>
      </w:r>
      <w:r w:rsidR="002A287A" w:rsidRPr="00EE4A9E">
        <w:rPr>
          <w:rFonts w:ascii="Frutiger LT 55 Roman" w:hAnsi="Frutiger LT 55 Roman" w:cs="Frutiger LT 55 Roman"/>
          <w:sz w:val="16"/>
          <w:szCs w:val="16"/>
        </w:rPr>
        <w:t xml:space="preserve"> </w:t>
      </w:r>
      <w:r w:rsidR="00F954A2">
        <w:rPr>
          <w:rFonts w:ascii="Frutiger LT 55 Roman" w:hAnsi="Frutiger LT 55 Roman" w:cs="Frutiger LT 55 Roman"/>
          <w:sz w:val="16"/>
          <w:szCs w:val="16"/>
        </w:rPr>
        <w:t xml:space="preserve">below </w:t>
      </w:r>
      <w:r w:rsidR="002A287A" w:rsidRPr="00EE4A9E">
        <w:rPr>
          <w:rFonts w:ascii="Frutiger LT 55 Roman" w:hAnsi="Frutiger LT 55 Roman" w:cs="Frutiger LT 55 Roman"/>
          <w:sz w:val="16"/>
          <w:szCs w:val="16"/>
        </w:rPr>
        <w:t>in narrative form your significant research</w:t>
      </w:r>
      <w:r w:rsidR="00F954A2">
        <w:rPr>
          <w:rFonts w:ascii="Frutiger LT 55 Roman" w:hAnsi="Frutiger LT 55 Roman" w:cs="Frutiger LT 55 Roman"/>
          <w:sz w:val="16"/>
          <w:szCs w:val="16"/>
        </w:rPr>
        <w:t>,</w:t>
      </w:r>
      <w:r w:rsidR="002A287A" w:rsidRPr="00EE4A9E">
        <w:rPr>
          <w:rFonts w:ascii="Frutiger LT 55 Roman" w:hAnsi="Frutiger LT 55 Roman" w:cs="Frutiger LT 55 Roman"/>
          <w:sz w:val="16"/>
          <w:szCs w:val="16"/>
        </w:rPr>
        <w:t xml:space="preserve"> indicating dates where possible</w:t>
      </w:r>
      <w:r w:rsidR="008B6CF5">
        <w:rPr>
          <w:rFonts w:ascii="Frutiger LT 55 Roman" w:hAnsi="Frutiger LT 55 Roman" w:cs="Frutiger LT 55 Roman"/>
          <w:sz w:val="16"/>
          <w:szCs w:val="16"/>
        </w:rPr>
        <w:t>.</w:t>
      </w:r>
      <w:r w:rsidR="00F954A2" w:rsidRPr="00F954A2">
        <w:rPr>
          <w:rFonts w:ascii="Frutiger LT 55 Roman" w:hAnsi="Frutiger LT 55 Roman" w:cs="Frutiger LT 55 Roman"/>
          <w:b/>
          <w:bCs/>
          <w:sz w:val="16"/>
          <w:szCs w:val="16"/>
        </w:rPr>
        <w:t xml:space="preserve"> </w:t>
      </w:r>
    </w:p>
    <w:p w14:paraId="6BE0B6C5" w14:textId="77777777" w:rsidR="004617A6" w:rsidRDefault="004617A6" w:rsidP="00B00B7B">
      <w:pPr>
        <w:autoSpaceDE w:val="0"/>
        <w:autoSpaceDN w:val="0"/>
        <w:adjustRightInd w:val="0"/>
        <w:spacing w:line="240" w:lineRule="exact"/>
        <w:rPr>
          <w:rFonts w:ascii="Frutiger LT 55 Roman" w:hAnsi="Frutiger LT 55 Roman" w:cs="Frutiger LT 55 Roman"/>
          <w:sz w:val="16"/>
          <w:szCs w:val="16"/>
        </w:rPr>
      </w:pPr>
    </w:p>
    <w:p w14:paraId="26D08A85" w14:textId="77777777" w:rsidR="004617A6" w:rsidRDefault="004617A6" w:rsidP="00B00B7B">
      <w:pPr>
        <w:autoSpaceDE w:val="0"/>
        <w:autoSpaceDN w:val="0"/>
        <w:adjustRightInd w:val="0"/>
        <w:spacing w:line="240" w:lineRule="exact"/>
        <w:rPr>
          <w:rFonts w:ascii="Frutiger LT 55 Roman" w:hAnsi="Frutiger LT 55 Roman" w:cs="Frutiger LT 55 Roman"/>
          <w:sz w:val="16"/>
          <w:szCs w:val="16"/>
        </w:rPr>
      </w:pPr>
    </w:p>
    <w:tbl>
      <w:tblPr>
        <w:tblpPr w:leftFromText="180" w:rightFromText="180" w:vertAnchor="text" w:horzAnchor="margin" w:tblpXSpec="center" w:tblpY="17"/>
        <w:tblW w:w="72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18"/>
        <w:gridCol w:w="3618"/>
      </w:tblGrid>
      <w:tr w:rsidR="00AE2618" w:rsidRPr="000E1BD9" w14:paraId="324E77CB" w14:textId="77777777" w:rsidTr="00AE2618">
        <w:trPr>
          <w:trHeight w:val="2059"/>
        </w:trPr>
        <w:tc>
          <w:tcPr>
            <w:tcW w:w="3618" w:type="dxa"/>
          </w:tcPr>
          <w:p w14:paraId="295ED9F9" w14:textId="77777777" w:rsidR="00AE2618" w:rsidRPr="00E924D0" w:rsidRDefault="00AE2618" w:rsidP="00AE2618">
            <w:pPr>
              <w:ind w:left="720"/>
              <w:rPr>
                <w:rFonts w:ascii="Frutiger LT 55 Roman" w:hAnsi="Frutiger LT 55 Roman"/>
                <w:b/>
                <w:sz w:val="16"/>
                <w:szCs w:val="16"/>
                <w:u w:val="single"/>
              </w:rPr>
            </w:pPr>
            <w:r w:rsidRPr="00E924D0">
              <w:rPr>
                <w:rFonts w:ascii="Frutiger LT 55 Roman" w:hAnsi="Frutiger LT 55 Roman"/>
                <w:b/>
                <w:sz w:val="16"/>
                <w:szCs w:val="16"/>
                <w:u w:val="single"/>
              </w:rPr>
              <w:t>KEY: Identifiers</w:t>
            </w:r>
          </w:p>
          <w:p w14:paraId="36DCEE23" w14:textId="77777777" w:rsidR="00AE2618" w:rsidRDefault="00AE2618" w:rsidP="00AE2618">
            <w:pPr>
              <w:ind w:left="720"/>
              <w:rPr>
                <w:rFonts w:ascii="Frutiger LT 55 Roman" w:hAnsi="Frutiger LT 55 Roman"/>
                <w:b/>
                <w:sz w:val="16"/>
                <w:szCs w:val="16"/>
              </w:rPr>
            </w:pPr>
          </w:p>
          <w:p w14:paraId="54A895E5" w14:textId="77777777" w:rsidR="00AE2618" w:rsidRPr="00E924D0" w:rsidRDefault="00AE2618" w:rsidP="00AE2618">
            <w:pPr>
              <w:ind w:left="720"/>
              <w:rPr>
                <w:rFonts w:ascii="Frutiger LT 55 Roman" w:hAnsi="Frutiger LT 55 Roman"/>
                <w:b/>
                <w:sz w:val="16"/>
                <w:szCs w:val="16"/>
              </w:rPr>
            </w:pPr>
          </w:p>
          <w:p w14:paraId="628B6295" w14:textId="77777777" w:rsidR="00AE2618" w:rsidRPr="000E1BD9" w:rsidRDefault="00AE2618" w:rsidP="00AE2618">
            <w:pPr>
              <w:numPr>
                <w:ilvl w:val="0"/>
                <w:numId w:val="18"/>
              </w:numPr>
              <w:rPr>
                <w:rFonts w:ascii="Frutiger LT 55 Roman" w:hAnsi="Frutiger LT 55 Roman"/>
                <w:b/>
                <w:sz w:val="16"/>
                <w:szCs w:val="16"/>
              </w:rPr>
            </w:pPr>
            <w:r w:rsidRPr="000E1BD9">
              <w:rPr>
                <w:rFonts w:ascii="Frutiger LT 55 Roman" w:hAnsi="Frutiger LT 55 Roman"/>
                <w:sz w:val="16"/>
                <w:szCs w:val="16"/>
              </w:rPr>
              <w:t xml:space="preserve">Your Name: </w:t>
            </w:r>
            <w:r w:rsidRPr="000E1BD9">
              <w:rPr>
                <w:rFonts w:ascii="Frutiger LT 55 Roman" w:hAnsi="Frutiger LT 55 Roman"/>
                <w:b/>
                <w:sz w:val="16"/>
                <w:szCs w:val="16"/>
              </w:rPr>
              <w:t>BOLD</w:t>
            </w:r>
          </w:p>
          <w:p w14:paraId="1851D9A7" w14:textId="77777777" w:rsidR="00AE2618" w:rsidRPr="000E1BD9" w:rsidRDefault="00AE2618" w:rsidP="00AE2618">
            <w:pPr>
              <w:rPr>
                <w:rFonts w:ascii="Frutiger LT 55 Roman" w:hAnsi="Frutiger LT 55 Roman"/>
                <w:b/>
                <w:sz w:val="16"/>
                <w:szCs w:val="16"/>
              </w:rPr>
            </w:pPr>
          </w:p>
          <w:p w14:paraId="1717A83F" w14:textId="77777777" w:rsidR="00AE2618" w:rsidRPr="000E1BD9" w:rsidRDefault="00AE2618" w:rsidP="00AE2618">
            <w:pPr>
              <w:numPr>
                <w:ilvl w:val="0"/>
                <w:numId w:val="18"/>
              </w:numPr>
              <w:rPr>
                <w:rFonts w:ascii="Frutiger LT 55 Roman" w:hAnsi="Frutiger LT 55 Roman"/>
                <w:i/>
                <w:sz w:val="16"/>
                <w:szCs w:val="16"/>
              </w:rPr>
            </w:pPr>
            <w:r w:rsidRPr="000E1BD9">
              <w:rPr>
                <w:rFonts w:ascii="Frutiger LT 55 Roman" w:hAnsi="Frutiger LT 55 Roman"/>
                <w:sz w:val="16"/>
                <w:szCs w:val="16"/>
              </w:rPr>
              <w:t>Colleague (S</w:t>
            </w:r>
            <w:r w:rsidR="00B629F6">
              <w:rPr>
                <w:rFonts w:ascii="Frutiger LT 55 Roman" w:hAnsi="Frutiger LT 55 Roman"/>
                <w:sz w:val="16"/>
                <w:szCs w:val="16"/>
              </w:rPr>
              <w:t>JU</w:t>
            </w:r>
            <w:r w:rsidRPr="000E1BD9">
              <w:rPr>
                <w:rFonts w:ascii="Frutiger LT 55 Roman" w:hAnsi="Frutiger LT 55 Roman"/>
                <w:sz w:val="16"/>
                <w:szCs w:val="16"/>
              </w:rPr>
              <w:t xml:space="preserve">): </w:t>
            </w:r>
            <w:r w:rsidR="00B629F6">
              <w:rPr>
                <w:rFonts w:ascii="Frutiger LT 55 Roman" w:hAnsi="Frutiger LT 55 Roman"/>
                <w:i/>
                <w:sz w:val="16"/>
                <w:szCs w:val="16"/>
              </w:rPr>
              <w:t>(SJU</w:t>
            </w:r>
            <w:r w:rsidRPr="000E1BD9">
              <w:rPr>
                <w:rFonts w:ascii="Frutiger LT 55 Roman" w:hAnsi="Frutiger LT 55 Roman"/>
                <w:i/>
                <w:sz w:val="16"/>
                <w:szCs w:val="16"/>
              </w:rPr>
              <w:t>) and Italics</w:t>
            </w:r>
            <w:r>
              <w:rPr>
                <w:rFonts w:ascii="Frutiger LT 55 Roman" w:hAnsi="Frutiger LT 55 Roman"/>
                <w:i/>
                <w:sz w:val="16"/>
                <w:szCs w:val="16"/>
              </w:rPr>
              <w:t xml:space="preserve">           </w:t>
            </w:r>
          </w:p>
          <w:p w14:paraId="019E44CB" w14:textId="77777777" w:rsidR="00AE2618" w:rsidRPr="000E1BD9" w:rsidRDefault="00AE2618" w:rsidP="00AE2618">
            <w:pPr>
              <w:rPr>
                <w:rFonts w:ascii="Frutiger LT 55 Roman" w:hAnsi="Frutiger LT 55 Roman"/>
                <w:i/>
                <w:sz w:val="16"/>
                <w:szCs w:val="16"/>
              </w:rPr>
            </w:pPr>
          </w:p>
          <w:p w14:paraId="2FC1D34C" w14:textId="77777777" w:rsidR="00AE2618" w:rsidRPr="000E1BD9" w:rsidRDefault="00AE2618" w:rsidP="00AE2618">
            <w:pPr>
              <w:numPr>
                <w:ilvl w:val="0"/>
                <w:numId w:val="18"/>
              </w:numPr>
              <w:rPr>
                <w:rFonts w:ascii="Frutiger LT 55 Roman" w:hAnsi="Frutiger LT 55 Roman"/>
                <w:sz w:val="16"/>
                <w:szCs w:val="16"/>
                <w:u w:val="single"/>
              </w:rPr>
            </w:pPr>
            <w:r w:rsidRPr="000E1BD9">
              <w:rPr>
                <w:rFonts w:ascii="Frutiger LT 55 Roman" w:hAnsi="Frutiger LT 55 Roman"/>
                <w:sz w:val="16"/>
                <w:szCs w:val="16"/>
              </w:rPr>
              <w:t xml:space="preserve">Student UG: Underline </w:t>
            </w:r>
            <w:r w:rsidRPr="000E1BD9">
              <w:rPr>
                <w:rFonts w:ascii="Frutiger LT 55 Roman" w:hAnsi="Frutiger LT 55 Roman"/>
                <w:sz w:val="16"/>
                <w:szCs w:val="16"/>
                <w:u w:val="single"/>
              </w:rPr>
              <w:t>UG</w:t>
            </w:r>
          </w:p>
          <w:p w14:paraId="39D3E340" w14:textId="77777777" w:rsidR="00AE2618" w:rsidRPr="000E1BD9" w:rsidRDefault="00AE2618" w:rsidP="00AE2618">
            <w:pPr>
              <w:rPr>
                <w:rFonts w:ascii="Frutiger LT 55 Roman" w:hAnsi="Frutiger LT 55 Roman"/>
                <w:sz w:val="16"/>
                <w:szCs w:val="16"/>
                <w:u w:val="single"/>
              </w:rPr>
            </w:pPr>
          </w:p>
          <w:p w14:paraId="10C1EF06" w14:textId="77777777" w:rsidR="00AE2618" w:rsidRPr="000E1BD9" w:rsidRDefault="00AE2618" w:rsidP="00AE2618">
            <w:pPr>
              <w:numPr>
                <w:ilvl w:val="0"/>
                <w:numId w:val="18"/>
              </w:numPr>
              <w:rPr>
                <w:rFonts w:ascii="Frutiger LT 55 Roman" w:hAnsi="Frutiger LT 55 Roman"/>
                <w:sz w:val="16"/>
                <w:szCs w:val="16"/>
                <w:u w:val="single"/>
              </w:rPr>
            </w:pPr>
            <w:r w:rsidRPr="000E1BD9">
              <w:rPr>
                <w:rFonts w:ascii="Frutiger LT 55 Roman" w:hAnsi="Frutiger LT 55 Roman"/>
                <w:sz w:val="16"/>
                <w:szCs w:val="16"/>
              </w:rPr>
              <w:t xml:space="preserve">Student (Grad Level): Underline </w:t>
            </w:r>
            <w:r w:rsidRPr="000E1BD9">
              <w:rPr>
                <w:rFonts w:ascii="Frutiger LT 55 Roman" w:hAnsi="Frutiger LT 55 Roman"/>
                <w:sz w:val="16"/>
                <w:szCs w:val="16"/>
                <w:u w:val="single"/>
              </w:rPr>
              <w:t>GRAD</w:t>
            </w:r>
          </w:p>
          <w:p w14:paraId="7AFB7006" w14:textId="77777777" w:rsidR="00AE2618" w:rsidRPr="000E1BD9" w:rsidRDefault="00AE2618" w:rsidP="00AE2618">
            <w:pPr>
              <w:rPr>
                <w:rFonts w:ascii="Frutiger LT 55 Roman" w:hAnsi="Frutiger LT 55 Roman"/>
                <w:sz w:val="16"/>
                <w:szCs w:val="16"/>
                <w:u w:val="single"/>
              </w:rPr>
            </w:pPr>
          </w:p>
          <w:p w14:paraId="1B0594E3" w14:textId="77777777" w:rsidR="00AE2618" w:rsidRPr="000E1BD9" w:rsidRDefault="00AE2618" w:rsidP="00AE2618">
            <w:pPr>
              <w:numPr>
                <w:ilvl w:val="0"/>
                <w:numId w:val="18"/>
              </w:numPr>
              <w:rPr>
                <w:rFonts w:ascii="Frutiger LT 55 Roman" w:hAnsi="Frutiger LT 55 Roman"/>
                <w:sz w:val="16"/>
                <w:szCs w:val="16"/>
              </w:rPr>
            </w:pPr>
            <w:r w:rsidRPr="000E1BD9">
              <w:rPr>
                <w:rFonts w:ascii="Frutiger LT 55 Roman" w:hAnsi="Frutiger LT 55 Roman"/>
                <w:sz w:val="16"/>
                <w:szCs w:val="16"/>
              </w:rPr>
              <w:t xml:space="preserve">Other: So indicate with </w:t>
            </w:r>
            <w:r w:rsidRPr="000E1BD9">
              <w:rPr>
                <w:rFonts w:ascii="Frutiger LT 55 Roman" w:hAnsi="Frutiger LT 55 Roman"/>
                <w:b/>
                <w:sz w:val="16"/>
                <w:szCs w:val="16"/>
              </w:rPr>
              <w:t>***</w:t>
            </w:r>
          </w:p>
          <w:p w14:paraId="402D81EF" w14:textId="77777777" w:rsidR="00AE2618" w:rsidRPr="000E1BD9" w:rsidRDefault="00AE2618" w:rsidP="00AE2618">
            <w:pPr>
              <w:rPr>
                <w:rFonts w:ascii="Frutiger LT 55 Roman" w:hAnsi="Frutiger LT 55 Roman" w:cs="Frutiger LT 55 Roman"/>
                <w:sz w:val="16"/>
                <w:szCs w:val="16"/>
              </w:rPr>
            </w:pPr>
          </w:p>
        </w:tc>
        <w:tc>
          <w:tcPr>
            <w:tcW w:w="3618" w:type="dxa"/>
          </w:tcPr>
          <w:p w14:paraId="2CDE93E1" w14:textId="77777777" w:rsidR="00AE2618" w:rsidRPr="00E924D0" w:rsidRDefault="00AE2618" w:rsidP="00AE2618">
            <w:pPr>
              <w:spacing w:line="360" w:lineRule="auto"/>
              <w:ind w:firstLine="360"/>
              <w:rPr>
                <w:rFonts w:ascii="Frutiger LT 55 Roman" w:hAnsi="Frutiger LT 55 Roman"/>
                <w:b/>
                <w:sz w:val="16"/>
                <w:szCs w:val="16"/>
                <w:u w:val="single"/>
              </w:rPr>
            </w:pPr>
            <w:r w:rsidRPr="00E924D0">
              <w:rPr>
                <w:rFonts w:ascii="Frutiger LT 55 Roman" w:hAnsi="Frutiger LT 55 Roman"/>
                <w:b/>
                <w:sz w:val="16"/>
                <w:szCs w:val="16"/>
                <w:u w:val="single"/>
              </w:rPr>
              <w:t>K</w:t>
            </w:r>
            <w:r>
              <w:rPr>
                <w:rFonts w:ascii="Frutiger LT 55 Roman" w:hAnsi="Frutiger LT 55 Roman"/>
                <w:b/>
                <w:sz w:val="16"/>
                <w:szCs w:val="16"/>
                <w:u w:val="single"/>
              </w:rPr>
              <w:t>EY</w:t>
            </w:r>
            <w:r w:rsidRPr="00E924D0">
              <w:rPr>
                <w:rFonts w:ascii="Frutiger LT 55 Roman" w:hAnsi="Frutiger LT 55 Roman"/>
                <w:b/>
                <w:sz w:val="16"/>
                <w:szCs w:val="16"/>
                <w:u w:val="single"/>
              </w:rPr>
              <w:t>: Quality of Publication</w:t>
            </w:r>
          </w:p>
          <w:p w14:paraId="71DBE159" w14:textId="77777777" w:rsidR="00AE2618" w:rsidRPr="00E924D0" w:rsidRDefault="00AE2618" w:rsidP="00AE2618">
            <w:pPr>
              <w:spacing w:line="360" w:lineRule="auto"/>
              <w:ind w:firstLine="360"/>
              <w:rPr>
                <w:rFonts w:ascii="Frutiger LT 55 Roman" w:hAnsi="Frutiger LT 55 Roman"/>
                <w:sz w:val="16"/>
                <w:szCs w:val="16"/>
                <w:u w:val="single"/>
              </w:rPr>
            </w:pPr>
          </w:p>
          <w:p w14:paraId="1B60FF88" w14:textId="77777777" w:rsidR="00AE2618" w:rsidRPr="00E924D0" w:rsidRDefault="00AE2618" w:rsidP="00AE2618">
            <w:pPr>
              <w:numPr>
                <w:ilvl w:val="0"/>
                <w:numId w:val="16"/>
              </w:numPr>
              <w:spacing w:line="360" w:lineRule="auto"/>
              <w:rPr>
                <w:rFonts w:ascii="Frutiger LT 55 Roman" w:hAnsi="Frutiger LT 55 Roman"/>
                <w:sz w:val="16"/>
                <w:szCs w:val="16"/>
              </w:rPr>
            </w:pPr>
            <w:r w:rsidRPr="00E924D0">
              <w:rPr>
                <w:rFonts w:ascii="Frutiger LT 55 Roman" w:hAnsi="Frutiger LT 55 Roman"/>
                <w:sz w:val="16"/>
                <w:szCs w:val="16"/>
              </w:rPr>
              <w:t xml:space="preserve">IPR   = Internationally Peer Reviewed </w:t>
            </w:r>
          </w:p>
          <w:p w14:paraId="7337C2F8" w14:textId="77777777" w:rsidR="00AE2618" w:rsidRPr="00E924D0" w:rsidRDefault="00AE2618" w:rsidP="00AE2618">
            <w:pPr>
              <w:numPr>
                <w:ilvl w:val="0"/>
                <w:numId w:val="16"/>
              </w:numPr>
              <w:spacing w:line="360" w:lineRule="auto"/>
              <w:rPr>
                <w:rFonts w:ascii="Frutiger LT 55 Roman" w:hAnsi="Frutiger LT 55 Roman"/>
                <w:sz w:val="16"/>
                <w:szCs w:val="16"/>
              </w:rPr>
            </w:pPr>
            <w:r w:rsidRPr="00E924D0">
              <w:rPr>
                <w:rFonts w:ascii="Frutiger LT 55 Roman" w:hAnsi="Frutiger LT 55 Roman"/>
                <w:sz w:val="16"/>
                <w:szCs w:val="16"/>
              </w:rPr>
              <w:t xml:space="preserve">NPR = Nationally Peer Reviewed </w:t>
            </w:r>
          </w:p>
          <w:p w14:paraId="3D3F97A2" w14:textId="77777777" w:rsidR="00AE2618" w:rsidRPr="00E924D0" w:rsidRDefault="00AE2618" w:rsidP="00AE2618">
            <w:pPr>
              <w:numPr>
                <w:ilvl w:val="0"/>
                <w:numId w:val="16"/>
              </w:numPr>
              <w:spacing w:line="360" w:lineRule="auto"/>
              <w:rPr>
                <w:rFonts w:ascii="Frutiger LT 55 Roman" w:hAnsi="Frutiger LT 55 Roman"/>
                <w:sz w:val="16"/>
                <w:szCs w:val="16"/>
              </w:rPr>
            </w:pPr>
            <w:r w:rsidRPr="00E924D0">
              <w:rPr>
                <w:rFonts w:ascii="Frutiger LT 55 Roman" w:hAnsi="Frutiger LT 55 Roman"/>
                <w:sz w:val="16"/>
                <w:szCs w:val="16"/>
              </w:rPr>
              <w:t xml:space="preserve">RPR = Regionally Peer Reviewed </w:t>
            </w:r>
          </w:p>
          <w:p w14:paraId="4BA8FF49" w14:textId="77777777" w:rsidR="00AE2618" w:rsidRPr="00E924D0" w:rsidRDefault="00AE2618" w:rsidP="00AE2618">
            <w:pPr>
              <w:numPr>
                <w:ilvl w:val="0"/>
                <w:numId w:val="16"/>
              </w:numPr>
              <w:spacing w:line="360" w:lineRule="auto"/>
              <w:rPr>
                <w:rFonts w:ascii="Frutiger LT 55 Roman" w:hAnsi="Frutiger LT 55 Roman"/>
                <w:sz w:val="16"/>
                <w:szCs w:val="16"/>
              </w:rPr>
            </w:pPr>
            <w:r w:rsidRPr="00E924D0">
              <w:rPr>
                <w:rFonts w:ascii="Frutiger LT 55 Roman" w:hAnsi="Frutiger LT 55 Roman"/>
                <w:sz w:val="16"/>
                <w:szCs w:val="16"/>
              </w:rPr>
              <w:t xml:space="preserve">LPR = Locally Peer Reviewed </w:t>
            </w:r>
          </w:p>
          <w:p w14:paraId="2D5680C4" w14:textId="77777777" w:rsidR="00AE2618" w:rsidRPr="00E924D0" w:rsidRDefault="00AE2618" w:rsidP="00AE2618">
            <w:pPr>
              <w:numPr>
                <w:ilvl w:val="0"/>
                <w:numId w:val="16"/>
              </w:numPr>
              <w:spacing w:line="360" w:lineRule="auto"/>
              <w:rPr>
                <w:rFonts w:ascii="Frutiger LT 55 Roman" w:hAnsi="Frutiger LT 55 Roman"/>
                <w:sz w:val="16"/>
                <w:szCs w:val="16"/>
              </w:rPr>
            </w:pPr>
            <w:r w:rsidRPr="00E924D0">
              <w:rPr>
                <w:rFonts w:ascii="Frutiger LT 55 Roman" w:hAnsi="Frutiger LT 55 Roman"/>
                <w:sz w:val="16"/>
                <w:szCs w:val="16"/>
              </w:rPr>
              <w:t>X    = Not Peer Reviewed</w:t>
            </w:r>
          </w:p>
          <w:p w14:paraId="6A96B299" w14:textId="77777777" w:rsidR="00AE2618" w:rsidRPr="000E1BD9" w:rsidRDefault="00AE2618" w:rsidP="00AE2618">
            <w:pPr>
              <w:autoSpaceDE w:val="0"/>
              <w:autoSpaceDN w:val="0"/>
              <w:adjustRightInd w:val="0"/>
              <w:spacing w:line="240" w:lineRule="exact"/>
              <w:rPr>
                <w:rFonts w:ascii="Frutiger LT 55 Roman" w:hAnsi="Frutiger LT 55 Roman" w:cs="Frutiger LT 55 Roman"/>
                <w:sz w:val="16"/>
                <w:szCs w:val="16"/>
              </w:rPr>
            </w:pPr>
          </w:p>
        </w:tc>
      </w:tr>
    </w:tbl>
    <w:p w14:paraId="075662EB" w14:textId="77777777" w:rsidR="008C06BE" w:rsidRDefault="008C06BE" w:rsidP="00B00B7B">
      <w:pPr>
        <w:autoSpaceDE w:val="0"/>
        <w:autoSpaceDN w:val="0"/>
        <w:adjustRightInd w:val="0"/>
        <w:spacing w:line="240" w:lineRule="exact"/>
        <w:rPr>
          <w:rFonts w:ascii="Frutiger LT 55 Roman" w:hAnsi="Frutiger LT 55 Roman" w:cs="Frutiger LT 55 Roman"/>
          <w:sz w:val="16"/>
          <w:szCs w:val="16"/>
        </w:rPr>
      </w:pPr>
    </w:p>
    <w:p w14:paraId="181D7F61" w14:textId="77777777" w:rsidR="004617A6" w:rsidRDefault="004617A6" w:rsidP="008B6CF5">
      <w:pPr>
        <w:autoSpaceDE w:val="0"/>
        <w:autoSpaceDN w:val="0"/>
        <w:adjustRightInd w:val="0"/>
        <w:spacing w:line="240" w:lineRule="exact"/>
        <w:rPr>
          <w:rFonts w:ascii="Frutiger LT 55 Roman" w:hAnsi="Frutiger LT 55 Roman" w:cs="Frutiger LT 55 Roman"/>
          <w:sz w:val="16"/>
          <w:szCs w:val="16"/>
        </w:rPr>
      </w:pPr>
    </w:p>
    <w:p w14:paraId="3EAC73F2" w14:textId="77777777" w:rsidR="004617A6" w:rsidRDefault="004617A6" w:rsidP="008B6CF5">
      <w:pPr>
        <w:autoSpaceDE w:val="0"/>
        <w:autoSpaceDN w:val="0"/>
        <w:adjustRightInd w:val="0"/>
        <w:spacing w:line="240" w:lineRule="exact"/>
        <w:rPr>
          <w:rFonts w:ascii="Frutiger LT 55 Roman" w:hAnsi="Frutiger LT 55 Roman" w:cs="Frutiger LT 55 Roman"/>
          <w:sz w:val="16"/>
          <w:szCs w:val="16"/>
        </w:rPr>
      </w:pPr>
    </w:p>
    <w:p w14:paraId="78E8DE3B" w14:textId="77777777" w:rsidR="004617A6" w:rsidRDefault="004617A6" w:rsidP="008B6CF5">
      <w:pPr>
        <w:autoSpaceDE w:val="0"/>
        <w:autoSpaceDN w:val="0"/>
        <w:adjustRightInd w:val="0"/>
        <w:spacing w:line="240" w:lineRule="exact"/>
        <w:rPr>
          <w:rFonts w:ascii="Frutiger LT 55 Roman" w:hAnsi="Frutiger LT 55 Roman" w:cs="Frutiger LT 55 Roman"/>
          <w:sz w:val="16"/>
          <w:szCs w:val="16"/>
        </w:rPr>
      </w:pPr>
    </w:p>
    <w:p w14:paraId="18A27D0A" w14:textId="77777777" w:rsidR="008B6CF5" w:rsidRDefault="008B6CF5" w:rsidP="008B6CF5">
      <w:pPr>
        <w:autoSpaceDE w:val="0"/>
        <w:autoSpaceDN w:val="0"/>
        <w:adjustRightInd w:val="0"/>
        <w:spacing w:line="240" w:lineRule="exact"/>
        <w:rPr>
          <w:rFonts w:ascii="Frutiger LT 55 Roman" w:hAnsi="Frutiger LT 55 Roman" w:cs="Frutiger LT 55 Roman"/>
          <w:sz w:val="16"/>
          <w:szCs w:val="16"/>
        </w:rPr>
      </w:pPr>
    </w:p>
    <w:p w14:paraId="2CA3A8FF" w14:textId="77777777" w:rsidR="008B6CF5" w:rsidRDefault="008B6CF5" w:rsidP="008B6CF5">
      <w:pPr>
        <w:autoSpaceDE w:val="0"/>
        <w:autoSpaceDN w:val="0"/>
        <w:adjustRightInd w:val="0"/>
        <w:spacing w:line="240" w:lineRule="exact"/>
        <w:rPr>
          <w:rFonts w:ascii="Frutiger LT 55 Roman" w:hAnsi="Frutiger LT 55 Roman" w:cs="Frutiger LT 55 Roman"/>
          <w:sz w:val="16"/>
          <w:szCs w:val="16"/>
        </w:rPr>
      </w:pPr>
    </w:p>
    <w:p w14:paraId="1D97199A" w14:textId="77777777" w:rsidR="008B6CF5" w:rsidRDefault="008B6CF5" w:rsidP="008B6CF5">
      <w:pPr>
        <w:autoSpaceDE w:val="0"/>
        <w:autoSpaceDN w:val="0"/>
        <w:adjustRightInd w:val="0"/>
        <w:spacing w:line="240" w:lineRule="exact"/>
        <w:rPr>
          <w:rFonts w:ascii="Frutiger LT 55 Roman" w:hAnsi="Frutiger LT 55 Roman" w:cs="Frutiger LT 55 Roman"/>
          <w:sz w:val="16"/>
          <w:szCs w:val="16"/>
        </w:rPr>
      </w:pPr>
    </w:p>
    <w:p w14:paraId="48BDF00D" w14:textId="77777777" w:rsidR="008B6CF5" w:rsidRDefault="008B6CF5" w:rsidP="008B6CF5">
      <w:pPr>
        <w:autoSpaceDE w:val="0"/>
        <w:autoSpaceDN w:val="0"/>
        <w:adjustRightInd w:val="0"/>
        <w:spacing w:line="240" w:lineRule="exact"/>
        <w:rPr>
          <w:rFonts w:ascii="Frutiger LT 55 Roman" w:hAnsi="Frutiger LT 55 Roman" w:cs="Frutiger LT 55 Roman"/>
          <w:sz w:val="16"/>
          <w:szCs w:val="16"/>
        </w:rPr>
      </w:pPr>
    </w:p>
    <w:p w14:paraId="39AF0B06" w14:textId="77777777" w:rsidR="008B6CF5" w:rsidRDefault="008B6CF5" w:rsidP="008B6CF5">
      <w:pPr>
        <w:autoSpaceDE w:val="0"/>
        <w:autoSpaceDN w:val="0"/>
        <w:adjustRightInd w:val="0"/>
        <w:spacing w:line="240" w:lineRule="exact"/>
        <w:rPr>
          <w:rFonts w:ascii="Frutiger LT 55 Roman" w:hAnsi="Frutiger LT 55 Roman" w:cs="Frutiger LT 55 Roman"/>
          <w:sz w:val="16"/>
          <w:szCs w:val="16"/>
        </w:rPr>
      </w:pPr>
    </w:p>
    <w:p w14:paraId="0B46B907" w14:textId="77777777" w:rsidR="008B6CF5" w:rsidRDefault="008B6CF5" w:rsidP="008B6CF5">
      <w:pPr>
        <w:autoSpaceDE w:val="0"/>
        <w:autoSpaceDN w:val="0"/>
        <w:adjustRightInd w:val="0"/>
        <w:spacing w:line="240" w:lineRule="exact"/>
        <w:rPr>
          <w:rFonts w:ascii="Frutiger LT 55 Roman" w:hAnsi="Frutiger LT 55 Roman" w:cs="Frutiger LT 55 Roman"/>
          <w:sz w:val="16"/>
          <w:szCs w:val="16"/>
        </w:rPr>
      </w:pPr>
    </w:p>
    <w:p w14:paraId="3334FED6" w14:textId="77777777" w:rsidR="008B6CF5" w:rsidRDefault="008B6CF5" w:rsidP="008B6CF5">
      <w:pPr>
        <w:autoSpaceDE w:val="0"/>
        <w:autoSpaceDN w:val="0"/>
        <w:adjustRightInd w:val="0"/>
        <w:spacing w:line="240" w:lineRule="exact"/>
        <w:rPr>
          <w:rFonts w:ascii="Frutiger LT 55 Roman" w:hAnsi="Frutiger LT 55 Roman" w:cs="Frutiger LT 55 Roman"/>
          <w:sz w:val="16"/>
          <w:szCs w:val="16"/>
        </w:rPr>
      </w:pPr>
    </w:p>
    <w:p w14:paraId="1321218D" w14:textId="77777777" w:rsidR="008B6CF5" w:rsidRDefault="008B6CF5" w:rsidP="008B6CF5">
      <w:pPr>
        <w:autoSpaceDE w:val="0"/>
        <w:autoSpaceDN w:val="0"/>
        <w:adjustRightInd w:val="0"/>
        <w:spacing w:line="240" w:lineRule="exact"/>
        <w:rPr>
          <w:rFonts w:ascii="Frutiger LT 55 Roman" w:hAnsi="Frutiger LT 55 Roman" w:cs="Frutiger LT 55 Roman"/>
          <w:sz w:val="16"/>
          <w:szCs w:val="16"/>
        </w:rPr>
      </w:pPr>
    </w:p>
    <w:p w14:paraId="7910CE79" w14:textId="77777777" w:rsidR="00B00B7B" w:rsidRDefault="00B00B7B" w:rsidP="008B6CF5">
      <w:pPr>
        <w:autoSpaceDE w:val="0"/>
        <w:autoSpaceDN w:val="0"/>
        <w:adjustRightInd w:val="0"/>
        <w:spacing w:line="240" w:lineRule="exact"/>
        <w:rPr>
          <w:rFonts w:ascii="Frutiger LT 55 Roman" w:hAnsi="Frutiger LT 55 Roman" w:cs="Frutiger LT 55 Roman"/>
          <w:sz w:val="16"/>
          <w:szCs w:val="16"/>
        </w:rPr>
      </w:pPr>
    </w:p>
    <w:p w14:paraId="14CDF743" w14:textId="77777777" w:rsidR="00A0394C" w:rsidRDefault="00A0394C" w:rsidP="008B6CF5">
      <w:pPr>
        <w:autoSpaceDE w:val="0"/>
        <w:autoSpaceDN w:val="0"/>
        <w:adjustRightInd w:val="0"/>
        <w:spacing w:line="240" w:lineRule="exact"/>
        <w:rPr>
          <w:rFonts w:ascii="Frutiger LT 55 Roman" w:hAnsi="Frutiger LT 55 Roman" w:cs="Frutiger LT 55 Roman"/>
          <w:sz w:val="16"/>
          <w:szCs w:val="16"/>
        </w:rPr>
      </w:pPr>
    </w:p>
    <w:p w14:paraId="3C939032" w14:textId="77777777" w:rsidR="008C06BE" w:rsidRDefault="00E659B2" w:rsidP="009E7E03">
      <w:pPr>
        <w:autoSpaceDE w:val="0"/>
        <w:autoSpaceDN w:val="0"/>
        <w:adjustRightInd w:val="0"/>
        <w:spacing w:line="240" w:lineRule="exact"/>
        <w:ind w:left="-360"/>
        <w:jc w:val="both"/>
        <w:rPr>
          <w:rFonts w:ascii="Frutiger LT 55 Roman" w:hAnsi="Frutiger LT 55 Roman" w:cs="Frutiger LT 55 Roman"/>
          <w:sz w:val="16"/>
          <w:szCs w:val="16"/>
        </w:rPr>
      </w:pPr>
      <w:r>
        <w:rPr>
          <w:rFonts w:ascii="Frutiger LT 55 Roman" w:hAnsi="Frutiger LT 55 Roman" w:cs="Frutiger LT 55 Roman"/>
          <w:b/>
          <w:sz w:val="16"/>
          <w:szCs w:val="16"/>
          <w:u w:val="single"/>
        </w:rPr>
        <w:t xml:space="preserve">H (ii) </w:t>
      </w:r>
      <w:r w:rsidR="00AE2618" w:rsidRPr="00AE2618">
        <w:rPr>
          <w:rFonts w:ascii="Frutiger LT 55 Roman" w:hAnsi="Frutiger LT 55 Roman" w:cs="Frutiger LT 55 Roman"/>
          <w:b/>
          <w:sz w:val="16"/>
          <w:szCs w:val="16"/>
        </w:rPr>
        <w:t xml:space="preserve">   </w:t>
      </w:r>
      <w:r w:rsidR="00AE2618">
        <w:rPr>
          <w:rFonts w:ascii="Frutiger LT 55 Roman" w:hAnsi="Frutiger LT 55 Roman" w:cs="Frutiger LT 55 Roman"/>
          <w:b/>
          <w:sz w:val="16"/>
          <w:szCs w:val="16"/>
        </w:rPr>
        <w:t xml:space="preserve"> </w:t>
      </w:r>
      <w:r w:rsidR="008C06BE" w:rsidRPr="00661487">
        <w:rPr>
          <w:rFonts w:ascii="Frutiger LT 55 Roman" w:hAnsi="Frutiger LT 55 Roman" w:cs="Frutiger LT 55 Roman"/>
          <w:b/>
          <w:sz w:val="16"/>
          <w:szCs w:val="16"/>
          <w:u w:val="single"/>
        </w:rPr>
        <w:t xml:space="preserve">List </w:t>
      </w:r>
      <w:r w:rsidR="008C06BE" w:rsidRPr="00EE4A9E">
        <w:rPr>
          <w:rFonts w:ascii="Frutiger LT 55 Roman" w:hAnsi="Frutiger LT 55 Roman" w:cs="Frutiger LT 55 Roman"/>
          <w:sz w:val="16"/>
          <w:szCs w:val="16"/>
        </w:rPr>
        <w:t xml:space="preserve">articles and/or books submitted </w:t>
      </w:r>
      <w:r w:rsidR="008C06BE" w:rsidRPr="008B6CF5">
        <w:rPr>
          <w:rFonts w:ascii="Frutiger LT 55 Roman" w:hAnsi="Frutiger LT 55 Roman" w:cs="Frutiger LT 55 Roman"/>
          <w:b/>
          <w:sz w:val="16"/>
          <w:szCs w:val="16"/>
        </w:rPr>
        <w:t>but not yet accepted for publication</w:t>
      </w:r>
      <w:r w:rsidR="008C06BE">
        <w:rPr>
          <w:rFonts w:ascii="Frutiger LT 55 Roman" w:hAnsi="Frutiger LT 55 Roman" w:cs="Frutiger LT 55 Roman"/>
          <w:b/>
          <w:sz w:val="16"/>
          <w:szCs w:val="16"/>
        </w:rPr>
        <w:t xml:space="preserve"> (your “pipeline”) </w:t>
      </w:r>
      <w:r w:rsidR="008C06BE" w:rsidRPr="005D0382">
        <w:rPr>
          <w:rFonts w:ascii="Frutiger LT 55 Roman" w:hAnsi="Frutiger LT 55 Roman" w:cs="Frutiger LT 55 Roman"/>
          <w:b/>
          <w:color w:val="FF0000"/>
          <w:sz w:val="16"/>
          <w:szCs w:val="16"/>
        </w:rPr>
        <w:t>in reverse chronological</w:t>
      </w:r>
      <w:r w:rsidR="008C06BE" w:rsidRPr="00EE4A9E">
        <w:rPr>
          <w:rFonts w:ascii="Frutiger LT 55 Roman" w:hAnsi="Frutiger LT 55 Roman" w:cs="Frutiger LT 55 Roman"/>
          <w:sz w:val="16"/>
          <w:szCs w:val="16"/>
        </w:rPr>
        <w:t xml:space="preserve"> order and include copies of same as part of your support material.</w:t>
      </w:r>
      <w:r w:rsidR="008C06BE" w:rsidRPr="008B6CF5">
        <w:rPr>
          <w:rFonts w:ascii="Frutiger LT 55 Roman" w:hAnsi="Frutiger LT 55 Roman" w:cs="Frutiger LT 55 Roman"/>
          <w:sz w:val="16"/>
          <w:szCs w:val="16"/>
        </w:rPr>
        <w:t xml:space="preserve"> </w:t>
      </w:r>
      <w:r w:rsidR="008C06BE">
        <w:rPr>
          <w:rFonts w:ascii="Frutiger LT 55 Roman" w:hAnsi="Frutiger LT 55 Roman" w:cs="Frutiger LT 55 Roman"/>
          <w:sz w:val="16"/>
          <w:szCs w:val="16"/>
        </w:rPr>
        <w:t>In the case of co-investigated or co-authored research or submitted publications, you MUST indicate the identity of the person according to the chart below and each person’s percentage of contribution to all work.</w:t>
      </w:r>
    </w:p>
    <w:p w14:paraId="040F9340" w14:textId="77777777" w:rsidR="0078543F" w:rsidRPr="00E659B2" w:rsidRDefault="0078543F" w:rsidP="009E7E03">
      <w:pPr>
        <w:autoSpaceDE w:val="0"/>
        <w:autoSpaceDN w:val="0"/>
        <w:adjustRightInd w:val="0"/>
        <w:spacing w:line="240" w:lineRule="exact"/>
        <w:ind w:left="-360"/>
        <w:rPr>
          <w:rFonts w:ascii="Frutiger LT 55 Roman" w:hAnsi="Frutiger LT 55 Roman" w:cs="Frutiger LT 55 Roman"/>
          <w:b/>
          <w:sz w:val="6"/>
          <w:szCs w:val="16"/>
        </w:rPr>
      </w:pPr>
    </w:p>
    <w:p w14:paraId="6490C3DB" w14:textId="77777777" w:rsidR="0078543F" w:rsidRDefault="00C30D08" w:rsidP="00C91042">
      <w:pPr>
        <w:autoSpaceDE w:val="0"/>
        <w:autoSpaceDN w:val="0"/>
        <w:adjustRightInd w:val="0"/>
        <w:spacing w:line="240" w:lineRule="exact"/>
        <w:ind w:left="-900"/>
        <w:rPr>
          <w:rFonts w:ascii="Frutiger LT 55 Roman" w:hAnsi="Frutiger LT 55 Roman" w:cs="Frutiger LT 55 Roman"/>
          <w:b/>
          <w:sz w:val="16"/>
          <w:szCs w:val="16"/>
        </w:rPr>
      </w:pPr>
      <w:r>
        <w:rPr>
          <w:rFonts w:ascii="Frutiger LT 55 Roman" w:hAnsi="Frutiger LT 55 Roman" w:cs="Frutiger LT 55 Roman"/>
          <w:b/>
          <w:noProof/>
          <w:sz w:val="16"/>
          <w:szCs w:val="16"/>
        </w:rPr>
        <mc:AlternateContent>
          <mc:Choice Requires="wps">
            <w:drawing>
              <wp:inline distT="0" distB="0" distL="0" distR="0" wp14:anchorId="719CFE54" wp14:editId="2ED5C3EB">
                <wp:extent cx="6400800" cy="0"/>
                <wp:effectExtent l="19050" t="15240" r="19050" b="13335"/>
                <wp:docPr id="34"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6132021" id="Line 155" o:spid="_x0000_s1026" style="visibility:visible;mso-wrap-style:square;mso-left-percent:-10001;mso-top-percent:-10001;mso-position-horizontal:absolute;mso-position-horizontal-relative:char;mso-position-vertical:absolute;mso-position-vertical-relative:line;mso-left-percent:-10001;mso-top-percent:-10001"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" strokeweight="2pt">
                <w10:anchorlock/>
              </v:line>
            </w:pict>
          </mc:Fallback>
        </mc:AlternateContent>
      </w:r>
    </w:p>
    <w:p w14:paraId="20B69EF3" w14:textId="77777777" w:rsidR="0078543F" w:rsidRDefault="00A0394C" w:rsidP="00C91042">
      <w:pPr>
        <w:autoSpaceDE w:val="0"/>
        <w:autoSpaceDN w:val="0"/>
        <w:adjustRightInd w:val="0"/>
        <w:spacing w:line="240" w:lineRule="exact"/>
        <w:ind w:left="-900"/>
        <w:rPr>
          <w:rFonts w:ascii="Frutiger LT 55 Roman" w:hAnsi="Frutiger LT 55 Roman" w:cs="Frutiger LT 55 Roman"/>
          <w:b/>
          <w:color w:val="FF0000"/>
          <w:sz w:val="16"/>
          <w:szCs w:val="16"/>
        </w:rPr>
      </w:pPr>
      <w:proofErr w:type="gramStart"/>
      <w:r w:rsidRPr="007943D2">
        <w:rPr>
          <w:rFonts w:ascii="Frutiger LT 55 Roman" w:hAnsi="Frutiger LT 55 Roman" w:cs="Frutiger LT 55 Roman"/>
          <w:b/>
          <w:sz w:val="16"/>
          <w:szCs w:val="16"/>
        </w:rPr>
        <w:t>Date  Submitted</w:t>
      </w:r>
      <w:proofErr w:type="gramEnd"/>
      <w:r w:rsidRPr="007943D2">
        <w:rPr>
          <w:rFonts w:ascii="Frutiger LT 55 Roman" w:hAnsi="Frutiger LT 55 Roman" w:cs="Frutiger LT 55 Roman"/>
          <w:b/>
          <w:sz w:val="16"/>
          <w:szCs w:val="16"/>
        </w:rPr>
        <w:t xml:space="preserve"> </w:t>
      </w:r>
      <w:r w:rsidRPr="00F71058">
        <w:rPr>
          <w:rFonts w:ascii="Arial Rounded MT Bold" w:hAnsi="Arial Rounded MT Bold" w:cs="Frutiger LT 55 Roman"/>
          <w:b/>
          <w:sz w:val="16"/>
          <w:szCs w:val="16"/>
        </w:rPr>
        <w:t>,</w:t>
      </w:r>
      <w:r w:rsidRPr="007943D2">
        <w:rPr>
          <w:rFonts w:ascii="Frutiger LT 55 Roman" w:hAnsi="Frutiger LT 55 Roman" w:cs="Frutiger LT 55 Roman"/>
          <w:b/>
          <w:sz w:val="16"/>
          <w:szCs w:val="16"/>
        </w:rPr>
        <w:t xml:space="preserve"> Title of Article/J</w:t>
      </w:r>
      <w:r w:rsidR="00216616" w:rsidRPr="007943D2">
        <w:rPr>
          <w:rFonts w:ascii="Frutiger LT 55 Roman" w:hAnsi="Frutiger LT 55 Roman" w:cs="Frutiger LT 55 Roman"/>
          <w:b/>
          <w:sz w:val="16"/>
          <w:szCs w:val="16"/>
        </w:rPr>
        <w:t>ournal</w:t>
      </w:r>
      <w:r w:rsidR="0078543F" w:rsidRPr="007943D2">
        <w:rPr>
          <w:rFonts w:ascii="Frutiger LT 55 Roman" w:hAnsi="Frutiger LT 55 Roman" w:cs="Frutiger LT 55 Roman"/>
          <w:b/>
          <w:sz w:val="16"/>
          <w:szCs w:val="16"/>
        </w:rPr>
        <w:t xml:space="preserve"> </w:t>
      </w:r>
      <w:r w:rsidR="0078543F" w:rsidRPr="00F71058">
        <w:rPr>
          <w:rFonts w:ascii="Arial Rounded MT Bold" w:hAnsi="Arial Rounded MT Bold" w:cs="Frutiger LT 55 Roman"/>
          <w:b/>
          <w:sz w:val="16"/>
          <w:szCs w:val="16"/>
        </w:rPr>
        <w:t>,</w:t>
      </w:r>
      <w:r w:rsidRPr="007943D2">
        <w:rPr>
          <w:rFonts w:ascii="Frutiger LT 55 Roman" w:hAnsi="Frutiger LT 55 Roman" w:cs="Frutiger LT 55 Roman"/>
          <w:b/>
          <w:sz w:val="16"/>
          <w:szCs w:val="16"/>
        </w:rPr>
        <w:t xml:space="preserve"> Book and Publisher  </w:t>
      </w:r>
      <w:r w:rsidR="0078543F" w:rsidRPr="007943D2">
        <w:rPr>
          <w:rFonts w:ascii="Frutiger LT 55 Roman" w:hAnsi="Frutiger LT 55 Roman" w:cs="Frutiger LT 55 Roman"/>
          <w:b/>
          <w:sz w:val="16"/>
          <w:szCs w:val="16"/>
        </w:rPr>
        <w:t>(</w:t>
      </w:r>
      <w:r w:rsidRPr="007943D2">
        <w:rPr>
          <w:rFonts w:ascii="Frutiger LT 55 Roman" w:hAnsi="Frutiger LT 55 Roman" w:cs="Frutiger LT 55 Roman"/>
          <w:b/>
          <w:sz w:val="16"/>
          <w:szCs w:val="16"/>
        </w:rPr>
        <w:t>Use proper bibliographica</w:t>
      </w:r>
      <w:r w:rsidR="00216616" w:rsidRPr="007943D2">
        <w:rPr>
          <w:rFonts w:ascii="Frutiger LT 55 Roman" w:hAnsi="Frutiger LT 55 Roman" w:cs="Frutiger LT 55 Roman"/>
          <w:b/>
          <w:sz w:val="16"/>
          <w:szCs w:val="16"/>
        </w:rPr>
        <w:t>l format for your discipline)</w:t>
      </w:r>
      <w:r w:rsidR="0078543F" w:rsidRPr="007943D2">
        <w:rPr>
          <w:rFonts w:ascii="Frutiger LT 55 Roman" w:hAnsi="Frutiger LT 55 Roman" w:cs="Frutiger LT 55 Roman"/>
          <w:b/>
          <w:sz w:val="16"/>
          <w:szCs w:val="16"/>
        </w:rPr>
        <w:t xml:space="preserve"> </w:t>
      </w:r>
      <w:r w:rsidR="0078543F" w:rsidRPr="00F71058">
        <w:rPr>
          <w:rFonts w:ascii="Arial Rounded MT Bold" w:hAnsi="Arial Rounded MT Bold" w:cs="Frutiger LT 55 Roman"/>
          <w:b/>
          <w:sz w:val="16"/>
          <w:szCs w:val="16"/>
        </w:rPr>
        <w:t xml:space="preserve">, </w:t>
      </w:r>
      <w:r w:rsidRPr="007943D2">
        <w:rPr>
          <w:rFonts w:ascii="Frutiger LT 55 Roman" w:hAnsi="Frutiger LT 55 Roman" w:cs="Frutiger LT 55 Roman"/>
          <w:b/>
          <w:sz w:val="16"/>
          <w:szCs w:val="16"/>
        </w:rPr>
        <w:t>Length of Article</w:t>
      </w:r>
      <w:r w:rsidR="0078543F" w:rsidRPr="007943D2">
        <w:rPr>
          <w:rFonts w:ascii="Frutiger LT 55 Roman" w:hAnsi="Frutiger LT 55 Roman" w:cs="Frutiger LT 55 Roman"/>
          <w:b/>
          <w:sz w:val="16"/>
          <w:szCs w:val="16"/>
        </w:rPr>
        <w:t xml:space="preserve"> </w:t>
      </w:r>
      <w:r w:rsidR="0078543F" w:rsidRPr="00F71058">
        <w:rPr>
          <w:rFonts w:ascii="Arial Rounded MT Bold" w:hAnsi="Arial Rounded MT Bold" w:cs="Frutiger LT 55 Roman"/>
          <w:b/>
          <w:sz w:val="16"/>
          <w:szCs w:val="16"/>
        </w:rPr>
        <w:t>,</w:t>
      </w:r>
      <w:r w:rsidR="00216616" w:rsidRPr="007943D2">
        <w:rPr>
          <w:rFonts w:ascii="Frutiger LT 55 Roman" w:hAnsi="Frutiger LT 55 Roman" w:cs="Frutiger LT 55 Roman"/>
          <w:b/>
          <w:sz w:val="16"/>
          <w:szCs w:val="16"/>
        </w:rPr>
        <w:t xml:space="preserve"> Authors / Co-Authors</w:t>
      </w:r>
      <w:r w:rsidR="0078543F" w:rsidRPr="007943D2">
        <w:rPr>
          <w:rFonts w:ascii="Frutiger LT 55 Roman" w:hAnsi="Frutiger LT 55 Roman" w:cs="Frutiger LT 55 Roman"/>
          <w:b/>
          <w:sz w:val="16"/>
          <w:szCs w:val="16"/>
        </w:rPr>
        <w:t xml:space="preserve"> + Percent (%) of Contribution </w:t>
      </w:r>
      <w:r w:rsidR="0078543F" w:rsidRPr="00F71058">
        <w:rPr>
          <w:rFonts w:ascii="Arial Rounded MT Bold" w:hAnsi="Arial Rounded MT Bold" w:cs="Frutiger LT 55 Roman"/>
          <w:b/>
          <w:sz w:val="16"/>
          <w:szCs w:val="16"/>
        </w:rPr>
        <w:t>,</w:t>
      </w:r>
      <w:r w:rsidR="0078543F" w:rsidRPr="007943D2">
        <w:rPr>
          <w:rFonts w:ascii="Frutiger LT 55 Roman" w:hAnsi="Frutiger LT 55 Roman" w:cs="Frutiger LT 55 Roman"/>
          <w:b/>
          <w:sz w:val="16"/>
          <w:szCs w:val="16"/>
        </w:rPr>
        <w:t xml:space="preserve"> Quality of Publication (Use Key)</w:t>
      </w:r>
      <w:r w:rsidR="0078543F" w:rsidRPr="004765DA">
        <w:rPr>
          <w:rFonts w:ascii="Frutiger LT 55 Roman" w:hAnsi="Frutiger LT 55 Roman" w:cs="Frutiger LT 55 Roman"/>
          <w:b/>
          <w:color w:val="FF0000"/>
          <w:sz w:val="16"/>
          <w:szCs w:val="16"/>
        </w:rPr>
        <w:t xml:space="preserve"> </w:t>
      </w:r>
      <w:r w:rsidR="00C30D08">
        <w:rPr>
          <w:rFonts w:ascii="Frutiger LT 55 Roman" w:hAnsi="Frutiger LT 55 Roman" w:cs="Frutiger LT 55 Roman"/>
          <w:b/>
          <w:noProof/>
          <w:color w:val="FF0000"/>
          <w:sz w:val="16"/>
          <w:szCs w:val="16"/>
        </w:rPr>
        <mc:AlternateContent>
          <mc:Choice Requires="wps">
            <w:drawing>
              <wp:inline distT="0" distB="0" distL="0" distR="0" wp14:anchorId="59C9DB52" wp14:editId="2FEFC789">
                <wp:extent cx="6400800" cy="0"/>
                <wp:effectExtent l="19050" t="15240" r="19050" b="13335"/>
                <wp:docPr id="33"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12E412C" id="Line 154" o:spid="_x0000_s1026" style="visibility:visible;mso-wrap-style:square;mso-left-percent:-10001;mso-top-percent:-10001;mso-position-horizontal:absolute;mso-position-horizontal-relative:char;mso-position-vertical:absolute;mso-position-vertical-relative:line;mso-left-percent:-10001;mso-top-percent:-10001"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" strokeweight="2pt">
                <w10:anchorlock/>
              </v:line>
            </w:pict>
          </mc:Fallback>
        </mc:AlternateContent>
      </w:r>
    </w:p>
    <w:p w14:paraId="18FC8375" w14:textId="77777777" w:rsidR="00DB0720" w:rsidRDefault="00DB0720" w:rsidP="00C91042">
      <w:pPr>
        <w:autoSpaceDE w:val="0"/>
        <w:autoSpaceDN w:val="0"/>
        <w:adjustRightInd w:val="0"/>
        <w:spacing w:line="240" w:lineRule="exact"/>
        <w:ind w:left="-900"/>
        <w:rPr>
          <w:rFonts w:ascii="Frutiger LT 55 Roman" w:hAnsi="Frutiger LT 55 Roman" w:cs="Frutiger LT 55 Roman"/>
          <w:sz w:val="16"/>
          <w:szCs w:val="16"/>
        </w:rPr>
      </w:pPr>
    </w:p>
    <w:p w14:paraId="2A4BD54E" w14:textId="77777777" w:rsidR="0066687F" w:rsidRDefault="0066687F" w:rsidP="00C91042">
      <w:pPr>
        <w:autoSpaceDE w:val="0"/>
        <w:autoSpaceDN w:val="0"/>
        <w:adjustRightInd w:val="0"/>
        <w:spacing w:line="240" w:lineRule="exact"/>
        <w:ind w:left="-900"/>
        <w:rPr>
          <w:rFonts w:ascii="Frutiger LT 55 Roman" w:hAnsi="Frutiger LT 55 Roman" w:cs="Frutiger LT 55 Roman"/>
          <w:sz w:val="16"/>
          <w:szCs w:val="16"/>
        </w:rPr>
      </w:pPr>
    </w:p>
    <w:p w14:paraId="3A42D4D9" w14:textId="77777777" w:rsidR="004617A6" w:rsidRDefault="004617A6" w:rsidP="00C91042">
      <w:pPr>
        <w:autoSpaceDE w:val="0"/>
        <w:autoSpaceDN w:val="0"/>
        <w:adjustRightInd w:val="0"/>
        <w:spacing w:line="240" w:lineRule="exact"/>
        <w:ind w:left="-900"/>
        <w:rPr>
          <w:rFonts w:ascii="Frutiger LT 55 Roman" w:hAnsi="Frutiger LT 55 Roman" w:cs="Frutiger LT 55 Roman"/>
          <w:sz w:val="16"/>
          <w:szCs w:val="16"/>
        </w:rPr>
      </w:pPr>
    </w:p>
    <w:p w14:paraId="30EC558F" w14:textId="77777777" w:rsidR="004617A6" w:rsidRDefault="004617A6" w:rsidP="00C91042">
      <w:pPr>
        <w:autoSpaceDE w:val="0"/>
        <w:autoSpaceDN w:val="0"/>
        <w:adjustRightInd w:val="0"/>
        <w:spacing w:line="240" w:lineRule="exact"/>
        <w:ind w:left="-900"/>
        <w:rPr>
          <w:rFonts w:ascii="Frutiger LT 55 Roman" w:hAnsi="Frutiger LT 55 Roman" w:cs="Frutiger LT 55 Roman"/>
          <w:sz w:val="16"/>
          <w:szCs w:val="16"/>
        </w:rPr>
      </w:pPr>
    </w:p>
    <w:p w14:paraId="759B28C9" w14:textId="77777777" w:rsidR="004617A6" w:rsidRDefault="004617A6" w:rsidP="00C91042">
      <w:pPr>
        <w:autoSpaceDE w:val="0"/>
        <w:autoSpaceDN w:val="0"/>
        <w:adjustRightInd w:val="0"/>
        <w:spacing w:line="240" w:lineRule="exact"/>
        <w:ind w:left="-900"/>
        <w:rPr>
          <w:rFonts w:ascii="Frutiger LT 55 Roman" w:hAnsi="Frutiger LT 55 Roman" w:cs="Frutiger LT 55 Roman"/>
          <w:sz w:val="16"/>
          <w:szCs w:val="16"/>
        </w:rPr>
      </w:pPr>
    </w:p>
    <w:p w14:paraId="5C789F0E" w14:textId="77777777" w:rsidR="004617A6" w:rsidRDefault="004617A6" w:rsidP="00C91042">
      <w:pPr>
        <w:autoSpaceDE w:val="0"/>
        <w:autoSpaceDN w:val="0"/>
        <w:adjustRightInd w:val="0"/>
        <w:spacing w:line="240" w:lineRule="exact"/>
        <w:ind w:left="-900"/>
        <w:rPr>
          <w:rFonts w:ascii="Frutiger LT 55 Roman" w:hAnsi="Frutiger LT 55 Roman" w:cs="Frutiger LT 55 Roman"/>
          <w:sz w:val="16"/>
          <w:szCs w:val="16"/>
        </w:rPr>
      </w:pPr>
    </w:p>
    <w:p w14:paraId="1A7AB5A1" w14:textId="77777777" w:rsidR="004617A6" w:rsidRDefault="004617A6" w:rsidP="00C91042">
      <w:pPr>
        <w:autoSpaceDE w:val="0"/>
        <w:autoSpaceDN w:val="0"/>
        <w:adjustRightInd w:val="0"/>
        <w:spacing w:line="240" w:lineRule="exact"/>
        <w:ind w:left="-900"/>
        <w:rPr>
          <w:rFonts w:ascii="Frutiger LT 55 Roman" w:hAnsi="Frutiger LT 55 Roman" w:cs="Frutiger LT 55 Roman"/>
          <w:sz w:val="16"/>
          <w:szCs w:val="16"/>
        </w:rPr>
      </w:pPr>
    </w:p>
    <w:p w14:paraId="70969749" w14:textId="77777777" w:rsidR="004617A6" w:rsidRDefault="004617A6" w:rsidP="00C91042">
      <w:pPr>
        <w:autoSpaceDE w:val="0"/>
        <w:autoSpaceDN w:val="0"/>
        <w:adjustRightInd w:val="0"/>
        <w:spacing w:line="240" w:lineRule="exact"/>
        <w:ind w:left="-900"/>
        <w:rPr>
          <w:rFonts w:ascii="Frutiger LT 55 Roman" w:hAnsi="Frutiger LT 55 Roman" w:cs="Frutiger LT 55 Roman"/>
          <w:sz w:val="16"/>
          <w:szCs w:val="16"/>
        </w:rPr>
      </w:pPr>
    </w:p>
    <w:p w14:paraId="5C36B564" w14:textId="77777777" w:rsidR="004617A6" w:rsidRDefault="004617A6" w:rsidP="00C91042">
      <w:pPr>
        <w:autoSpaceDE w:val="0"/>
        <w:autoSpaceDN w:val="0"/>
        <w:adjustRightInd w:val="0"/>
        <w:spacing w:line="240" w:lineRule="exact"/>
        <w:ind w:left="-900"/>
        <w:rPr>
          <w:rFonts w:ascii="Frutiger LT 55 Roman" w:hAnsi="Frutiger LT 55 Roman" w:cs="Frutiger LT 55 Roman"/>
          <w:sz w:val="16"/>
          <w:szCs w:val="16"/>
        </w:rPr>
      </w:pPr>
    </w:p>
    <w:p w14:paraId="39D9B07E" w14:textId="77777777" w:rsidR="004617A6" w:rsidRDefault="004617A6" w:rsidP="00C91042">
      <w:pPr>
        <w:autoSpaceDE w:val="0"/>
        <w:autoSpaceDN w:val="0"/>
        <w:adjustRightInd w:val="0"/>
        <w:spacing w:line="240" w:lineRule="exact"/>
        <w:ind w:left="-900"/>
        <w:rPr>
          <w:rFonts w:ascii="Frutiger LT 55 Roman" w:hAnsi="Frutiger LT 55 Roman" w:cs="Frutiger LT 55 Roman"/>
          <w:sz w:val="16"/>
          <w:szCs w:val="16"/>
        </w:rPr>
      </w:pPr>
    </w:p>
    <w:p w14:paraId="6F54B294" w14:textId="77777777" w:rsidR="0066687F" w:rsidRDefault="0066687F" w:rsidP="00C91042">
      <w:pPr>
        <w:autoSpaceDE w:val="0"/>
        <w:autoSpaceDN w:val="0"/>
        <w:adjustRightInd w:val="0"/>
        <w:spacing w:line="240" w:lineRule="exact"/>
        <w:ind w:left="-900"/>
        <w:rPr>
          <w:rFonts w:ascii="Frutiger LT 55 Roman" w:hAnsi="Frutiger LT 55 Roman" w:cs="Frutiger LT 55 Roman"/>
          <w:sz w:val="16"/>
          <w:szCs w:val="16"/>
        </w:rPr>
      </w:pPr>
    </w:p>
    <w:p w14:paraId="1F53CBAF" w14:textId="77777777" w:rsidR="00DB0720" w:rsidRDefault="00DB0720" w:rsidP="00C91042">
      <w:pPr>
        <w:autoSpaceDE w:val="0"/>
        <w:autoSpaceDN w:val="0"/>
        <w:adjustRightInd w:val="0"/>
        <w:spacing w:line="240" w:lineRule="exact"/>
        <w:ind w:left="-900"/>
        <w:rPr>
          <w:rFonts w:ascii="Frutiger LT 55 Roman" w:hAnsi="Frutiger LT 55 Roman" w:cs="Frutiger LT 55 Roman"/>
          <w:sz w:val="16"/>
          <w:szCs w:val="16"/>
        </w:rPr>
      </w:pPr>
    </w:p>
    <w:p w14:paraId="6CB9AC0C" w14:textId="77777777" w:rsidR="002A287A" w:rsidRPr="00EE4A9E" w:rsidRDefault="009E7E03" w:rsidP="004617A6">
      <w:pPr>
        <w:autoSpaceDE w:val="0"/>
        <w:autoSpaceDN w:val="0"/>
        <w:adjustRightInd w:val="0"/>
        <w:spacing w:line="240" w:lineRule="exact"/>
        <w:ind w:left="-360"/>
        <w:rPr>
          <w:rFonts w:ascii="Frutiger LT 55 Roman" w:hAnsi="Frutiger LT 55 Roman" w:cs="Frutiger LT 55 Roman"/>
          <w:sz w:val="16"/>
          <w:szCs w:val="16"/>
        </w:rPr>
      </w:pPr>
      <w:r w:rsidRPr="004617A6">
        <w:rPr>
          <w:rFonts w:ascii="Frutiger LT 55 Roman" w:hAnsi="Frutiger LT 55 Roman" w:cs="Frutiger LT 55 Roman"/>
          <w:b/>
          <w:sz w:val="16"/>
          <w:szCs w:val="16"/>
          <w:u w:val="single"/>
        </w:rPr>
        <w:t xml:space="preserve">H </w:t>
      </w:r>
      <w:r w:rsidR="002A287A" w:rsidRPr="004617A6">
        <w:rPr>
          <w:rFonts w:ascii="Frutiger LT 55 Roman" w:hAnsi="Frutiger LT 55 Roman" w:cs="Frutiger LT 55 Roman"/>
          <w:b/>
          <w:sz w:val="16"/>
          <w:szCs w:val="16"/>
          <w:u w:val="single"/>
        </w:rPr>
        <w:t>(iii)</w:t>
      </w:r>
      <w:r w:rsidR="004617A6" w:rsidRPr="004617A6">
        <w:rPr>
          <w:rFonts w:ascii="Frutiger LT 55 Roman" w:hAnsi="Frutiger LT 55 Roman" w:cs="Frutiger LT 55 Roman"/>
          <w:sz w:val="16"/>
          <w:szCs w:val="16"/>
          <w:u w:val="single"/>
        </w:rPr>
        <w:t xml:space="preserve"> </w:t>
      </w:r>
      <w:r w:rsidR="00AE2618" w:rsidRPr="00AE2618">
        <w:rPr>
          <w:rFonts w:ascii="Frutiger LT 55 Roman" w:hAnsi="Frutiger LT 55 Roman" w:cs="Frutiger LT 55 Roman"/>
          <w:sz w:val="16"/>
          <w:szCs w:val="16"/>
        </w:rPr>
        <w:t xml:space="preserve">  </w:t>
      </w:r>
      <w:r w:rsidR="00AE2618" w:rsidRPr="00AE2618">
        <w:rPr>
          <w:rFonts w:ascii="Frutiger LT 55 Roman" w:hAnsi="Frutiger LT 55 Roman" w:cs="Frutiger LT 55 Roman"/>
          <w:b/>
          <w:sz w:val="16"/>
          <w:szCs w:val="16"/>
        </w:rPr>
        <w:t xml:space="preserve"> </w:t>
      </w:r>
      <w:r w:rsidR="002A287A" w:rsidRPr="00AE2618">
        <w:rPr>
          <w:rFonts w:ascii="Frutiger LT 55 Roman" w:hAnsi="Frutiger LT 55 Roman" w:cs="Frutiger LT 55 Roman"/>
          <w:b/>
          <w:sz w:val="16"/>
          <w:szCs w:val="16"/>
          <w:u w:val="single"/>
        </w:rPr>
        <w:t>Indicate</w:t>
      </w:r>
      <w:r w:rsidR="002A287A" w:rsidRPr="00EE4A9E">
        <w:rPr>
          <w:rFonts w:ascii="Frutiger LT 55 Roman" w:hAnsi="Frutiger LT 55 Roman" w:cs="Frutiger LT 55 Roman"/>
          <w:sz w:val="16"/>
          <w:szCs w:val="16"/>
        </w:rPr>
        <w:t xml:space="preserve"> the title of your doctoral dissertation, where applicable.</w:t>
      </w:r>
    </w:p>
    <w:p w14:paraId="2A0A4065" w14:textId="77777777" w:rsidR="002E7FDC" w:rsidRDefault="002E7FDC" w:rsidP="001D6402">
      <w:pPr>
        <w:autoSpaceDE w:val="0"/>
        <w:autoSpaceDN w:val="0"/>
        <w:adjustRightInd w:val="0"/>
        <w:ind w:left="240" w:hanging="660"/>
        <w:rPr>
          <w:rFonts w:ascii="Frutiger LT 55 Roman" w:hAnsi="Frutiger LT 55 Roman" w:cs="Frutiger LT 55 Roman"/>
          <w:sz w:val="16"/>
          <w:szCs w:val="16"/>
        </w:rPr>
      </w:pPr>
    </w:p>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24"/>
        <w:gridCol w:w="1496"/>
      </w:tblGrid>
      <w:tr w:rsidR="009E7E03" w:rsidRPr="000E1BD9" w14:paraId="34CFD418" w14:textId="77777777" w:rsidTr="006B0FBD">
        <w:trPr>
          <w:cantSplit/>
        </w:trPr>
        <w:tc>
          <w:tcPr>
            <w:tcW w:w="9124" w:type="dxa"/>
            <w:vAlign w:val="bottom"/>
          </w:tcPr>
          <w:p w14:paraId="66553C3B" w14:textId="77777777" w:rsidR="009E7E03" w:rsidRPr="000E1BD9" w:rsidRDefault="009E7E03" w:rsidP="000E1BD9">
            <w:pPr>
              <w:keepNext/>
              <w:autoSpaceDE w:val="0"/>
              <w:autoSpaceDN w:val="0"/>
              <w:adjustRightInd w:val="0"/>
              <w:spacing w:line="240" w:lineRule="exact"/>
              <w:jc w:val="center"/>
              <w:rPr>
                <w:rFonts w:ascii="Frutiger LT 55 Roman" w:hAnsi="Frutiger LT 55 Roman" w:cs="Frutiger LT 55 Roman"/>
                <w:b/>
                <w:sz w:val="16"/>
                <w:szCs w:val="16"/>
              </w:rPr>
            </w:pPr>
          </w:p>
        </w:tc>
        <w:tc>
          <w:tcPr>
            <w:tcW w:w="1496" w:type="dxa"/>
          </w:tcPr>
          <w:p w14:paraId="6EF47F98" w14:textId="77777777" w:rsidR="009E7E03" w:rsidRPr="000E1BD9" w:rsidRDefault="009E7E03" w:rsidP="000E1BD9">
            <w:pPr>
              <w:keepNext/>
              <w:autoSpaceDE w:val="0"/>
              <w:autoSpaceDN w:val="0"/>
              <w:adjustRightInd w:val="0"/>
              <w:spacing w:line="240" w:lineRule="exact"/>
              <w:jc w:val="center"/>
              <w:rPr>
                <w:rFonts w:ascii="Frutiger LT 55 Roman" w:hAnsi="Frutiger LT 55 Roman" w:cs="Frutiger LT 55 Roman"/>
                <w:b/>
                <w:sz w:val="16"/>
                <w:szCs w:val="16"/>
              </w:rPr>
            </w:pPr>
          </w:p>
        </w:tc>
      </w:tr>
      <w:tr w:rsidR="009E7E03" w:rsidRPr="000E1BD9" w14:paraId="2BD63D2D" w14:textId="77777777" w:rsidTr="006B0FBD">
        <w:trPr>
          <w:cantSplit/>
        </w:trPr>
        <w:tc>
          <w:tcPr>
            <w:tcW w:w="9124" w:type="dxa"/>
            <w:vAlign w:val="bottom"/>
          </w:tcPr>
          <w:p w14:paraId="24086986" w14:textId="77777777" w:rsidR="009E7E03" w:rsidRPr="000E1BD9" w:rsidRDefault="009E7E03" w:rsidP="000E1BD9">
            <w:pPr>
              <w:keepNext/>
              <w:autoSpaceDE w:val="0"/>
              <w:autoSpaceDN w:val="0"/>
              <w:adjustRightInd w:val="0"/>
              <w:spacing w:line="240" w:lineRule="exact"/>
              <w:jc w:val="center"/>
              <w:rPr>
                <w:rFonts w:ascii="Frutiger LT 55 Roman" w:hAnsi="Frutiger LT 55 Roman" w:cs="Frutiger LT 55 Roman"/>
                <w:b/>
                <w:sz w:val="20"/>
                <w:szCs w:val="20"/>
              </w:rPr>
            </w:pPr>
          </w:p>
        </w:tc>
        <w:tc>
          <w:tcPr>
            <w:tcW w:w="1496" w:type="dxa"/>
          </w:tcPr>
          <w:p w14:paraId="71C4F41F" w14:textId="77777777" w:rsidR="009E7E03" w:rsidRPr="000E1BD9" w:rsidRDefault="009E7E03" w:rsidP="000E1BD9">
            <w:pPr>
              <w:keepNext/>
              <w:autoSpaceDE w:val="0"/>
              <w:autoSpaceDN w:val="0"/>
              <w:adjustRightInd w:val="0"/>
              <w:spacing w:line="240" w:lineRule="exact"/>
              <w:jc w:val="center"/>
              <w:rPr>
                <w:rFonts w:ascii="Frutiger LT 55 Roman" w:hAnsi="Frutiger LT 55 Roman" w:cs="Frutiger LT 55 Roman"/>
                <w:b/>
                <w:sz w:val="20"/>
                <w:szCs w:val="20"/>
              </w:rPr>
            </w:pPr>
          </w:p>
        </w:tc>
      </w:tr>
    </w:tbl>
    <w:p w14:paraId="54F5C130" w14:textId="77777777" w:rsidR="0066687F" w:rsidRDefault="0066687F" w:rsidP="00933018">
      <w:pPr>
        <w:autoSpaceDE w:val="0"/>
        <w:autoSpaceDN w:val="0"/>
        <w:adjustRightInd w:val="0"/>
        <w:rPr>
          <w:rFonts w:ascii="Frutiger LT 55 Roman" w:hAnsi="Frutiger LT 55 Roman" w:cs="Frutiger LT 55 Roman"/>
          <w:sz w:val="16"/>
          <w:szCs w:val="16"/>
        </w:rPr>
      </w:pPr>
    </w:p>
    <w:p w14:paraId="7301201B" w14:textId="77777777" w:rsidR="00DB0720" w:rsidRDefault="004617A6" w:rsidP="00933018">
      <w:pPr>
        <w:autoSpaceDE w:val="0"/>
        <w:autoSpaceDN w:val="0"/>
        <w:adjustRightInd w:val="0"/>
        <w:rPr>
          <w:rFonts w:ascii="Frutiger LT 55 Roman" w:hAnsi="Frutiger LT 55 Roman" w:cs="Frutiger LT 55 Roman"/>
          <w:sz w:val="16"/>
          <w:szCs w:val="16"/>
        </w:rPr>
      </w:pPr>
      <w:r>
        <w:rPr>
          <w:rFonts w:ascii="Frutiger LT 55 Roman" w:hAnsi="Frutiger LT 55 Roman" w:cs="Frutiger LT 55 Roman"/>
          <w:sz w:val="16"/>
          <w:szCs w:val="16"/>
        </w:rPr>
        <w:br w:type="page"/>
      </w:r>
    </w:p>
    <w:p w14:paraId="0D39AB91" w14:textId="77777777" w:rsidR="00EB73F4" w:rsidRPr="00B629F6" w:rsidRDefault="002A287A" w:rsidP="002441D2">
      <w:pPr>
        <w:numPr>
          <w:ilvl w:val="0"/>
          <w:numId w:val="42"/>
        </w:numPr>
        <w:tabs>
          <w:tab w:val="left" w:pos="-240"/>
        </w:tabs>
        <w:autoSpaceDE w:val="0"/>
        <w:autoSpaceDN w:val="0"/>
        <w:adjustRightInd w:val="0"/>
        <w:ind w:left="-720" w:firstLine="0"/>
        <w:rPr>
          <w:rFonts w:ascii="Frutiger LT 55 Roman" w:hAnsi="Frutiger LT 55 Roman" w:cs="Frutiger LT 55 Roman"/>
          <w:b/>
          <w:szCs w:val="28"/>
        </w:rPr>
      </w:pPr>
      <w:r w:rsidRPr="00B629F6">
        <w:rPr>
          <w:rFonts w:ascii="Frutiger LT 55 Roman" w:hAnsi="Frutiger LT 55 Roman" w:cs="Frutiger LT 65 Bold"/>
          <w:b/>
          <w:szCs w:val="28"/>
        </w:rPr>
        <w:lastRenderedPageBreak/>
        <w:t>Publications with their Dates</w:t>
      </w:r>
      <w:r w:rsidRPr="00B629F6">
        <w:rPr>
          <w:rFonts w:ascii="Frutiger LT 55 Roman" w:hAnsi="Frutiger LT 55 Roman" w:cs="Frutiger LT 55 Roman"/>
          <w:b/>
          <w:bCs/>
          <w:szCs w:val="28"/>
        </w:rPr>
        <w:t xml:space="preserve">: </w:t>
      </w:r>
    </w:p>
    <w:p w14:paraId="7877819C" w14:textId="77777777" w:rsidR="00B0082B" w:rsidRPr="00EE4A9E" w:rsidRDefault="00FA40AA" w:rsidP="002441D2">
      <w:pPr>
        <w:tabs>
          <w:tab w:val="left" w:pos="-240"/>
        </w:tabs>
        <w:autoSpaceDE w:val="0"/>
        <w:autoSpaceDN w:val="0"/>
        <w:adjustRightInd w:val="0"/>
        <w:ind w:left="-960" w:firstLine="240"/>
        <w:rPr>
          <w:rFonts w:ascii="Frutiger LT 55 Roman" w:hAnsi="Frutiger LT 55 Roman" w:cs="Frutiger LT 55 Roman"/>
          <w:sz w:val="16"/>
          <w:szCs w:val="16"/>
        </w:rPr>
      </w:pPr>
      <w:r>
        <w:rPr>
          <w:rFonts w:ascii="Frutiger LT 55 Roman" w:hAnsi="Frutiger LT 55 Roman" w:cs="Frutiger LT 55 Roman"/>
          <w:b/>
          <w:bCs/>
          <w:sz w:val="16"/>
          <w:szCs w:val="16"/>
        </w:rPr>
        <w:t xml:space="preserve">            </w:t>
      </w:r>
      <w:r w:rsidR="00ED30D8">
        <w:rPr>
          <w:rFonts w:ascii="Frutiger LT 55 Roman" w:hAnsi="Frutiger LT 55 Roman" w:cs="Frutiger LT 55 Roman"/>
          <w:b/>
          <w:bCs/>
          <w:sz w:val="16"/>
          <w:szCs w:val="16"/>
        </w:rPr>
        <w:tab/>
        <w:t>1</w:t>
      </w:r>
      <w:r w:rsidR="00B0082B" w:rsidRPr="002856D9">
        <w:rPr>
          <w:rFonts w:ascii="Frutiger LT 55 Roman" w:hAnsi="Frutiger LT 55 Roman" w:cs="Frutiger LT 55 Roman"/>
          <w:b/>
          <w:bCs/>
          <w:sz w:val="16"/>
          <w:szCs w:val="16"/>
          <w:vertAlign w:val="superscript"/>
        </w:rPr>
        <w:t>st</w:t>
      </w:r>
      <w:r w:rsidR="00B0082B">
        <w:rPr>
          <w:rFonts w:ascii="Frutiger LT 55 Roman" w:hAnsi="Frutiger LT 55 Roman" w:cs="Frutiger LT 55 Roman"/>
          <w:b/>
          <w:bCs/>
          <w:sz w:val="16"/>
          <w:szCs w:val="16"/>
        </w:rPr>
        <w:t xml:space="preserve"> and 2</w:t>
      </w:r>
      <w:r w:rsidR="00B0082B" w:rsidRPr="002856D9">
        <w:rPr>
          <w:rFonts w:ascii="Frutiger LT 55 Roman" w:hAnsi="Frutiger LT 55 Roman" w:cs="Frutiger LT 55 Roman"/>
          <w:b/>
          <w:bCs/>
          <w:sz w:val="16"/>
          <w:szCs w:val="16"/>
          <w:vertAlign w:val="superscript"/>
        </w:rPr>
        <w:t>nd</w:t>
      </w:r>
      <w:r w:rsidR="00B0082B">
        <w:rPr>
          <w:rFonts w:ascii="Frutiger LT 55 Roman" w:hAnsi="Frutiger LT 55 Roman" w:cs="Frutiger LT 55 Roman"/>
          <w:b/>
          <w:bCs/>
          <w:sz w:val="16"/>
          <w:szCs w:val="16"/>
        </w:rPr>
        <w:t xml:space="preserve"> year applicants at the rank of Instructor or Assistant Professor, only fill out if applicable </w:t>
      </w:r>
      <w:r w:rsidR="00B0082B" w:rsidRPr="002856D9">
        <w:rPr>
          <w:rFonts w:ascii="Frutiger LT 55 Roman" w:hAnsi="Frutiger LT 55 Roman" w:cs="Frutiger LT 55 Roman"/>
          <w:bCs/>
          <w:i/>
          <w:sz w:val="16"/>
          <w:szCs w:val="16"/>
        </w:rPr>
        <w:t>(if none, so state).</w:t>
      </w:r>
    </w:p>
    <w:p w14:paraId="1BB436C2" w14:textId="77777777" w:rsidR="00B0082B" w:rsidRDefault="00B0082B" w:rsidP="003B4B94">
      <w:pPr>
        <w:autoSpaceDE w:val="0"/>
        <w:autoSpaceDN w:val="0"/>
        <w:adjustRightInd w:val="0"/>
        <w:spacing w:line="240" w:lineRule="exact"/>
        <w:rPr>
          <w:rFonts w:ascii="Frutiger LT 55 Roman" w:hAnsi="Frutiger LT 55 Roman" w:cs="Frutiger LT 55 Roman"/>
          <w:i/>
          <w:sz w:val="16"/>
          <w:szCs w:val="16"/>
        </w:rPr>
      </w:pPr>
    </w:p>
    <w:tbl>
      <w:tblPr>
        <w:tblpPr w:leftFromText="180" w:rightFromText="180" w:vertAnchor="text" w:horzAnchor="margin" w:tblpY="289"/>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70"/>
        <w:gridCol w:w="3870"/>
      </w:tblGrid>
      <w:tr w:rsidR="00576519" w:rsidRPr="000E1BD9" w14:paraId="4F111858" w14:textId="77777777" w:rsidTr="00576519">
        <w:trPr>
          <w:trHeight w:val="2059"/>
        </w:trPr>
        <w:tc>
          <w:tcPr>
            <w:tcW w:w="4770" w:type="dxa"/>
          </w:tcPr>
          <w:p w14:paraId="6BA57855" w14:textId="77777777" w:rsidR="00B629F6" w:rsidRDefault="00B629F6" w:rsidP="00576519">
            <w:pPr>
              <w:ind w:left="720"/>
              <w:rPr>
                <w:rFonts w:ascii="Frutiger LT 55 Roman" w:hAnsi="Frutiger LT 55 Roman"/>
                <w:b/>
                <w:sz w:val="16"/>
                <w:szCs w:val="16"/>
                <w:u w:val="single"/>
              </w:rPr>
            </w:pPr>
          </w:p>
          <w:p w14:paraId="46063623" w14:textId="77777777" w:rsidR="00576519" w:rsidRPr="00E924D0" w:rsidRDefault="00576519" w:rsidP="00576519">
            <w:pPr>
              <w:ind w:left="720"/>
              <w:rPr>
                <w:rFonts w:ascii="Frutiger LT 55 Roman" w:hAnsi="Frutiger LT 55 Roman"/>
                <w:b/>
                <w:sz w:val="16"/>
                <w:szCs w:val="16"/>
                <w:u w:val="single"/>
              </w:rPr>
            </w:pPr>
            <w:r w:rsidRPr="00E924D0">
              <w:rPr>
                <w:rFonts w:ascii="Frutiger LT 55 Roman" w:hAnsi="Frutiger LT 55 Roman"/>
                <w:b/>
                <w:sz w:val="16"/>
                <w:szCs w:val="16"/>
                <w:u w:val="single"/>
              </w:rPr>
              <w:t>KEY: Identifiers</w:t>
            </w:r>
          </w:p>
          <w:p w14:paraId="7757ADDC" w14:textId="77777777" w:rsidR="00576519" w:rsidRDefault="00576519" w:rsidP="00576519">
            <w:pPr>
              <w:ind w:left="720"/>
              <w:rPr>
                <w:rFonts w:ascii="Frutiger LT 55 Roman" w:hAnsi="Frutiger LT 55 Roman"/>
                <w:b/>
                <w:sz w:val="16"/>
                <w:szCs w:val="16"/>
              </w:rPr>
            </w:pPr>
          </w:p>
          <w:p w14:paraId="79B5C642" w14:textId="77777777" w:rsidR="00576519" w:rsidRPr="00E924D0" w:rsidRDefault="00576519" w:rsidP="00576519">
            <w:pPr>
              <w:ind w:left="720"/>
              <w:rPr>
                <w:rFonts w:ascii="Frutiger LT 55 Roman" w:hAnsi="Frutiger LT 55 Roman"/>
                <w:b/>
                <w:sz w:val="16"/>
                <w:szCs w:val="16"/>
              </w:rPr>
            </w:pPr>
          </w:p>
          <w:p w14:paraId="4D83BD33" w14:textId="77777777" w:rsidR="00576519" w:rsidRPr="000E1BD9" w:rsidRDefault="00576519" w:rsidP="00576519">
            <w:pPr>
              <w:numPr>
                <w:ilvl w:val="0"/>
                <w:numId w:val="18"/>
              </w:numPr>
              <w:rPr>
                <w:rFonts w:ascii="Frutiger LT 55 Roman" w:hAnsi="Frutiger LT 55 Roman"/>
                <w:b/>
                <w:sz w:val="16"/>
                <w:szCs w:val="16"/>
              </w:rPr>
            </w:pPr>
            <w:r w:rsidRPr="000E1BD9">
              <w:rPr>
                <w:rFonts w:ascii="Frutiger LT 55 Roman" w:hAnsi="Frutiger LT 55 Roman"/>
                <w:sz w:val="16"/>
                <w:szCs w:val="16"/>
              </w:rPr>
              <w:t xml:space="preserve">Your Name: </w:t>
            </w:r>
            <w:r w:rsidRPr="000E1BD9">
              <w:rPr>
                <w:rFonts w:ascii="Frutiger LT 55 Roman" w:hAnsi="Frutiger LT 55 Roman"/>
                <w:b/>
                <w:sz w:val="16"/>
                <w:szCs w:val="16"/>
              </w:rPr>
              <w:t>BOLD</w:t>
            </w:r>
          </w:p>
          <w:p w14:paraId="51FE24AB" w14:textId="77777777" w:rsidR="00576519" w:rsidRPr="000E1BD9" w:rsidRDefault="00576519" w:rsidP="00576519">
            <w:pPr>
              <w:rPr>
                <w:rFonts w:ascii="Frutiger LT 55 Roman" w:hAnsi="Frutiger LT 55 Roman"/>
                <w:b/>
                <w:sz w:val="16"/>
                <w:szCs w:val="16"/>
              </w:rPr>
            </w:pPr>
          </w:p>
          <w:p w14:paraId="1DD1977A" w14:textId="77777777" w:rsidR="00576519" w:rsidRPr="000E1BD9" w:rsidRDefault="00576519" w:rsidP="00576519">
            <w:pPr>
              <w:numPr>
                <w:ilvl w:val="0"/>
                <w:numId w:val="18"/>
              </w:numPr>
              <w:rPr>
                <w:rFonts w:ascii="Frutiger LT 55 Roman" w:hAnsi="Frutiger LT 55 Roman"/>
                <w:i/>
                <w:sz w:val="16"/>
                <w:szCs w:val="16"/>
              </w:rPr>
            </w:pPr>
            <w:r w:rsidRPr="000E1BD9">
              <w:rPr>
                <w:rFonts w:ascii="Frutiger LT 55 Roman" w:hAnsi="Frutiger LT 55 Roman"/>
                <w:sz w:val="16"/>
                <w:szCs w:val="16"/>
              </w:rPr>
              <w:t>Colleague (S</w:t>
            </w:r>
            <w:r w:rsidR="00B629F6">
              <w:rPr>
                <w:rFonts w:ascii="Frutiger LT 55 Roman" w:hAnsi="Frutiger LT 55 Roman"/>
                <w:sz w:val="16"/>
                <w:szCs w:val="16"/>
              </w:rPr>
              <w:t>JU</w:t>
            </w:r>
            <w:r w:rsidRPr="000E1BD9">
              <w:rPr>
                <w:rFonts w:ascii="Frutiger LT 55 Roman" w:hAnsi="Frutiger LT 55 Roman"/>
                <w:sz w:val="16"/>
                <w:szCs w:val="16"/>
              </w:rPr>
              <w:t xml:space="preserve">): </w:t>
            </w:r>
            <w:r w:rsidR="00B629F6">
              <w:rPr>
                <w:rFonts w:ascii="Frutiger LT 55 Roman" w:hAnsi="Frutiger LT 55 Roman"/>
                <w:i/>
                <w:sz w:val="16"/>
                <w:szCs w:val="16"/>
              </w:rPr>
              <w:t>(SJU</w:t>
            </w:r>
            <w:r w:rsidRPr="000E1BD9">
              <w:rPr>
                <w:rFonts w:ascii="Frutiger LT 55 Roman" w:hAnsi="Frutiger LT 55 Roman"/>
                <w:i/>
                <w:sz w:val="16"/>
                <w:szCs w:val="16"/>
              </w:rPr>
              <w:t>) and Italics</w:t>
            </w:r>
            <w:r>
              <w:rPr>
                <w:rFonts w:ascii="Frutiger LT 55 Roman" w:hAnsi="Frutiger LT 55 Roman"/>
                <w:i/>
                <w:sz w:val="16"/>
                <w:szCs w:val="16"/>
              </w:rPr>
              <w:t xml:space="preserve">           </w:t>
            </w:r>
          </w:p>
          <w:p w14:paraId="0CACF79E" w14:textId="77777777" w:rsidR="00576519" w:rsidRPr="000E1BD9" w:rsidRDefault="00576519" w:rsidP="00576519">
            <w:pPr>
              <w:rPr>
                <w:rFonts w:ascii="Frutiger LT 55 Roman" w:hAnsi="Frutiger LT 55 Roman"/>
                <w:i/>
                <w:sz w:val="16"/>
                <w:szCs w:val="16"/>
              </w:rPr>
            </w:pPr>
          </w:p>
          <w:p w14:paraId="62A42922" w14:textId="77777777" w:rsidR="00576519" w:rsidRPr="000E1BD9" w:rsidRDefault="00576519" w:rsidP="00576519">
            <w:pPr>
              <w:numPr>
                <w:ilvl w:val="0"/>
                <w:numId w:val="18"/>
              </w:numPr>
              <w:rPr>
                <w:rFonts w:ascii="Frutiger LT 55 Roman" w:hAnsi="Frutiger LT 55 Roman"/>
                <w:sz w:val="16"/>
                <w:szCs w:val="16"/>
                <w:u w:val="single"/>
              </w:rPr>
            </w:pPr>
            <w:r w:rsidRPr="000E1BD9">
              <w:rPr>
                <w:rFonts w:ascii="Frutiger LT 55 Roman" w:hAnsi="Frutiger LT 55 Roman"/>
                <w:sz w:val="16"/>
                <w:szCs w:val="16"/>
              </w:rPr>
              <w:t xml:space="preserve">Student UG: Underline </w:t>
            </w:r>
            <w:r w:rsidRPr="000E1BD9">
              <w:rPr>
                <w:rFonts w:ascii="Frutiger LT 55 Roman" w:hAnsi="Frutiger LT 55 Roman"/>
                <w:sz w:val="16"/>
                <w:szCs w:val="16"/>
                <w:u w:val="single"/>
              </w:rPr>
              <w:t>UG</w:t>
            </w:r>
          </w:p>
          <w:p w14:paraId="4ECAFB28" w14:textId="77777777" w:rsidR="00576519" w:rsidRPr="000E1BD9" w:rsidRDefault="00576519" w:rsidP="00576519">
            <w:pPr>
              <w:rPr>
                <w:rFonts w:ascii="Frutiger LT 55 Roman" w:hAnsi="Frutiger LT 55 Roman"/>
                <w:sz w:val="16"/>
                <w:szCs w:val="16"/>
                <w:u w:val="single"/>
              </w:rPr>
            </w:pPr>
          </w:p>
          <w:p w14:paraId="5C120665" w14:textId="77777777" w:rsidR="00576519" w:rsidRPr="000E1BD9" w:rsidRDefault="00576519" w:rsidP="00576519">
            <w:pPr>
              <w:numPr>
                <w:ilvl w:val="0"/>
                <w:numId w:val="18"/>
              </w:numPr>
              <w:rPr>
                <w:rFonts w:ascii="Frutiger LT 55 Roman" w:hAnsi="Frutiger LT 55 Roman"/>
                <w:sz w:val="16"/>
                <w:szCs w:val="16"/>
                <w:u w:val="single"/>
              </w:rPr>
            </w:pPr>
            <w:r w:rsidRPr="000E1BD9">
              <w:rPr>
                <w:rFonts w:ascii="Frutiger LT 55 Roman" w:hAnsi="Frutiger LT 55 Roman"/>
                <w:sz w:val="16"/>
                <w:szCs w:val="16"/>
              </w:rPr>
              <w:t xml:space="preserve">Student (Grad Level): Underline </w:t>
            </w:r>
            <w:r w:rsidRPr="000E1BD9">
              <w:rPr>
                <w:rFonts w:ascii="Frutiger LT 55 Roman" w:hAnsi="Frutiger LT 55 Roman"/>
                <w:sz w:val="16"/>
                <w:szCs w:val="16"/>
                <w:u w:val="single"/>
              </w:rPr>
              <w:t>GRAD</w:t>
            </w:r>
          </w:p>
          <w:p w14:paraId="3A8C3ADE" w14:textId="77777777" w:rsidR="00576519" w:rsidRPr="000E1BD9" w:rsidRDefault="00576519" w:rsidP="00576519">
            <w:pPr>
              <w:rPr>
                <w:rFonts w:ascii="Frutiger LT 55 Roman" w:hAnsi="Frutiger LT 55 Roman"/>
                <w:sz w:val="16"/>
                <w:szCs w:val="16"/>
                <w:u w:val="single"/>
              </w:rPr>
            </w:pPr>
          </w:p>
          <w:p w14:paraId="30BB18E3" w14:textId="77777777" w:rsidR="00576519" w:rsidRPr="000E1BD9" w:rsidRDefault="00576519" w:rsidP="00576519">
            <w:pPr>
              <w:numPr>
                <w:ilvl w:val="0"/>
                <w:numId w:val="18"/>
              </w:numPr>
              <w:rPr>
                <w:rFonts w:ascii="Frutiger LT 55 Roman" w:hAnsi="Frutiger LT 55 Roman"/>
                <w:sz w:val="16"/>
                <w:szCs w:val="16"/>
              </w:rPr>
            </w:pPr>
            <w:r w:rsidRPr="000E1BD9">
              <w:rPr>
                <w:rFonts w:ascii="Frutiger LT 55 Roman" w:hAnsi="Frutiger LT 55 Roman"/>
                <w:sz w:val="16"/>
                <w:szCs w:val="16"/>
              </w:rPr>
              <w:t xml:space="preserve">Other: So indicate with </w:t>
            </w:r>
            <w:r w:rsidRPr="000E1BD9">
              <w:rPr>
                <w:rFonts w:ascii="Frutiger LT 55 Roman" w:hAnsi="Frutiger LT 55 Roman"/>
                <w:b/>
                <w:sz w:val="16"/>
                <w:szCs w:val="16"/>
              </w:rPr>
              <w:t>***</w:t>
            </w:r>
          </w:p>
          <w:p w14:paraId="14B685D3" w14:textId="77777777" w:rsidR="00576519" w:rsidRPr="000E1BD9" w:rsidRDefault="00576519" w:rsidP="00576519">
            <w:pPr>
              <w:rPr>
                <w:rFonts w:ascii="Frutiger LT 55 Roman" w:hAnsi="Frutiger LT 55 Roman" w:cs="Frutiger LT 55 Roman"/>
                <w:sz w:val="16"/>
                <w:szCs w:val="16"/>
              </w:rPr>
            </w:pPr>
          </w:p>
        </w:tc>
        <w:tc>
          <w:tcPr>
            <w:tcW w:w="3870" w:type="dxa"/>
          </w:tcPr>
          <w:p w14:paraId="39389C76" w14:textId="77777777" w:rsidR="00B629F6" w:rsidRDefault="00B629F6" w:rsidP="00576519">
            <w:pPr>
              <w:rPr>
                <w:rFonts w:ascii="Frutiger LT 55 Roman" w:hAnsi="Frutiger LT 55 Roman"/>
                <w:b/>
                <w:sz w:val="16"/>
                <w:szCs w:val="16"/>
                <w:u w:val="single"/>
              </w:rPr>
            </w:pPr>
          </w:p>
          <w:p w14:paraId="4BD7262B" w14:textId="77777777" w:rsidR="00576519" w:rsidRDefault="00576519" w:rsidP="00576519">
            <w:pPr>
              <w:rPr>
                <w:rFonts w:ascii="Frutiger LT 55 Roman" w:hAnsi="Frutiger LT 55 Roman"/>
                <w:b/>
                <w:sz w:val="16"/>
                <w:szCs w:val="16"/>
                <w:u w:val="single"/>
              </w:rPr>
            </w:pPr>
            <w:r w:rsidRPr="0032486A">
              <w:rPr>
                <w:rFonts w:ascii="Frutiger LT 55 Roman" w:hAnsi="Frutiger LT 55 Roman"/>
                <w:b/>
                <w:sz w:val="16"/>
                <w:szCs w:val="16"/>
                <w:u w:val="single"/>
              </w:rPr>
              <w:t>Key: Quality of Publication (more than one designation may be used if needed)</w:t>
            </w:r>
          </w:p>
          <w:p w14:paraId="17E02E85" w14:textId="77777777" w:rsidR="0032486A" w:rsidRPr="0032486A" w:rsidRDefault="0032486A" w:rsidP="00576519">
            <w:pPr>
              <w:rPr>
                <w:rFonts w:ascii="Frutiger LT 55 Roman" w:hAnsi="Frutiger LT 55 Roman"/>
                <w:b/>
                <w:sz w:val="16"/>
                <w:szCs w:val="16"/>
                <w:u w:val="single"/>
              </w:rPr>
            </w:pPr>
          </w:p>
          <w:p w14:paraId="0E655134" w14:textId="77777777" w:rsidR="00576519" w:rsidRPr="0032486A" w:rsidRDefault="00576519" w:rsidP="00576519">
            <w:pPr>
              <w:numPr>
                <w:ilvl w:val="0"/>
                <w:numId w:val="16"/>
              </w:numPr>
              <w:rPr>
                <w:rFonts w:ascii="Frutiger LT 55 Roman" w:hAnsi="Frutiger LT 55 Roman"/>
                <w:sz w:val="16"/>
                <w:szCs w:val="16"/>
              </w:rPr>
            </w:pPr>
            <w:r w:rsidRPr="0032486A">
              <w:rPr>
                <w:rFonts w:ascii="Frutiger LT 55 Roman" w:hAnsi="Frutiger LT 55 Roman"/>
                <w:sz w:val="16"/>
                <w:szCs w:val="16"/>
              </w:rPr>
              <w:t>IPR   = Internationally Peer Reviewed</w:t>
            </w:r>
          </w:p>
          <w:p w14:paraId="5FE8E3CC" w14:textId="77777777" w:rsidR="00576519" w:rsidRPr="0032486A" w:rsidRDefault="00576519" w:rsidP="00576519">
            <w:pPr>
              <w:numPr>
                <w:ilvl w:val="0"/>
                <w:numId w:val="16"/>
              </w:numPr>
              <w:rPr>
                <w:rFonts w:ascii="Frutiger LT 55 Roman" w:hAnsi="Frutiger LT 55 Roman"/>
                <w:sz w:val="16"/>
                <w:szCs w:val="16"/>
              </w:rPr>
            </w:pPr>
            <w:r w:rsidRPr="0032486A">
              <w:rPr>
                <w:rFonts w:ascii="Frutiger LT 55 Roman" w:hAnsi="Frutiger LT 55 Roman"/>
                <w:sz w:val="16"/>
                <w:szCs w:val="16"/>
              </w:rPr>
              <w:t xml:space="preserve">NPR = Nationally Peer Reviewed </w:t>
            </w:r>
          </w:p>
          <w:p w14:paraId="0477F3E3" w14:textId="77777777" w:rsidR="00576519" w:rsidRPr="0032486A" w:rsidRDefault="00576519" w:rsidP="00576519">
            <w:pPr>
              <w:numPr>
                <w:ilvl w:val="0"/>
                <w:numId w:val="16"/>
              </w:numPr>
              <w:rPr>
                <w:rFonts w:ascii="Frutiger LT 55 Roman" w:hAnsi="Frutiger LT 55 Roman"/>
                <w:sz w:val="16"/>
                <w:szCs w:val="16"/>
              </w:rPr>
            </w:pPr>
            <w:r w:rsidRPr="0032486A">
              <w:rPr>
                <w:rFonts w:ascii="Frutiger LT 55 Roman" w:hAnsi="Frutiger LT 55 Roman"/>
                <w:sz w:val="16"/>
                <w:szCs w:val="16"/>
              </w:rPr>
              <w:t xml:space="preserve">RPR = Regionally Peer Reviewed </w:t>
            </w:r>
          </w:p>
          <w:p w14:paraId="08D3F8BA" w14:textId="77777777" w:rsidR="00576519" w:rsidRPr="0032486A" w:rsidRDefault="00576519" w:rsidP="00576519">
            <w:pPr>
              <w:numPr>
                <w:ilvl w:val="0"/>
                <w:numId w:val="16"/>
              </w:numPr>
              <w:rPr>
                <w:rFonts w:ascii="Frutiger LT 55 Roman" w:hAnsi="Frutiger LT 55 Roman"/>
                <w:sz w:val="16"/>
                <w:szCs w:val="16"/>
              </w:rPr>
            </w:pPr>
            <w:r w:rsidRPr="0032486A">
              <w:rPr>
                <w:rFonts w:ascii="Frutiger LT 55 Roman" w:hAnsi="Frutiger LT 55 Roman"/>
                <w:sz w:val="16"/>
                <w:szCs w:val="16"/>
              </w:rPr>
              <w:t xml:space="preserve">LPR = Locally Peer Reviewed </w:t>
            </w:r>
          </w:p>
          <w:p w14:paraId="46F99FF5" w14:textId="77777777" w:rsidR="00576519" w:rsidRPr="0032486A" w:rsidRDefault="00576519" w:rsidP="00576519">
            <w:pPr>
              <w:numPr>
                <w:ilvl w:val="0"/>
                <w:numId w:val="16"/>
              </w:numPr>
              <w:rPr>
                <w:rFonts w:ascii="Frutiger LT 55 Roman" w:hAnsi="Frutiger LT 55 Roman"/>
                <w:sz w:val="16"/>
                <w:szCs w:val="16"/>
              </w:rPr>
            </w:pPr>
            <w:r w:rsidRPr="0032486A">
              <w:rPr>
                <w:rFonts w:ascii="Frutiger LT 55 Roman" w:hAnsi="Frutiger LT 55 Roman"/>
                <w:sz w:val="16"/>
                <w:szCs w:val="16"/>
              </w:rPr>
              <w:t>X    = Not Peer Reviewed</w:t>
            </w:r>
          </w:p>
          <w:p w14:paraId="717A502B" w14:textId="77777777" w:rsidR="00576519" w:rsidRPr="0032486A" w:rsidRDefault="00576519" w:rsidP="00576519">
            <w:pPr>
              <w:numPr>
                <w:ilvl w:val="0"/>
                <w:numId w:val="16"/>
              </w:numPr>
              <w:rPr>
                <w:rFonts w:ascii="Frutiger LT 55 Roman" w:hAnsi="Frutiger LT 55 Roman"/>
                <w:sz w:val="16"/>
                <w:szCs w:val="16"/>
              </w:rPr>
            </w:pPr>
            <w:r w:rsidRPr="0032486A">
              <w:rPr>
                <w:rFonts w:ascii="Frutiger LT 55 Roman" w:hAnsi="Frutiger LT 55 Roman"/>
                <w:sz w:val="16"/>
                <w:szCs w:val="16"/>
              </w:rPr>
              <w:t>SP = Self Published</w:t>
            </w:r>
          </w:p>
          <w:p w14:paraId="7C627D79" w14:textId="77777777" w:rsidR="00576519" w:rsidRPr="0032486A" w:rsidRDefault="00576519" w:rsidP="00576519">
            <w:pPr>
              <w:numPr>
                <w:ilvl w:val="0"/>
                <w:numId w:val="16"/>
              </w:numPr>
              <w:rPr>
                <w:rFonts w:ascii="Frutiger LT 55 Roman" w:hAnsi="Frutiger LT 55 Roman"/>
                <w:sz w:val="16"/>
                <w:szCs w:val="16"/>
              </w:rPr>
            </w:pPr>
            <w:r w:rsidRPr="0032486A">
              <w:rPr>
                <w:rFonts w:ascii="Frutiger LT 55 Roman" w:hAnsi="Frutiger LT 55 Roman"/>
                <w:sz w:val="16"/>
                <w:szCs w:val="16"/>
              </w:rPr>
              <w:t>Online publication (So state)</w:t>
            </w:r>
          </w:p>
          <w:p w14:paraId="697494E6" w14:textId="77777777" w:rsidR="00576519" w:rsidRPr="0032486A" w:rsidRDefault="00576519" w:rsidP="00576519">
            <w:pPr>
              <w:numPr>
                <w:ilvl w:val="0"/>
                <w:numId w:val="16"/>
              </w:numPr>
              <w:rPr>
                <w:rFonts w:ascii="Frutiger LT 55 Roman" w:hAnsi="Frutiger LT 55 Roman"/>
                <w:sz w:val="16"/>
                <w:szCs w:val="16"/>
              </w:rPr>
            </w:pPr>
            <w:r w:rsidRPr="0032486A">
              <w:rPr>
                <w:rFonts w:ascii="Frutiger LT 55 Roman" w:hAnsi="Frutiger LT 55 Roman"/>
                <w:sz w:val="16"/>
                <w:szCs w:val="16"/>
              </w:rPr>
              <w:t>PFP = peer reviewed proceeding</w:t>
            </w:r>
          </w:p>
          <w:p w14:paraId="388124D4" w14:textId="77777777" w:rsidR="00576519" w:rsidRPr="0032486A" w:rsidRDefault="00576519" w:rsidP="00576519">
            <w:pPr>
              <w:numPr>
                <w:ilvl w:val="0"/>
                <w:numId w:val="16"/>
              </w:numPr>
              <w:rPr>
                <w:rFonts w:ascii="Frutiger LT 55 Roman" w:hAnsi="Frutiger LT 55 Roman"/>
                <w:sz w:val="16"/>
                <w:szCs w:val="16"/>
              </w:rPr>
            </w:pPr>
            <w:r w:rsidRPr="0032486A">
              <w:rPr>
                <w:rFonts w:ascii="Frutiger LT 55 Roman" w:hAnsi="Frutiger LT 55 Roman"/>
                <w:sz w:val="16"/>
                <w:szCs w:val="16"/>
              </w:rPr>
              <w:t>FP = full paper published in proceedings</w:t>
            </w:r>
          </w:p>
          <w:p w14:paraId="4D6EBAB9" w14:textId="77777777" w:rsidR="00576519" w:rsidRPr="0032486A" w:rsidRDefault="00576519" w:rsidP="00576519">
            <w:pPr>
              <w:numPr>
                <w:ilvl w:val="0"/>
                <w:numId w:val="16"/>
              </w:numPr>
              <w:rPr>
                <w:rFonts w:ascii="Frutiger LT 55 Roman" w:hAnsi="Frutiger LT 55 Roman"/>
                <w:sz w:val="16"/>
                <w:szCs w:val="16"/>
              </w:rPr>
            </w:pPr>
            <w:r w:rsidRPr="0032486A">
              <w:rPr>
                <w:rFonts w:ascii="Frutiger LT 55 Roman" w:hAnsi="Frutiger LT 55 Roman"/>
                <w:sz w:val="16"/>
                <w:szCs w:val="16"/>
              </w:rPr>
              <w:t>AP = abstract/description  in proceedings</w:t>
            </w:r>
          </w:p>
          <w:p w14:paraId="2BFE1FA7" w14:textId="77777777" w:rsidR="00576519" w:rsidRPr="000E1BD9" w:rsidRDefault="00576519" w:rsidP="00576519">
            <w:pPr>
              <w:autoSpaceDE w:val="0"/>
              <w:autoSpaceDN w:val="0"/>
              <w:adjustRightInd w:val="0"/>
              <w:spacing w:line="240" w:lineRule="exact"/>
              <w:rPr>
                <w:rFonts w:ascii="Frutiger LT 55 Roman" w:hAnsi="Frutiger LT 55 Roman" w:cs="Frutiger LT 55 Roman"/>
                <w:sz w:val="16"/>
                <w:szCs w:val="16"/>
              </w:rPr>
            </w:pPr>
          </w:p>
        </w:tc>
      </w:tr>
    </w:tbl>
    <w:p w14:paraId="5DDFB72B" w14:textId="77777777" w:rsidR="00996467" w:rsidRDefault="00996467" w:rsidP="003B4B94">
      <w:pPr>
        <w:autoSpaceDE w:val="0"/>
        <w:autoSpaceDN w:val="0"/>
        <w:adjustRightInd w:val="0"/>
        <w:spacing w:line="240" w:lineRule="exact"/>
        <w:rPr>
          <w:rFonts w:ascii="Frutiger LT 55 Roman" w:hAnsi="Frutiger LT 55 Roman" w:cs="Frutiger LT 55 Roman"/>
          <w:i/>
          <w:sz w:val="16"/>
          <w:szCs w:val="16"/>
        </w:rPr>
      </w:pPr>
    </w:p>
    <w:p w14:paraId="6A82C63C" w14:textId="77777777" w:rsidR="00996467" w:rsidRDefault="00996467" w:rsidP="003B4B94">
      <w:pPr>
        <w:autoSpaceDE w:val="0"/>
        <w:autoSpaceDN w:val="0"/>
        <w:adjustRightInd w:val="0"/>
        <w:spacing w:line="240" w:lineRule="exact"/>
        <w:rPr>
          <w:rFonts w:ascii="Frutiger LT 55 Roman" w:hAnsi="Frutiger LT 55 Roman" w:cs="Frutiger LT 55 Roman"/>
          <w:i/>
          <w:sz w:val="16"/>
          <w:szCs w:val="16"/>
        </w:rPr>
      </w:pPr>
    </w:p>
    <w:p w14:paraId="35FBCEEE" w14:textId="77777777" w:rsidR="00996467" w:rsidRDefault="00996467" w:rsidP="003B4B94">
      <w:pPr>
        <w:autoSpaceDE w:val="0"/>
        <w:autoSpaceDN w:val="0"/>
        <w:adjustRightInd w:val="0"/>
        <w:spacing w:line="240" w:lineRule="exact"/>
        <w:rPr>
          <w:rFonts w:ascii="Frutiger LT 55 Roman" w:hAnsi="Frutiger LT 55 Roman" w:cs="Frutiger LT 55 Roman"/>
          <w:i/>
          <w:sz w:val="16"/>
          <w:szCs w:val="16"/>
        </w:rPr>
      </w:pPr>
    </w:p>
    <w:p w14:paraId="183E3FDA" w14:textId="77777777" w:rsidR="00996467" w:rsidRDefault="00996467" w:rsidP="003B4B94">
      <w:pPr>
        <w:autoSpaceDE w:val="0"/>
        <w:autoSpaceDN w:val="0"/>
        <w:adjustRightInd w:val="0"/>
        <w:spacing w:line="240" w:lineRule="exact"/>
        <w:rPr>
          <w:rFonts w:ascii="Frutiger LT 55 Roman" w:hAnsi="Frutiger LT 55 Roman" w:cs="Frutiger LT 55 Roman"/>
          <w:i/>
          <w:sz w:val="16"/>
          <w:szCs w:val="16"/>
        </w:rPr>
      </w:pPr>
    </w:p>
    <w:p w14:paraId="27245B4C" w14:textId="77777777" w:rsidR="00996467" w:rsidRDefault="00996467" w:rsidP="003B4B94">
      <w:pPr>
        <w:autoSpaceDE w:val="0"/>
        <w:autoSpaceDN w:val="0"/>
        <w:adjustRightInd w:val="0"/>
        <w:spacing w:line="240" w:lineRule="exact"/>
        <w:rPr>
          <w:rFonts w:ascii="Frutiger LT 55 Roman" w:hAnsi="Frutiger LT 55 Roman" w:cs="Frutiger LT 55 Roman"/>
          <w:i/>
          <w:sz w:val="16"/>
          <w:szCs w:val="16"/>
        </w:rPr>
      </w:pPr>
    </w:p>
    <w:p w14:paraId="38CF48ED" w14:textId="77777777" w:rsidR="00996467" w:rsidRDefault="00996467" w:rsidP="003B4B94">
      <w:pPr>
        <w:autoSpaceDE w:val="0"/>
        <w:autoSpaceDN w:val="0"/>
        <w:adjustRightInd w:val="0"/>
        <w:spacing w:line="240" w:lineRule="exact"/>
        <w:rPr>
          <w:rFonts w:ascii="Frutiger LT 55 Roman" w:hAnsi="Frutiger LT 55 Roman" w:cs="Frutiger LT 55 Roman"/>
          <w:i/>
          <w:sz w:val="16"/>
          <w:szCs w:val="16"/>
        </w:rPr>
      </w:pPr>
    </w:p>
    <w:p w14:paraId="032D8F88" w14:textId="77777777" w:rsidR="00996467" w:rsidRDefault="00996467" w:rsidP="003B4B94">
      <w:pPr>
        <w:autoSpaceDE w:val="0"/>
        <w:autoSpaceDN w:val="0"/>
        <w:adjustRightInd w:val="0"/>
        <w:spacing w:line="240" w:lineRule="exact"/>
        <w:rPr>
          <w:rFonts w:ascii="Frutiger LT 55 Roman" w:hAnsi="Frutiger LT 55 Roman" w:cs="Frutiger LT 55 Roman"/>
          <w:i/>
          <w:sz w:val="16"/>
          <w:szCs w:val="16"/>
        </w:rPr>
      </w:pPr>
    </w:p>
    <w:p w14:paraId="05E8094F" w14:textId="77777777" w:rsidR="00996467" w:rsidRDefault="00996467" w:rsidP="003B4B94">
      <w:pPr>
        <w:autoSpaceDE w:val="0"/>
        <w:autoSpaceDN w:val="0"/>
        <w:adjustRightInd w:val="0"/>
        <w:spacing w:line="240" w:lineRule="exact"/>
        <w:rPr>
          <w:rFonts w:ascii="Frutiger LT 55 Roman" w:hAnsi="Frutiger LT 55 Roman" w:cs="Frutiger LT 55 Roman"/>
          <w:i/>
          <w:sz w:val="16"/>
          <w:szCs w:val="16"/>
        </w:rPr>
      </w:pPr>
    </w:p>
    <w:p w14:paraId="31B9D852" w14:textId="77777777" w:rsidR="00996467" w:rsidRDefault="00996467" w:rsidP="003B4B94">
      <w:pPr>
        <w:autoSpaceDE w:val="0"/>
        <w:autoSpaceDN w:val="0"/>
        <w:adjustRightInd w:val="0"/>
        <w:spacing w:line="240" w:lineRule="exact"/>
        <w:rPr>
          <w:rFonts w:ascii="Frutiger LT 55 Roman" w:hAnsi="Frutiger LT 55 Roman" w:cs="Frutiger LT 55 Roman"/>
          <w:i/>
          <w:sz w:val="16"/>
          <w:szCs w:val="16"/>
        </w:rPr>
      </w:pPr>
    </w:p>
    <w:p w14:paraId="41AC8A3C" w14:textId="77777777" w:rsidR="00996467" w:rsidRDefault="00996467" w:rsidP="003B4B94">
      <w:pPr>
        <w:autoSpaceDE w:val="0"/>
        <w:autoSpaceDN w:val="0"/>
        <w:adjustRightInd w:val="0"/>
        <w:spacing w:line="240" w:lineRule="exact"/>
        <w:rPr>
          <w:rFonts w:ascii="Frutiger LT 55 Roman" w:hAnsi="Frutiger LT 55 Roman" w:cs="Frutiger LT 55 Roman"/>
          <w:i/>
          <w:sz w:val="16"/>
          <w:szCs w:val="16"/>
        </w:rPr>
      </w:pPr>
    </w:p>
    <w:p w14:paraId="13400331" w14:textId="77777777" w:rsidR="00996467" w:rsidRDefault="00996467" w:rsidP="003B4B94">
      <w:pPr>
        <w:autoSpaceDE w:val="0"/>
        <w:autoSpaceDN w:val="0"/>
        <w:adjustRightInd w:val="0"/>
        <w:spacing w:line="240" w:lineRule="exact"/>
        <w:rPr>
          <w:rFonts w:ascii="Frutiger LT 55 Roman" w:hAnsi="Frutiger LT 55 Roman" w:cs="Frutiger LT 55 Roman"/>
          <w:i/>
          <w:sz w:val="16"/>
          <w:szCs w:val="16"/>
        </w:rPr>
      </w:pPr>
    </w:p>
    <w:p w14:paraId="19C73370" w14:textId="77777777" w:rsidR="00996467" w:rsidRDefault="00996467" w:rsidP="003B4B94">
      <w:pPr>
        <w:autoSpaceDE w:val="0"/>
        <w:autoSpaceDN w:val="0"/>
        <w:adjustRightInd w:val="0"/>
        <w:spacing w:line="240" w:lineRule="exact"/>
        <w:rPr>
          <w:rFonts w:ascii="Frutiger LT 55 Roman" w:hAnsi="Frutiger LT 55 Roman" w:cs="Frutiger LT 55 Roman"/>
          <w:i/>
          <w:sz w:val="16"/>
          <w:szCs w:val="16"/>
        </w:rPr>
      </w:pPr>
    </w:p>
    <w:p w14:paraId="0A0D11DA" w14:textId="77777777" w:rsidR="00996467" w:rsidRDefault="00996467" w:rsidP="003B4B94">
      <w:pPr>
        <w:autoSpaceDE w:val="0"/>
        <w:autoSpaceDN w:val="0"/>
        <w:adjustRightInd w:val="0"/>
        <w:spacing w:line="240" w:lineRule="exact"/>
        <w:rPr>
          <w:rFonts w:ascii="Frutiger LT 55 Roman" w:hAnsi="Frutiger LT 55 Roman" w:cs="Frutiger LT 55 Roman"/>
          <w:i/>
          <w:sz w:val="16"/>
          <w:szCs w:val="16"/>
        </w:rPr>
      </w:pPr>
    </w:p>
    <w:p w14:paraId="32729A95" w14:textId="77777777" w:rsidR="00996467" w:rsidRDefault="00996467" w:rsidP="003B4B94">
      <w:pPr>
        <w:autoSpaceDE w:val="0"/>
        <w:autoSpaceDN w:val="0"/>
        <w:adjustRightInd w:val="0"/>
        <w:spacing w:line="240" w:lineRule="exact"/>
        <w:rPr>
          <w:rFonts w:ascii="Frutiger LT 55 Roman" w:hAnsi="Frutiger LT 55 Roman" w:cs="Frutiger LT 55 Roman"/>
          <w:i/>
          <w:sz w:val="16"/>
          <w:szCs w:val="16"/>
        </w:rPr>
      </w:pPr>
    </w:p>
    <w:p w14:paraId="71A11D6B" w14:textId="77777777" w:rsidR="00996467" w:rsidRDefault="00996467" w:rsidP="003B4B94">
      <w:pPr>
        <w:autoSpaceDE w:val="0"/>
        <w:autoSpaceDN w:val="0"/>
        <w:adjustRightInd w:val="0"/>
        <w:spacing w:line="240" w:lineRule="exact"/>
        <w:rPr>
          <w:rFonts w:ascii="Frutiger LT 55 Roman" w:hAnsi="Frutiger LT 55 Roman" w:cs="Frutiger LT 55 Roman"/>
          <w:i/>
          <w:sz w:val="16"/>
          <w:szCs w:val="16"/>
        </w:rPr>
      </w:pPr>
    </w:p>
    <w:p w14:paraId="4CF2832A" w14:textId="77777777" w:rsidR="00996467" w:rsidRDefault="00996467" w:rsidP="002441D2">
      <w:pPr>
        <w:autoSpaceDE w:val="0"/>
        <w:autoSpaceDN w:val="0"/>
        <w:adjustRightInd w:val="0"/>
        <w:spacing w:line="240" w:lineRule="exact"/>
        <w:ind w:left="240" w:hanging="480"/>
        <w:rPr>
          <w:rFonts w:ascii="Frutiger LT 55 Roman" w:hAnsi="Frutiger LT 55 Roman" w:cs="Frutiger LT 55 Roman"/>
          <w:b/>
          <w:sz w:val="20"/>
          <w:szCs w:val="20"/>
        </w:rPr>
      </w:pPr>
    </w:p>
    <w:p w14:paraId="0E9EAE50" w14:textId="77777777" w:rsidR="002441D2" w:rsidRPr="002441D2" w:rsidRDefault="00EA7EEF" w:rsidP="00EA7EEF">
      <w:pPr>
        <w:tabs>
          <w:tab w:val="left" w:pos="-720"/>
          <w:tab w:val="left" w:pos="0"/>
          <w:tab w:val="left" w:pos="424"/>
        </w:tabs>
        <w:suppressAutoHyphens/>
        <w:ind w:left="360"/>
        <w:jc w:val="both"/>
        <w:rPr>
          <w:rFonts w:ascii="Frutiger LT 55 Roman" w:hAnsi="Frutiger LT 55 Roman" w:cs="Frutiger LT 55 Roman"/>
          <w:b/>
          <w:bCs/>
          <w:sz w:val="16"/>
          <w:szCs w:val="16"/>
        </w:rPr>
      </w:pPr>
      <w:r>
        <w:rPr>
          <w:rFonts w:ascii="Frutiger LT 55 Roman" w:hAnsi="Frutiger LT 55 Roman" w:cs="Frutiger LT 55 Roman"/>
          <w:b/>
          <w:sz w:val="20"/>
          <w:szCs w:val="20"/>
        </w:rPr>
        <w:t>INSTRUCTIONS:</w:t>
      </w:r>
      <w:r w:rsidR="00F87D36">
        <w:rPr>
          <w:rFonts w:ascii="Frutiger LT 55 Roman" w:hAnsi="Frutiger LT 55 Roman" w:cs="Frutiger LT 55 Roman"/>
          <w:b/>
          <w:sz w:val="20"/>
          <w:szCs w:val="20"/>
        </w:rPr>
        <w:t xml:space="preserve"> </w:t>
      </w:r>
      <w:r w:rsidR="0066687F" w:rsidRPr="00DB4514">
        <w:rPr>
          <w:rFonts w:ascii="Frutiger LT 55 Roman" w:hAnsi="Frutiger LT 55 Roman" w:cs="Frutiger LT 55 Roman"/>
          <w:b/>
          <w:sz w:val="16"/>
          <w:szCs w:val="16"/>
        </w:rPr>
        <w:t>PUBLICATIONS</w:t>
      </w:r>
      <w:r w:rsidR="00B0082B" w:rsidRPr="00DB4514">
        <w:rPr>
          <w:rFonts w:ascii="Frutiger LT 55 Roman" w:hAnsi="Frutiger LT 55 Roman" w:cs="Frutiger LT 55 Roman"/>
          <w:b/>
          <w:sz w:val="16"/>
          <w:szCs w:val="16"/>
        </w:rPr>
        <w:t>:</w:t>
      </w:r>
      <w:r w:rsidR="00B0082B">
        <w:rPr>
          <w:rFonts w:ascii="Frutiger LT 55 Roman" w:hAnsi="Frutiger LT 55 Roman" w:cs="Frutiger LT 55 Roman"/>
          <w:b/>
          <w:sz w:val="16"/>
          <w:szCs w:val="16"/>
        </w:rPr>
        <w:t xml:space="preserve">  </w:t>
      </w:r>
      <w:r w:rsidR="00B0082B" w:rsidRPr="00B0082B">
        <w:rPr>
          <w:rFonts w:ascii="Frutiger LT 55 Roman" w:hAnsi="Frutiger LT 55 Roman" w:cs="Frutiger LT 55 Roman"/>
          <w:sz w:val="16"/>
          <w:szCs w:val="16"/>
        </w:rPr>
        <w:t>L</w:t>
      </w:r>
      <w:r w:rsidR="008220D7">
        <w:rPr>
          <w:rFonts w:ascii="Frutiger LT 55 Roman" w:hAnsi="Frutiger LT 55 Roman" w:cs="Frutiger LT 55 Roman"/>
          <w:sz w:val="16"/>
          <w:szCs w:val="16"/>
        </w:rPr>
        <w:t xml:space="preserve">ist in </w:t>
      </w:r>
      <w:r w:rsidR="008220D7" w:rsidRPr="00E74FB4">
        <w:rPr>
          <w:rFonts w:ascii="Frutiger LT 55 Roman" w:hAnsi="Frutiger LT 55 Roman" w:cs="Frutiger LT 55 Roman"/>
          <w:sz w:val="16"/>
          <w:szCs w:val="16"/>
          <w:u w:val="single"/>
        </w:rPr>
        <w:t>reverse chronological</w:t>
      </w:r>
      <w:r w:rsidR="008220D7" w:rsidRPr="00B0082B">
        <w:rPr>
          <w:rFonts w:ascii="Frutiger LT 55 Roman" w:hAnsi="Frutiger LT 55 Roman" w:cs="Frutiger LT 55 Roman"/>
          <w:sz w:val="16"/>
          <w:szCs w:val="16"/>
          <w:u w:val="single"/>
        </w:rPr>
        <w:t xml:space="preserve"> order</w:t>
      </w:r>
      <w:r w:rsidR="008220D7">
        <w:rPr>
          <w:rFonts w:ascii="Frutiger LT 55 Roman" w:hAnsi="Frutiger LT 55 Roman" w:cs="Frutiger LT 55 Roman"/>
          <w:sz w:val="16"/>
          <w:szCs w:val="16"/>
        </w:rPr>
        <w:t xml:space="preserve"> beginning with </w:t>
      </w:r>
      <w:r w:rsidR="00B0082B">
        <w:rPr>
          <w:rFonts w:ascii="Frutiger LT 55 Roman" w:hAnsi="Frutiger LT 55 Roman" w:cs="Frutiger LT 55 Roman"/>
          <w:sz w:val="16"/>
          <w:szCs w:val="16"/>
        </w:rPr>
        <w:t xml:space="preserve">this </w:t>
      </w:r>
      <w:r w:rsidR="00126809">
        <w:rPr>
          <w:rFonts w:ascii="Frutiger LT 55 Roman" w:hAnsi="Frutiger LT 55 Roman" w:cs="Frutiger LT 55 Roman"/>
          <w:sz w:val="16"/>
          <w:szCs w:val="16"/>
        </w:rPr>
        <w:t xml:space="preserve">November </w:t>
      </w:r>
      <w:r w:rsidR="00751D19">
        <w:rPr>
          <w:rFonts w:ascii="Frutiger LT 55 Roman" w:hAnsi="Frutiger LT 55 Roman" w:cs="Frutiger LT 55 Roman"/>
          <w:sz w:val="16"/>
          <w:szCs w:val="16"/>
        </w:rPr>
        <w:t xml:space="preserve">and working backward to </w:t>
      </w:r>
      <w:r w:rsidR="00B0082B">
        <w:rPr>
          <w:rFonts w:ascii="Frutiger LT 55 Roman" w:hAnsi="Frutiger LT 55 Roman" w:cs="Frutiger LT 55 Roman"/>
          <w:sz w:val="16"/>
          <w:szCs w:val="16"/>
        </w:rPr>
        <w:t xml:space="preserve">last </w:t>
      </w:r>
      <w:r w:rsidR="00126809">
        <w:rPr>
          <w:rFonts w:ascii="Frutiger LT 55 Roman" w:hAnsi="Frutiger LT 55 Roman" w:cs="Frutiger LT 55 Roman"/>
          <w:sz w:val="16"/>
          <w:szCs w:val="16"/>
        </w:rPr>
        <w:t>Oct/</w:t>
      </w:r>
      <w:r w:rsidR="00751D19">
        <w:rPr>
          <w:rFonts w:ascii="Frutiger LT 55 Roman" w:hAnsi="Frutiger LT 55 Roman" w:cs="Frutiger LT 55 Roman"/>
          <w:sz w:val="16"/>
          <w:szCs w:val="16"/>
        </w:rPr>
        <w:t xml:space="preserve">November </w:t>
      </w:r>
      <w:r w:rsidR="008220D7">
        <w:rPr>
          <w:rFonts w:ascii="Frutiger LT 55 Roman" w:hAnsi="Frutiger LT 55 Roman" w:cs="Frutiger LT 55 Roman"/>
          <w:sz w:val="16"/>
          <w:szCs w:val="16"/>
        </w:rPr>
        <w:t xml:space="preserve">all publications or manuscripts accepted for publication </w:t>
      </w:r>
      <w:r w:rsidR="00751D19">
        <w:rPr>
          <w:rFonts w:ascii="Frutiger LT 55 Roman" w:hAnsi="Frutiger LT 55 Roman" w:cs="Frutiger LT 55 Roman"/>
          <w:sz w:val="16"/>
          <w:szCs w:val="16"/>
        </w:rPr>
        <w:t>within those dates</w:t>
      </w:r>
      <w:r w:rsidR="008220D7">
        <w:rPr>
          <w:rFonts w:ascii="Frutiger LT 55 Roman" w:hAnsi="Frutiger LT 55 Roman" w:cs="Frutiger LT 55 Roman"/>
          <w:sz w:val="16"/>
          <w:szCs w:val="16"/>
        </w:rPr>
        <w:t xml:space="preserve">. </w:t>
      </w:r>
      <w:r w:rsidR="00751D19">
        <w:rPr>
          <w:rFonts w:ascii="Frutiger LT 55 Roman" w:hAnsi="Frutiger LT 55 Roman" w:cs="Frutiger LT 55 Roman"/>
          <w:sz w:val="16"/>
          <w:szCs w:val="16"/>
        </w:rPr>
        <w:t xml:space="preserve"> </w:t>
      </w:r>
      <w:r w:rsidR="002441D2">
        <w:rPr>
          <w:rFonts w:ascii="Frutiger LT 55 Roman" w:hAnsi="Frutiger LT 55 Roman" w:cs="Frutiger LT 55 Roman"/>
          <w:sz w:val="16"/>
          <w:szCs w:val="16"/>
        </w:rPr>
        <w:t>Using the chart below distinguish your publication as a book</w:t>
      </w:r>
      <w:r w:rsidR="002441D2" w:rsidRPr="00EE4A9E">
        <w:rPr>
          <w:rFonts w:ascii="Frutiger LT 55 Roman" w:hAnsi="Frutiger LT 55 Roman" w:cs="Frutiger LT 55 Roman"/>
          <w:sz w:val="16"/>
          <w:szCs w:val="16"/>
        </w:rPr>
        <w:t xml:space="preserve"> (authored, edited), articles (peer-reviewed, invited, etc.), book chapters, proceedings, abstracts, other. </w:t>
      </w:r>
      <w:r w:rsidR="008220D7">
        <w:rPr>
          <w:rFonts w:ascii="Frutiger LT 55 Roman" w:hAnsi="Frutiger LT 55 Roman" w:cs="Frutiger LT 55 Roman"/>
          <w:sz w:val="16"/>
          <w:szCs w:val="16"/>
        </w:rPr>
        <w:t>In the case of co-investigated or co-authored research or submitted publications, you MUST indicate the identity of the person according to the chart below and each person</w:t>
      </w:r>
      <w:r w:rsidR="00751D19">
        <w:rPr>
          <w:rFonts w:ascii="Frutiger LT 55 Roman" w:hAnsi="Frutiger LT 55 Roman" w:cs="Frutiger LT 55 Roman"/>
          <w:sz w:val="16"/>
          <w:szCs w:val="16"/>
        </w:rPr>
        <w:t>’</w:t>
      </w:r>
      <w:r w:rsidR="008220D7">
        <w:rPr>
          <w:rFonts w:ascii="Frutiger LT 55 Roman" w:hAnsi="Frutiger LT 55 Roman" w:cs="Frutiger LT 55 Roman"/>
          <w:sz w:val="16"/>
          <w:szCs w:val="16"/>
        </w:rPr>
        <w:t>s percentage of contribution to all work</w:t>
      </w:r>
      <w:r w:rsidR="00B0082B">
        <w:rPr>
          <w:rFonts w:ascii="Frutiger LT 55 Roman" w:hAnsi="Frutiger LT 55 Roman" w:cs="Frutiger LT 55 Roman"/>
          <w:sz w:val="16"/>
          <w:szCs w:val="16"/>
        </w:rPr>
        <w:t xml:space="preserve">. </w:t>
      </w:r>
    </w:p>
    <w:p w14:paraId="7891F48C" w14:textId="77777777" w:rsidR="002441D2" w:rsidRPr="002441D2" w:rsidRDefault="00345CFF" w:rsidP="00996467">
      <w:pPr>
        <w:numPr>
          <w:ilvl w:val="0"/>
          <w:numId w:val="39"/>
        </w:numPr>
        <w:tabs>
          <w:tab w:val="clear" w:pos="1440"/>
          <w:tab w:val="num" w:pos="180"/>
        </w:tabs>
        <w:autoSpaceDE w:val="0"/>
        <w:autoSpaceDN w:val="0"/>
        <w:adjustRightInd w:val="0"/>
        <w:spacing w:line="240" w:lineRule="exact"/>
        <w:ind w:left="180"/>
        <w:jc w:val="both"/>
        <w:rPr>
          <w:rFonts w:ascii="Frutiger LT 55 Roman" w:hAnsi="Frutiger LT 55 Roman" w:cs="Frutiger LT 55 Roman"/>
          <w:b/>
          <w:bCs/>
          <w:sz w:val="16"/>
          <w:szCs w:val="16"/>
        </w:rPr>
      </w:pPr>
      <w:r>
        <w:rPr>
          <w:rFonts w:ascii="Frutiger LT 55 Roman" w:hAnsi="Frutiger LT 55 Roman" w:cs="Frutiger LT 55 Roman"/>
          <w:sz w:val="16"/>
          <w:szCs w:val="16"/>
        </w:rPr>
        <w:t>For j</w:t>
      </w:r>
      <w:r w:rsidR="003B4B94">
        <w:rPr>
          <w:rFonts w:ascii="Frutiger LT 55 Roman" w:hAnsi="Frutiger LT 55 Roman" w:cs="Frutiger LT 55 Roman"/>
          <w:sz w:val="16"/>
          <w:szCs w:val="16"/>
        </w:rPr>
        <w:t xml:space="preserve">ournal articles, clearly indicate the </w:t>
      </w:r>
      <w:r>
        <w:rPr>
          <w:rFonts w:ascii="Frutiger LT 55 Roman" w:hAnsi="Frutiger LT 55 Roman" w:cs="Frutiger LT 55 Roman"/>
          <w:sz w:val="16"/>
          <w:szCs w:val="16"/>
        </w:rPr>
        <w:t>title, J</w:t>
      </w:r>
      <w:r w:rsidR="003B4B94" w:rsidRPr="00EE4A9E">
        <w:rPr>
          <w:rFonts w:ascii="Frutiger LT 55 Roman" w:hAnsi="Frutiger LT 55 Roman" w:cs="Frutiger LT 55 Roman"/>
          <w:sz w:val="16"/>
          <w:szCs w:val="16"/>
        </w:rPr>
        <w:t>ournal, date (month and year), volume and pagination</w:t>
      </w:r>
      <w:r w:rsidR="00126809">
        <w:rPr>
          <w:rFonts w:ascii="Frutiger LT 55 Roman" w:hAnsi="Frutiger LT 55 Roman" w:cs="Frutiger LT 55 Roman"/>
          <w:sz w:val="16"/>
          <w:szCs w:val="16"/>
        </w:rPr>
        <w:t>.</w:t>
      </w:r>
    </w:p>
    <w:p w14:paraId="125F95A0" w14:textId="77777777" w:rsidR="002441D2" w:rsidRPr="00911C4F" w:rsidRDefault="003B4B94" w:rsidP="00996467">
      <w:pPr>
        <w:numPr>
          <w:ilvl w:val="0"/>
          <w:numId w:val="39"/>
        </w:numPr>
        <w:tabs>
          <w:tab w:val="clear" w:pos="1440"/>
          <w:tab w:val="num" w:pos="180"/>
        </w:tabs>
        <w:autoSpaceDE w:val="0"/>
        <w:autoSpaceDN w:val="0"/>
        <w:adjustRightInd w:val="0"/>
        <w:spacing w:line="240" w:lineRule="exact"/>
        <w:ind w:left="180"/>
        <w:jc w:val="both"/>
        <w:rPr>
          <w:rFonts w:ascii="Frutiger LT 55 Roman" w:hAnsi="Frutiger LT 55 Roman" w:cs="Frutiger LT 55 Roman"/>
          <w:b/>
          <w:bCs/>
          <w:sz w:val="16"/>
          <w:szCs w:val="16"/>
        </w:rPr>
      </w:pPr>
      <w:r>
        <w:rPr>
          <w:rFonts w:ascii="Frutiger LT 55 Roman" w:hAnsi="Frutiger LT 55 Roman" w:cs="Frutiger LT 55 Roman"/>
          <w:sz w:val="16"/>
          <w:szCs w:val="16"/>
        </w:rPr>
        <w:t>For</w:t>
      </w:r>
      <w:r w:rsidRPr="00EE4A9E">
        <w:rPr>
          <w:rFonts w:ascii="Frutiger LT 55 Roman" w:hAnsi="Frutiger LT 55 Roman" w:cs="Frutiger LT 55 Roman"/>
          <w:sz w:val="16"/>
          <w:szCs w:val="16"/>
        </w:rPr>
        <w:t xml:space="preserve"> book(s), include the name of the publisher.</w:t>
      </w:r>
      <w:r w:rsidR="00911C4F" w:rsidRPr="00911C4F">
        <w:rPr>
          <w:rFonts w:ascii="Frutiger LT 55 Roman" w:hAnsi="Frutiger LT 55 Roman" w:cs="Frutiger LT 55 Roman"/>
          <w:sz w:val="16"/>
          <w:szCs w:val="16"/>
        </w:rPr>
        <w:t xml:space="preserve"> </w:t>
      </w:r>
      <w:r w:rsidR="00911C4F" w:rsidRPr="00EE4A9E">
        <w:rPr>
          <w:rFonts w:ascii="Frutiger LT 55 Roman" w:hAnsi="Frutiger LT 55 Roman" w:cs="Frutiger LT 55 Roman"/>
          <w:sz w:val="16"/>
          <w:szCs w:val="16"/>
        </w:rPr>
        <w:t xml:space="preserve">List a publication as a book ONLY if it is completely authored, co-authored or edited by you. Sections/chapters must be indicated separately. </w:t>
      </w:r>
      <w:r w:rsidR="00911C4F">
        <w:rPr>
          <w:rFonts w:ascii="Frutiger LT 55 Roman" w:hAnsi="Frutiger LT 55 Roman" w:cs="Frutiger LT 55 Roman"/>
          <w:sz w:val="16"/>
          <w:szCs w:val="16"/>
        </w:rPr>
        <w:t xml:space="preserve"> </w:t>
      </w:r>
    </w:p>
    <w:p w14:paraId="77FBCADA" w14:textId="588835DF" w:rsidR="002441D2" w:rsidRPr="00911C4F" w:rsidRDefault="003B4B94" w:rsidP="00996467">
      <w:pPr>
        <w:numPr>
          <w:ilvl w:val="0"/>
          <w:numId w:val="39"/>
        </w:numPr>
        <w:tabs>
          <w:tab w:val="clear" w:pos="1440"/>
          <w:tab w:val="num" w:pos="180"/>
        </w:tabs>
        <w:autoSpaceDE w:val="0"/>
        <w:autoSpaceDN w:val="0"/>
        <w:adjustRightInd w:val="0"/>
        <w:spacing w:line="240" w:lineRule="exact"/>
        <w:ind w:left="180"/>
        <w:jc w:val="both"/>
        <w:rPr>
          <w:rFonts w:ascii="Frutiger LT 55 Roman" w:hAnsi="Frutiger LT 55 Roman" w:cs="Frutiger LT 55 Roman"/>
          <w:b/>
          <w:bCs/>
          <w:sz w:val="16"/>
          <w:szCs w:val="16"/>
        </w:rPr>
      </w:pPr>
      <w:r>
        <w:rPr>
          <w:rFonts w:ascii="Frutiger LT 55 Roman" w:hAnsi="Frutiger LT 55 Roman" w:cs="Frutiger LT 55 Roman"/>
          <w:sz w:val="16"/>
          <w:szCs w:val="16"/>
        </w:rPr>
        <w:t>I</w:t>
      </w:r>
      <w:r w:rsidR="001D5221">
        <w:rPr>
          <w:rFonts w:ascii="Frutiger LT 55 Roman" w:hAnsi="Frutiger LT 55 Roman" w:cs="Frutiger LT 55 Roman"/>
          <w:sz w:val="16"/>
          <w:szCs w:val="16"/>
        </w:rPr>
        <w:t>f</w:t>
      </w:r>
      <w:r>
        <w:rPr>
          <w:rFonts w:ascii="Frutiger LT 55 Roman" w:hAnsi="Frutiger LT 55 Roman" w:cs="Frutiger LT 55 Roman"/>
          <w:sz w:val="16"/>
          <w:szCs w:val="16"/>
        </w:rPr>
        <w:t xml:space="preserve"> an article or book has been submitted and accepted but not published</w:t>
      </w:r>
      <w:r w:rsidR="00345CFF">
        <w:rPr>
          <w:rFonts w:ascii="Frutiger LT 55 Roman" w:hAnsi="Frutiger LT 55 Roman" w:cs="Frutiger LT 55 Roman"/>
          <w:sz w:val="16"/>
          <w:szCs w:val="16"/>
        </w:rPr>
        <w:t>,</w:t>
      </w:r>
      <w:r>
        <w:rPr>
          <w:rFonts w:ascii="Frutiger LT 55 Roman" w:hAnsi="Frutiger LT 55 Roman" w:cs="Frutiger LT 55 Roman"/>
          <w:sz w:val="16"/>
          <w:szCs w:val="16"/>
        </w:rPr>
        <w:t xml:space="preserve"> please </w:t>
      </w:r>
      <w:r w:rsidR="00D72DD8">
        <w:rPr>
          <w:rFonts w:ascii="Frutiger LT 55 Roman" w:hAnsi="Frutiger LT 55 Roman" w:cs="Frutiger LT 55 Roman"/>
          <w:sz w:val="16"/>
          <w:szCs w:val="16"/>
        </w:rPr>
        <w:t xml:space="preserve">scan the </w:t>
      </w:r>
      <w:r w:rsidRPr="00EE4A9E">
        <w:rPr>
          <w:rFonts w:ascii="Frutiger LT 55 Roman" w:hAnsi="Frutiger LT 55 Roman" w:cs="Frutiger LT 55 Roman"/>
          <w:sz w:val="16"/>
          <w:szCs w:val="16"/>
        </w:rPr>
        <w:t xml:space="preserve">letter of acceptance </w:t>
      </w:r>
      <w:r w:rsidR="00D72DD8">
        <w:rPr>
          <w:rFonts w:ascii="Frutiger LT 55 Roman" w:hAnsi="Frutiger LT 55 Roman" w:cs="Frutiger LT 55 Roman"/>
          <w:sz w:val="16"/>
          <w:szCs w:val="16"/>
        </w:rPr>
        <w:t>on</w:t>
      </w:r>
      <w:r w:rsidR="00345CFF">
        <w:rPr>
          <w:rFonts w:ascii="Frutiger LT 55 Roman" w:hAnsi="Frutiger LT 55 Roman" w:cs="Frutiger LT 55 Roman"/>
          <w:sz w:val="16"/>
          <w:szCs w:val="16"/>
        </w:rPr>
        <w:t xml:space="preserve"> </w:t>
      </w:r>
      <w:r w:rsidR="00D72DD8">
        <w:rPr>
          <w:rFonts w:ascii="Frutiger LT 55 Roman" w:hAnsi="Frutiger LT 55 Roman" w:cs="Frutiger LT 55 Roman"/>
          <w:sz w:val="16"/>
          <w:szCs w:val="16"/>
        </w:rPr>
        <w:t>to the</w:t>
      </w:r>
      <w:r w:rsidRPr="00EE4A9E">
        <w:rPr>
          <w:rFonts w:ascii="Frutiger LT 55 Roman" w:hAnsi="Frutiger LT 55 Roman" w:cs="Frutiger LT 55 Roman"/>
          <w:sz w:val="16"/>
          <w:szCs w:val="16"/>
        </w:rPr>
        <w:t xml:space="preserve"> </w:t>
      </w:r>
      <w:r w:rsidR="00B0082B">
        <w:rPr>
          <w:rFonts w:ascii="Frutiger LT 55 Roman" w:hAnsi="Frutiger LT 55 Roman" w:cs="Frutiger LT 55 Roman"/>
          <w:sz w:val="16"/>
          <w:szCs w:val="16"/>
        </w:rPr>
        <w:t xml:space="preserve">end of the </w:t>
      </w:r>
      <w:r w:rsidRPr="00EE4A9E">
        <w:rPr>
          <w:rFonts w:ascii="Frutiger LT 55 Roman" w:hAnsi="Frutiger LT 55 Roman" w:cs="Frutiger LT 55 Roman"/>
          <w:sz w:val="16"/>
          <w:szCs w:val="16"/>
        </w:rPr>
        <w:t>PAF</w:t>
      </w:r>
      <w:r>
        <w:rPr>
          <w:rFonts w:ascii="Frutiger LT 55 Roman" w:hAnsi="Frutiger LT 55 Roman" w:cs="Frutiger LT 55 Roman"/>
          <w:sz w:val="16"/>
          <w:szCs w:val="16"/>
        </w:rPr>
        <w:t xml:space="preserve"> or place it in the support material. </w:t>
      </w:r>
    </w:p>
    <w:p w14:paraId="11A20216" w14:textId="77777777" w:rsidR="00911C4F" w:rsidRPr="00576519" w:rsidRDefault="00911C4F" w:rsidP="00996467">
      <w:pPr>
        <w:numPr>
          <w:ilvl w:val="0"/>
          <w:numId w:val="39"/>
        </w:numPr>
        <w:tabs>
          <w:tab w:val="clear" w:pos="1440"/>
          <w:tab w:val="num" w:pos="180"/>
        </w:tabs>
        <w:autoSpaceDE w:val="0"/>
        <w:autoSpaceDN w:val="0"/>
        <w:adjustRightInd w:val="0"/>
        <w:spacing w:line="240" w:lineRule="exact"/>
        <w:ind w:left="180"/>
        <w:jc w:val="both"/>
        <w:rPr>
          <w:rFonts w:ascii="Frutiger LT 55 Roman" w:hAnsi="Frutiger LT 55 Roman" w:cs="Frutiger LT 55 Roman"/>
          <w:b/>
          <w:bCs/>
          <w:sz w:val="16"/>
          <w:szCs w:val="16"/>
        </w:rPr>
      </w:pPr>
      <w:r w:rsidRPr="00434EB6">
        <w:rPr>
          <w:rFonts w:ascii="Frutiger LT 55 Roman" w:hAnsi="Frutiger LT 55 Roman" w:cs="Frutiger LT 55 Roman"/>
          <w:sz w:val="16"/>
          <w:szCs w:val="16"/>
        </w:rPr>
        <w:t xml:space="preserve">Proceedings and abstracts cross listed in this section must have the appropriate designations from the key </w:t>
      </w:r>
      <w:r w:rsidR="00576519">
        <w:rPr>
          <w:rFonts w:ascii="Frutiger LT 55 Roman" w:hAnsi="Frutiger LT 55 Roman" w:cs="Frutiger LT 55 Roman"/>
          <w:sz w:val="16"/>
          <w:szCs w:val="16"/>
        </w:rPr>
        <w:t>above</w:t>
      </w:r>
      <w:r w:rsidR="00126809">
        <w:rPr>
          <w:rFonts w:ascii="Frutiger LT 55 Roman" w:hAnsi="Frutiger LT 55 Roman" w:cs="Frutiger LT 55 Roman"/>
          <w:sz w:val="16"/>
          <w:szCs w:val="16"/>
        </w:rPr>
        <w:t>.</w:t>
      </w:r>
      <w:r w:rsidRPr="00434EB6">
        <w:rPr>
          <w:rFonts w:ascii="Frutiger LT 55 Roman" w:hAnsi="Frutiger LT 55 Roman" w:cs="Frutiger LT 55 Roman"/>
          <w:sz w:val="16"/>
          <w:szCs w:val="16"/>
        </w:rPr>
        <w:t xml:space="preserve"> </w:t>
      </w:r>
    </w:p>
    <w:p w14:paraId="0F36C742" w14:textId="77777777" w:rsidR="00576519" w:rsidRDefault="00576519" w:rsidP="00576519">
      <w:pPr>
        <w:autoSpaceDE w:val="0"/>
        <w:autoSpaceDN w:val="0"/>
        <w:adjustRightInd w:val="0"/>
        <w:spacing w:line="240" w:lineRule="exact"/>
        <w:ind w:left="180"/>
        <w:jc w:val="both"/>
        <w:rPr>
          <w:rFonts w:ascii="Frutiger LT 55 Roman" w:hAnsi="Frutiger LT 55 Roman" w:cs="Frutiger LT 55 Roman"/>
          <w:b/>
          <w:bCs/>
          <w:sz w:val="16"/>
          <w:szCs w:val="16"/>
        </w:rPr>
      </w:pPr>
    </w:p>
    <w:p w14:paraId="4386EA78" w14:textId="77777777" w:rsidR="002441D2" w:rsidRDefault="002441D2" w:rsidP="00996467">
      <w:pPr>
        <w:tabs>
          <w:tab w:val="num" w:pos="180"/>
        </w:tabs>
        <w:autoSpaceDE w:val="0"/>
        <w:autoSpaceDN w:val="0"/>
        <w:adjustRightInd w:val="0"/>
        <w:spacing w:line="240" w:lineRule="exact"/>
        <w:ind w:left="180" w:hanging="360"/>
        <w:jc w:val="both"/>
        <w:rPr>
          <w:rFonts w:ascii="Frutiger LT 55 Roman" w:hAnsi="Frutiger LT 55 Roman" w:cs="Frutiger LT 55 Roman"/>
          <w:b/>
          <w:bCs/>
          <w:sz w:val="16"/>
          <w:szCs w:val="16"/>
        </w:rPr>
      </w:pPr>
    </w:p>
    <w:p w14:paraId="29DDDFFA" w14:textId="77777777" w:rsidR="00996467" w:rsidRPr="0066687F" w:rsidRDefault="00996467" w:rsidP="00996467">
      <w:pPr>
        <w:autoSpaceDE w:val="0"/>
        <w:autoSpaceDN w:val="0"/>
        <w:adjustRightInd w:val="0"/>
        <w:spacing w:line="240" w:lineRule="exact"/>
        <w:ind w:left="-900"/>
        <w:rPr>
          <w:rFonts w:ascii="Frutiger LT 55 Roman" w:hAnsi="Frutiger LT 55 Roman" w:cs="Frutiger LT 55 Roman"/>
          <w:bCs/>
          <w:sz w:val="16"/>
          <w:szCs w:val="16"/>
        </w:rPr>
      </w:pPr>
      <w:r w:rsidRPr="00814B64">
        <w:rPr>
          <w:rFonts w:ascii="Frutiger LT 55 Roman" w:hAnsi="Frutiger LT 55 Roman" w:cs="Frutiger LT 55 Roman"/>
          <w:b/>
          <w:bCs/>
          <w:iCs/>
          <w:highlight w:val="lightGray"/>
        </w:rPr>
        <w:t>(i)(a) CURRENT YEAR’</w:t>
      </w:r>
      <w:r w:rsidR="00126809" w:rsidRPr="00126809">
        <w:rPr>
          <w:rFonts w:ascii="Frutiger LT 55 Roman" w:hAnsi="Frutiger LT 55 Roman" w:cs="Frutiger LT 55 Roman"/>
          <w:b/>
          <w:bCs/>
          <w:iCs/>
          <w:highlight w:val="lightGray"/>
        </w:rPr>
        <w:t>S</w:t>
      </w:r>
      <w:r w:rsidRPr="00E96AF6">
        <w:rPr>
          <w:rFonts w:ascii="Frutiger LT 55 Roman" w:hAnsi="Frutiger LT 55 Roman" w:cs="Frutiger LT 55 Roman"/>
          <w:b/>
          <w:bCs/>
          <w:iCs/>
        </w:rPr>
        <w:t xml:space="preserve"> </w:t>
      </w:r>
      <w:r w:rsidRPr="0066687F">
        <w:rPr>
          <w:rFonts w:ascii="Frutiger LT 55 Roman" w:hAnsi="Frutiger LT 55 Roman" w:cs="Frutiger LT 55 Roman"/>
          <w:b/>
          <w:bCs/>
          <w:iCs/>
          <w:sz w:val="20"/>
          <w:szCs w:val="20"/>
        </w:rPr>
        <w:t xml:space="preserve">PUBLICATIONS FOR THIS PAF CYCLE </w:t>
      </w:r>
      <w:r w:rsidRPr="0066687F">
        <w:rPr>
          <w:rFonts w:ascii="Frutiger LT 55 Roman" w:hAnsi="Frutiger LT 55 Roman" w:cs="Frutiger LT 55 Roman"/>
          <w:bCs/>
          <w:iCs/>
          <w:sz w:val="16"/>
          <w:szCs w:val="16"/>
        </w:rPr>
        <w:t xml:space="preserve">(use </w:t>
      </w:r>
      <w:r w:rsidRPr="00814B64">
        <w:rPr>
          <w:rFonts w:ascii="Frutiger LT 55 Roman" w:hAnsi="Frutiger LT 55 Roman" w:cs="Frutiger LT 55 Roman"/>
          <w:bCs/>
          <w:iCs/>
          <w:color w:val="FF0000"/>
          <w:sz w:val="16"/>
          <w:szCs w:val="16"/>
        </w:rPr>
        <w:t>reverse</w:t>
      </w:r>
      <w:r>
        <w:rPr>
          <w:rFonts w:ascii="Frutiger LT 55 Roman" w:hAnsi="Frutiger LT 55 Roman" w:cs="Frutiger LT 55 Roman"/>
          <w:bCs/>
          <w:iCs/>
          <w:sz w:val="16"/>
          <w:szCs w:val="16"/>
        </w:rPr>
        <w:t xml:space="preserve"> chronological order </w:t>
      </w:r>
      <w:r w:rsidRPr="0066687F">
        <w:rPr>
          <w:rFonts w:ascii="Frutiger LT 55 Roman" w:hAnsi="Frutiger LT 55 Roman" w:cs="Frutiger LT 55 Roman"/>
          <w:bCs/>
          <w:iCs/>
          <w:sz w:val="16"/>
          <w:szCs w:val="16"/>
        </w:rPr>
        <w:t xml:space="preserve">starting with this </w:t>
      </w:r>
      <w:r>
        <w:rPr>
          <w:rFonts w:ascii="Frutiger LT 55 Roman" w:hAnsi="Frutiger LT 55 Roman" w:cs="Frutiger LT 55 Roman"/>
          <w:bCs/>
          <w:iCs/>
          <w:sz w:val="16"/>
          <w:szCs w:val="16"/>
        </w:rPr>
        <w:t xml:space="preserve">November </w:t>
      </w:r>
      <w:r w:rsidRPr="0066687F">
        <w:rPr>
          <w:rFonts w:ascii="Frutiger LT 55 Roman" w:hAnsi="Frutiger LT 55 Roman" w:cs="Frutiger LT 55 Roman"/>
          <w:bCs/>
          <w:iCs/>
          <w:sz w:val="16"/>
          <w:szCs w:val="16"/>
        </w:rPr>
        <w:t xml:space="preserve">and working backwards to last </w:t>
      </w:r>
      <w:r>
        <w:rPr>
          <w:rFonts w:ascii="Frutiger LT 55 Roman" w:hAnsi="Frutiger LT 55 Roman" w:cs="Frutiger LT 55 Roman"/>
          <w:bCs/>
          <w:iCs/>
          <w:sz w:val="16"/>
          <w:szCs w:val="16"/>
        </w:rPr>
        <w:t>Oct/</w:t>
      </w:r>
      <w:r w:rsidRPr="0066687F">
        <w:rPr>
          <w:rFonts w:ascii="Frutiger LT 55 Roman" w:hAnsi="Frutiger LT 55 Roman" w:cs="Frutiger LT 55 Roman"/>
          <w:bCs/>
          <w:iCs/>
          <w:sz w:val="16"/>
          <w:szCs w:val="16"/>
        </w:rPr>
        <w:t>November)</w:t>
      </w:r>
      <w:r w:rsidRPr="0066687F">
        <w:rPr>
          <w:rFonts w:ascii="Frutiger LT 55 Roman" w:hAnsi="Frutiger LT 55 Roman" w:cs="Frutiger LT 55 Roman"/>
          <w:bCs/>
          <w:sz w:val="16"/>
          <w:szCs w:val="16"/>
        </w:rPr>
        <w:t xml:space="preserve"> </w:t>
      </w:r>
    </w:p>
    <w:p w14:paraId="3FE64041" w14:textId="77777777" w:rsidR="00996467" w:rsidRDefault="00C30D08" w:rsidP="00996467">
      <w:pPr>
        <w:autoSpaceDE w:val="0"/>
        <w:autoSpaceDN w:val="0"/>
        <w:adjustRightInd w:val="0"/>
        <w:spacing w:line="240" w:lineRule="exact"/>
        <w:ind w:left="-900"/>
        <w:rPr>
          <w:rFonts w:ascii="Frutiger LT 55 Roman" w:hAnsi="Frutiger LT 55 Roman" w:cs="Frutiger LT 55 Roman"/>
          <w:b/>
          <w:sz w:val="16"/>
          <w:szCs w:val="16"/>
        </w:rPr>
      </w:pPr>
      <w:r>
        <w:rPr>
          <w:rFonts w:ascii="Frutiger LT 55 Roman" w:hAnsi="Frutiger LT 55 Roman" w:cs="Frutiger LT 55 Roman"/>
          <w:b/>
          <w:noProof/>
          <w:sz w:val="16"/>
          <w:szCs w:val="16"/>
        </w:rPr>
        <mc:AlternateContent>
          <mc:Choice Requires="wps">
            <w:drawing>
              <wp:inline distT="0" distB="0" distL="0" distR="0" wp14:anchorId="1CC69815" wp14:editId="09C511C8">
                <wp:extent cx="6400800" cy="0"/>
                <wp:effectExtent l="19050" t="12700" r="19050" b="15875"/>
                <wp:docPr id="32"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C1CFFEE" id="Line 153" o:spid="_x0000_s1026" style="visibility:visible;mso-wrap-style:square;mso-left-percent:-10001;mso-top-percent:-10001;mso-position-horizontal:absolute;mso-position-horizontal-relative:char;mso-position-vertical:absolute;mso-position-vertical-relative:line;mso-left-percent:-10001;mso-top-percent:-10001"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" strokeweight="2pt">
                <w10:anchorlock/>
              </v:line>
            </w:pict>
          </mc:Fallback>
        </mc:AlternateContent>
      </w:r>
    </w:p>
    <w:p w14:paraId="7F3BCD8F" w14:textId="77777777" w:rsidR="00996467" w:rsidRPr="00F71058" w:rsidRDefault="00996467" w:rsidP="00996467">
      <w:pPr>
        <w:autoSpaceDE w:val="0"/>
        <w:autoSpaceDN w:val="0"/>
        <w:adjustRightInd w:val="0"/>
        <w:spacing w:line="240" w:lineRule="exact"/>
        <w:ind w:left="-900"/>
        <w:rPr>
          <w:rFonts w:ascii="Arial Rounded MT Bold" w:hAnsi="Arial Rounded MT Bold" w:cs="Frutiger LT 55 Roman"/>
          <w:b/>
          <w:sz w:val="16"/>
          <w:szCs w:val="16"/>
        </w:rPr>
      </w:pPr>
      <w:r w:rsidRPr="007943D2">
        <w:rPr>
          <w:rFonts w:ascii="Frutiger LT 55 Roman" w:hAnsi="Frutiger LT 55 Roman" w:cs="Frutiger LT 55 Roman"/>
          <w:b/>
          <w:sz w:val="16"/>
          <w:szCs w:val="16"/>
        </w:rPr>
        <w:t>Tit</w:t>
      </w:r>
      <w:r w:rsidR="00126809" w:rsidRPr="007943D2">
        <w:rPr>
          <w:rFonts w:ascii="Frutiger LT 55 Roman" w:hAnsi="Frutiger LT 55 Roman" w:cs="Frutiger LT 55 Roman"/>
          <w:b/>
          <w:sz w:val="16"/>
          <w:szCs w:val="16"/>
        </w:rPr>
        <w:t>le of Publication &amp; Publisher (T</w:t>
      </w:r>
      <w:r w:rsidRPr="007943D2">
        <w:rPr>
          <w:rFonts w:ascii="Frutiger LT 55 Roman" w:hAnsi="Frutiger LT 55 Roman" w:cs="Frutiger LT 55 Roman"/>
          <w:b/>
          <w:sz w:val="16"/>
          <w:szCs w:val="16"/>
        </w:rPr>
        <w:t>o th</w:t>
      </w:r>
      <w:r w:rsidR="00126809" w:rsidRPr="007943D2">
        <w:rPr>
          <w:rFonts w:ascii="Frutiger LT 55 Roman" w:hAnsi="Frutiger LT 55 Roman" w:cs="Frutiger LT 55 Roman"/>
          <w:b/>
          <w:sz w:val="16"/>
          <w:szCs w:val="16"/>
        </w:rPr>
        <w:t xml:space="preserve">e Best of your Knowledge, use </w:t>
      </w:r>
      <w:r w:rsidRPr="007943D2">
        <w:rPr>
          <w:rFonts w:ascii="Frutiger LT 55 Roman" w:hAnsi="Frutiger LT 55 Roman" w:cs="Frutiger LT 55 Roman"/>
          <w:b/>
          <w:sz w:val="16"/>
          <w:szCs w:val="16"/>
        </w:rPr>
        <w:t xml:space="preserve">proper </w:t>
      </w:r>
      <w:r w:rsidR="00126809" w:rsidRPr="007943D2">
        <w:rPr>
          <w:rFonts w:ascii="Frutiger LT 55 Roman" w:hAnsi="Frutiger LT 55 Roman" w:cs="Frutiger LT 55 Roman"/>
          <w:b/>
          <w:sz w:val="16"/>
          <w:szCs w:val="16"/>
        </w:rPr>
        <w:t>B</w:t>
      </w:r>
      <w:r w:rsidRPr="007943D2">
        <w:rPr>
          <w:rFonts w:ascii="Frutiger LT 55 Roman" w:hAnsi="Frutiger LT 55 Roman" w:cs="Frutiger LT 55 Roman"/>
          <w:b/>
          <w:sz w:val="16"/>
          <w:szCs w:val="16"/>
        </w:rPr>
        <w:t xml:space="preserve">ibliographical </w:t>
      </w:r>
      <w:r w:rsidR="00126809" w:rsidRPr="007943D2">
        <w:rPr>
          <w:rFonts w:ascii="Frutiger LT 55 Roman" w:hAnsi="Frutiger LT 55 Roman" w:cs="Frutiger LT 55 Roman"/>
          <w:b/>
          <w:sz w:val="16"/>
          <w:szCs w:val="16"/>
        </w:rPr>
        <w:t>F</w:t>
      </w:r>
      <w:r w:rsidRPr="007943D2">
        <w:rPr>
          <w:rFonts w:ascii="Frutiger LT 55 Roman" w:hAnsi="Frutiger LT 55 Roman" w:cs="Frutiger LT 55 Roman"/>
          <w:b/>
          <w:sz w:val="16"/>
          <w:szCs w:val="16"/>
        </w:rPr>
        <w:t xml:space="preserve">ormat for your </w:t>
      </w:r>
      <w:r w:rsidR="00126809" w:rsidRPr="007943D2">
        <w:rPr>
          <w:rFonts w:ascii="Frutiger LT 55 Roman" w:hAnsi="Frutiger LT 55 Roman" w:cs="Frutiger LT 55 Roman"/>
          <w:b/>
          <w:sz w:val="16"/>
          <w:szCs w:val="16"/>
        </w:rPr>
        <w:t>D</w:t>
      </w:r>
      <w:r w:rsidRPr="007943D2">
        <w:rPr>
          <w:rFonts w:ascii="Frutiger LT 55 Roman" w:hAnsi="Frutiger LT 55 Roman" w:cs="Frutiger LT 55 Roman"/>
          <w:b/>
          <w:sz w:val="16"/>
          <w:szCs w:val="16"/>
        </w:rPr>
        <w:t>iscipline</w:t>
      </w:r>
      <w:proofErr w:type="gramStart"/>
      <w:r w:rsidRPr="007943D2">
        <w:rPr>
          <w:rFonts w:ascii="Frutiger LT 55 Roman" w:hAnsi="Frutiger LT 55 Roman" w:cs="Frutiger LT 55 Roman"/>
          <w:b/>
          <w:sz w:val="16"/>
          <w:szCs w:val="16"/>
        </w:rPr>
        <w:t xml:space="preserve">) </w:t>
      </w:r>
      <w:r w:rsidRPr="00F71058">
        <w:rPr>
          <w:rFonts w:ascii="Arial Rounded MT Bold" w:hAnsi="Arial Rounded MT Bold" w:cs="Frutiger LT 55 Roman"/>
          <w:b/>
          <w:sz w:val="16"/>
          <w:szCs w:val="16"/>
        </w:rPr>
        <w:t>,</w:t>
      </w:r>
      <w:proofErr w:type="gramEnd"/>
      <w:r w:rsidRPr="007943D2">
        <w:rPr>
          <w:rFonts w:ascii="Frutiger LT 55 Roman" w:hAnsi="Frutiger LT 55 Roman" w:cs="Frutiger LT 55 Roman"/>
          <w:b/>
          <w:sz w:val="16"/>
          <w:szCs w:val="16"/>
        </w:rPr>
        <w:t xml:space="preserve"> Title of Article/Journal </w:t>
      </w:r>
      <w:r w:rsidRPr="00F71058">
        <w:rPr>
          <w:rFonts w:ascii="Arial Rounded MT Bold" w:hAnsi="Arial Rounded MT Bold" w:cs="Frutiger LT 55 Roman"/>
          <w:b/>
          <w:sz w:val="16"/>
          <w:szCs w:val="16"/>
        </w:rPr>
        <w:t>,</w:t>
      </w:r>
      <w:r w:rsidRPr="007943D2">
        <w:rPr>
          <w:rFonts w:ascii="Frutiger LT 55 Roman" w:hAnsi="Frutiger LT 55 Roman" w:cs="Frutiger LT 55 Roman"/>
          <w:b/>
          <w:sz w:val="16"/>
          <w:szCs w:val="16"/>
        </w:rPr>
        <w:t xml:space="preserve"> Book and Publisher</w:t>
      </w:r>
      <w:r w:rsidRPr="00F71058">
        <w:rPr>
          <w:rFonts w:ascii="Arial Rounded MT Bold" w:hAnsi="Arial Rounded MT Bold" w:cs="Frutiger LT 55 Roman"/>
          <w:b/>
          <w:sz w:val="16"/>
          <w:szCs w:val="16"/>
        </w:rPr>
        <w:t xml:space="preserve">, </w:t>
      </w:r>
      <w:r w:rsidRPr="007943D2">
        <w:rPr>
          <w:rFonts w:ascii="Frutiger LT 55 Roman" w:hAnsi="Frutiger LT 55 Roman" w:cs="Frutiger LT 55 Roman"/>
          <w:b/>
          <w:sz w:val="16"/>
          <w:szCs w:val="16"/>
        </w:rPr>
        <w:t xml:space="preserve">Authors / Co-Authors + Percent (%) of Contribution </w:t>
      </w:r>
      <w:r w:rsidRPr="00F71058">
        <w:rPr>
          <w:rFonts w:ascii="Arial Rounded MT Bold" w:hAnsi="Arial Rounded MT Bold" w:cs="Frutiger LT 55 Roman"/>
          <w:b/>
          <w:sz w:val="16"/>
          <w:szCs w:val="16"/>
        </w:rPr>
        <w:t>,</w:t>
      </w:r>
      <w:r w:rsidRPr="007943D2">
        <w:rPr>
          <w:rFonts w:ascii="Frutiger LT 55 Roman" w:hAnsi="Frutiger LT 55 Roman" w:cs="Frutiger LT 55 Roman"/>
          <w:b/>
          <w:color w:val="FF0000"/>
          <w:sz w:val="16"/>
          <w:szCs w:val="16"/>
        </w:rPr>
        <w:t xml:space="preserve"> </w:t>
      </w:r>
      <w:r w:rsidRPr="007943D2">
        <w:rPr>
          <w:rFonts w:ascii="Frutiger LT 55 Roman" w:hAnsi="Frutiger LT 55 Roman" w:cs="Frutiger LT 55 Roman"/>
          <w:b/>
          <w:sz w:val="16"/>
          <w:szCs w:val="16"/>
        </w:rPr>
        <w:t xml:space="preserve">Length of Article  (if applicable) </w:t>
      </w:r>
      <w:r w:rsidRPr="00F71058">
        <w:rPr>
          <w:rFonts w:ascii="Arial Rounded MT Bold" w:hAnsi="Arial Rounded MT Bold" w:cs="Frutiger LT 55 Roman"/>
          <w:b/>
          <w:sz w:val="16"/>
          <w:szCs w:val="16"/>
        </w:rPr>
        <w:t>,</w:t>
      </w:r>
      <w:r w:rsidRPr="007943D2">
        <w:rPr>
          <w:rFonts w:ascii="Frutiger LT 55 Roman" w:hAnsi="Frutiger LT 55 Roman" w:cs="Frutiger LT 55 Roman"/>
          <w:b/>
          <w:color w:val="FF0000"/>
          <w:sz w:val="16"/>
          <w:szCs w:val="16"/>
        </w:rPr>
        <w:t xml:space="preserve"> </w:t>
      </w:r>
      <w:r w:rsidRPr="007943D2">
        <w:rPr>
          <w:rFonts w:ascii="Frutiger LT 55 Roman" w:hAnsi="Frutiger LT 55 Roman" w:cs="Frutiger LT 55 Roman"/>
          <w:b/>
          <w:sz w:val="16"/>
          <w:szCs w:val="16"/>
        </w:rPr>
        <w:t>Quality of Publication (Use Key)</w:t>
      </w:r>
      <w:r w:rsidRPr="00F71058">
        <w:rPr>
          <w:rFonts w:ascii="Arial Rounded MT Bold" w:hAnsi="Arial Rounded MT Bold" w:cs="Frutiger LT 55 Roman"/>
          <w:b/>
          <w:sz w:val="16"/>
          <w:szCs w:val="16"/>
        </w:rPr>
        <w:t xml:space="preserve"> </w:t>
      </w:r>
    </w:p>
    <w:p w14:paraId="3449DFE2" w14:textId="77777777" w:rsidR="00310D2B" w:rsidRDefault="00310D2B" w:rsidP="00996467">
      <w:pPr>
        <w:autoSpaceDE w:val="0"/>
        <w:autoSpaceDN w:val="0"/>
        <w:adjustRightInd w:val="0"/>
        <w:spacing w:line="240" w:lineRule="exact"/>
        <w:ind w:left="-900"/>
        <w:rPr>
          <w:rFonts w:ascii="Arial Rounded MT Bold" w:hAnsi="Arial Rounded MT Bold" w:cs="Frutiger LT 55 Roman"/>
          <w:b/>
          <w:sz w:val="44"/>
          <w:szCs w:val="44"/>
        </w:rPr>
      </w:pPr>
    </w:p>
    <w:p w14:paraId="111EC18A" w14:textId="77777777" w:rsidR="00310D2B" w:rsidRPr="00310D2B" w:rsidRDefault="00310D2B" w:rsidP="00996467">
      <w:pPr>
        <w:autoSpaceDE w:val="0"/>
        <w:autoSpaceDN w:val="0"/>
        <w:adjustRightInd w:val="0"/>
        <w:spacing w:line="240" w:lineRule="exact"/>
        <w:ind w:left="-900"/>
        <w:rPr>
          <w:rFonts w:ascii="Frutiger LT 55 Roman" w:hAnsi="Frutiger LT 55 Roman" w:cs="Frutiger LT 55 Roman"/>
          <w:b/>
          <w:color w:val="FF0000"/>
          <w:sz w:val="20"/>
          <w:szCs w:val="20"/>
        </w:rPr>
      </w:pPr>
      <w:r>
        <w:rPr>
          <w:rFonts w:ascii="Arial Rounded MT Bold" w:hAnsi="Arial Rounded MT Bold" w:cs="Frutiger LT 55 Roman"/>
          <w:b/>
          <w:sz w:val="44"/>
          <w:szCs w:val="44"/>
        </w:rPr>
        <w:tab/>
      </w:r>
      <w:r>
        <w:rPr>
          <w:rFonts w:ascii="Arial Rounded MT Bold" w:hAnsi="Arial Rounded MT Bold" w:cs="Frutiger LT 55 Roman"/>
          <w:b/>
          <w:sz w:val="44"/>
          <w:szCs w:val="44"/>
        </w:rPr>
        <w:tab/>
      </w:r>
      <w:r>
        <w:rPr>
          <w:rFonts w:ascii="Arial Rounded MT Bold" w:hAnsi="Arial Rounded MT Bold" w:cs="Frutiger LT 55 Roman"/>
          <w:b/>
          <w:sz w:val="44"/>
          <w:szCs w:val="44"/>
        </w:rPr>
        <w:tab/>
      </w:r>
      <w:r w:rsidRPr="00310D2B">
        <w:rPr>
          <w:rFonts w:ascii="Frutiger LT 55 Roman" w:hAnsi="Frutiger LT 55 Roman" w:cs="Frutiger LT 55 Roman"/>
          <w:b/>
          <w:color w:val="FF0000"/>
          <w:sz w:val="20"/>
          <w:szCs w:val="20"/>
        </w:rPr>
        <w:t xml:space="preserve"> </w:t>
      </w:r>
    </w:p>
    <w:p w14:paraId="63F375D7" w14:textId="77777777" w:rsidR="00996467" w:rsidRDefault="00C30D08" w:rsidP="00996467">
      <w:pPr>
        <w:autoSpaceDE w:val="0"/>
        <w:autoSpaceDN w:val="0"/>
        <w:adjustRightInd w:val="0"/>
        <w:spacing w:line="240" w:lineRule="exact"/>
        <w:ind w:left="-900"/>
        <w:rPr>
          <w:rFonts w:ascii="Frutiger LT 55 Roman" w:hAnsi="Frutiger LT 55 Roman" w:cs="Frutiger LT 55 Roman"/>
          <w:b/>
          <w:color w:val="FF0000"/>
          <w:sz w:val="16"/>
          <w:szCs w:val="16"/>
        </w:rPr>
      </w:pPr>
      <w:r>
        <w:rPr>
          <w:rFonts w:ascii="Frutiger LT 55 Roman" w:hAnsi="Frutiger LT 55 Roman" w:cs="Frutiger LT 55 Roman"/>
          <w:b/>
          <w:noProof/>
          <w:color w:val="FF0000"/>
          <w:sz w:val="16"/>
          <w:szCs w:val="16"/>
        </w:rPr>
        <mc:AlternateContent>
          <mc:Choice Requires="wps">
            <w:drawing>
              <wp:inline distT="0" distB="0" distL="0" distR="0" wp14:anchorId="6847E950" wp14:editId="29CEA317">
                <wp:extent cx="6400800" cy="0"/>
                <wp:effectExtent l="19050" t="12700" r="19050" b="15875"/>
                <wp:docPr id="31"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986D2FA" id="Line 152" o:spid="_x0000_s1026" style="visibility:visible;mso-wrap-style:square;mso-left-percent:-10001;mso-top-percent:-10001;mso-position-horizontal:absolute;mso-position-horizontal-relative:char;mso-position-vertical:absolute;mso-position-vertical-relative:line;mso-left-percent:-10001;mso-top-percent:-10001"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" strokeweight="2pt">
                <w10:anchorlock/>
              </v:line>
            </w:pict>
          </mc:Fallback>
        </mc:AlternateContent>
      </w:r>
    </w:p>
    <w:p w14:paraId="0DFCA77A" w14:textId="77777777" w:rsidR="00996467" w:rsidRDefault="00996467" w:rsidP="002441D2">
      <w:pPr>
        <w:autoSpaceDE w:val="0"/>
        <w:autoSpaceDN w:val="0"/>
        <w:adjustRightInd w:val="0"/>
        <w:spacing w:line="240" w:lineRule="exact"/>
        <w:ind w:left="1080"/>
        <w:rPr>
          <w:rFonts w:ascii="Frutiger LT 55 Roman" w:hAnsi="Frutiger LT 55 Roman" w:cs="Frutiger LT 55 Roman"/>
          <w:b/>
          <w:bCs/>
          <w:sz w:val="16"/>
          <w:szCs w:val="16"/>
        </w:rPr>
      </w:pPr>
    </w:p>
    <w:p w14:paraId="30B1BC27" w14:textId="77777777" w:rsidR="00996467" w:rsidRDefault="00996467" w:rsidP="002441D2">
      <w:pPr>
        <w:autoSpaceDE w:val="0"/>
        <w:autoSpaceDN w:val="0"/>
        <w:adjustRightInd w:val="0"/>
        <w:spacing w:line="240" w:lineRule="exact"/>
        <w:ind w:left="1080"/>
        <w:rPr>
          <w:rFonts w:ascii="Frutiger LT 55 Roman" w:hAnsi="Frutiger LT 55 Roman" w:cs="Frutiger LT 55 Roman"/>
          <w:b/>
          <w:bCs/>
          <w:sz w:val="16"/>
          <w:szCs w:val="16"/>
        </w:rPr>
      </w:pPr>
    </w:p>
    <w:p w14:paraId="2D8BECED" w14:textId="77777777" w:rsidR="00996467" w:rsidRDefault="00996467" w:rsidP="002441D2">
      <w:pPr>
        <w:autoSpaceDE w:val="0"/>
        <w:autoSpaceDN w:val="0"/>
        <w:adjustRightInd w:val="0"/>
        <w:spacing w:line="240" w:lineRule="exact"/>
        <w:ind w:left="1080"/>
        <w:rPr>
          <w:rFonts w:ascii="Frutiger LT 55 Roman" w:hAnsi="Frutiger LT 55 Roman" w:cs="Frutiger LT 55 Roman"/>
          <w:b/>
          <w:bCs/>
          <w:sz w:val="16"/>
          <w:szCs w:val="16"/>
        </w:rPr>
      </w:pPr>
    </w:p>
    <w:p w14:paraId="6C0D01E2" w14:textId="77777777" w:rsidR="00996467" w:rsidRDefault="00996467" w:rsidP="002441D2">
      <w:pPr>
        <w:autoSpaceDE w:val="0"/>
        <w:autoSpaceDN w:val="0"/>
        <w:adjustRightInd w:val="0"/>
        <w:spacing w:line="240" w:lineRule="exact"/>
        <w:ind w:left="1080"/>
        <w:rPr>
          <w:rFonts w:ascii="Frutiger LT 55 Roman" w:hAnsi="Frutiger LT 55 Roman" w:cs="Frutiger LT 55 Roman"/>
          <w:b/>
          <w:bCs/>
          <w:sz w:val="16"/>
          <w:szCs w:val="16"/>
        </w:rPr>
      </w:pPr>
    </w:p>
    <w:p w14:paraId="4A0E275F" w14:textId="77777777" w:rsidR="00996467" w:rsidRDefault="00996467" w:rsidP="002441D2">
      <w:pPr>
        <w:autoSpaceDE w:val="0"/>
        <w:autoSpaceDN w:val="0"/>
        <w:adjustRightInd w:val="0"/>
        <w:spacing w:line="240" w:lineRule="exact"/>
        <w:ind w:left="1080"/>
        <w:rPr>
          <w:rFonts w:ascii="Frutiger LT 55 Roman" w:hAnsi="Frutiger LT 55 Roman" w:cs="Frutiger LT 55 Roman"/>
          <w:b/>
          <w:bCs/>
          <w:sz w:val="16"/>
          <w:szCs w:val="16"/>
        </w:rPr>
      </w:pPr>
    </w:p>
    <w:p w14:paraId="1C09537C" w14:textId="77777777" w:rsidR="00996467" w:rsidRDefault="00996467" w:rsidP="001F582A">
      <w:pPr>
        <w:autoSpaceDE w:val="0"/>
        <w:autoSpaceDN w:val="0"/>
        <w:adjustRightInd w:val="0"/>
        <w:spacing w:line="240" w:lineRule="exact"/>
        <w:rPr>
          <w:rFonts w:ascii="Frutiger LT 55 Roman" w:hAnsi="Frutiger LT 55 Roman" w:cs="Frutiger LT 55 Roman"/>
          <w:b/>
          <w:bCs/>
          <w:sz w:val="16"/>
          <w:szCs w:val="16"/>
        </w:rPr>
      </w:pPr>
    </w:p>
    <w:p w14:paraId="2CD48C12" w14:textId="77777777" w:rsidR="007C134C" w:rsidRPr="001F582A" w:rsidRDefault="007C134C" w:rsidP="007C134C">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b/>
          <w:i/>
          <w:sz w:val="20"/>
          <w:szCs w:val="20"/>
        </w:rPr>
      </w:pPr>
      <w:bookmarkStart w:id="14" w:name="OLE_LINK1"/>
    </w:p>
    <w:p w14:paraId="710E6813" w14:textId="77777777" w:rsidR="002C0768" w:rsidRPr="00941DE0" w:rsidRDefault="003B4B94" w:rsidP="00996467">
      <w:pPr>
        <w:autoSpaceDE w:val="0"/>
        <w:autoSpaceDN w:val="0"/>
        <w:adjustRightInd w:val="0"/>
        <w:spacing w:line="240" w:lineRule="exact"/>
        <w:ind w:left="-840"/>
        <w:rPr>
          <w:rFonts w:ascii="Frutiger LT 55 Roman" w:hAnsi="Frutiger LT 55 Roman" w:cs="Frutiger LT 55 Roman"/>
          <w:bCs/>
          <w:iCs/>
          <w:sz w:val="16"/>
          <w:szCs w:val="16"/>
        </w:rPr>
      </w:pPr>
      <w:r w:rsidRPr="00AE2AB1">
        <w:rPr>
          <w:rFonts w:ascii="Frutiger LT 55 Roman" w:hAnsi="Frutiger LT 55 Roman" w:cs="Frutiger LT 55 Roman"/>
          <w:bCs/>
          <w:iCs/>
          <w:sz w:val="20"/>
          <w:szCs w:val="16"/>
        </w:rPr>
        <w:t>(</w:t>
      </w:r>
      <w:r w:rsidRPr="00AE2AB1">
        <w:rPr>
          <w:rFonts w:ascii="Frutiger LT 55 Roman" w:hAnsi="Frutiger LT 55 Roman" w:cs="Frutiger LT 55 Roman"/>
          <w:bCs/>
          <w:iCs/>
          <w:sz w:val="22"/>
          <w:szCs w:val="16"/>
        </w:rPr>
        <w:t>i)</w:t>
      </w:r>
      <w:r w:rsidR="001D6402" w:rsidRPr="00AE2AB1">
        <w:rPr>
          <w:rFonts w:ascii="Frutiger LT 55 Roman" w:hAnsi="Frutiger LT 55 Roman" w:cs="Frutiger LT 55 Roman"/>
          <w:bCs/>
          <w:iCs/>
          <w:sz w:val="22"/>
          <w:szCs w:val="16"/>
        </w:rPr>
        <w:t>(b)</w:t>
      </w:r>
      <w:r w:rsidRPr="00AE2AB1">
        <w:rPr>
          <w:rFonts w:ascii="Frutiger LT 55 Roman" w:hAnsi="Frutiger LT 55 Roman" w:cs="Frutiger LT 55 Roman"/>
          <w:bCs/>
          <w:iCs/>
          <w:sz w:val="22"/>
          <w:szCs w:val="16"/>
        </w:rPr>
        <w:t xml:space="preserve"> </w:t>
      </w:r>
      <w:r w:rsidR="008D2DCC" w:rsidRPr="00AE2AB1">
        <w:rPr>
          <w:rFonts w:ascii="Frutiger LT 55 Roman" w:hAnsi="Frutiger LT 55 Roman" w:cs="Frutiger LT 55 Roman"/>
          <w:bCs/>
          <w:iCs/>
          <w:sz w:val="18"/>
          <w:szCs w:val="16"/>
        </w:rPr>
        <w:t>Prior year</w:t>
      </w:r>
      <w:r w:rsidR="00D72DD8" w:rsidRPr="00AE2AB1">
        <w:rPr>
          <w:rFonts w:ascii="Frutiger LT 55 Roman" w:hAnsi="Frutiger LT 55 Roman" w:cs="Frutiger LT 55 Roman"/>
          <w:bCs/>
          <w:iCs/>
          <w:sz w:val="18"/>
          <w:szCs w:val="16"/>
        </w:rPr>
        <w:t>s</w:t>
      </w:r>
      <w:r w:rsidR="008D2DCC" w:rsidRPr="00AE2AB1">
        <w:rPr>
          <w:rFonts w:ascii="Frutiger LT 55 Roman" w:hAnsi="Frutiger LT 55 Roman" w:cs="Frutiger LT 55 Roman"/>
          <w:bCs/>
          <w:iCs/>
          <w:sz w:val="18"/>
          <w:szCs w:val="16"/>
        </w:rPr>
        <w:t>’</w:t>
      </w:r>
      <w:r w:rsidR="00D72DD8" w:rsidRPr="00AE2AB1">
        <w:rPr>
          <w:rFonts w:ascii="Frutiger LT 55 Roman" w:hAnsi="Frutiger LT 55 Roman" w:cs="Frutiger LT 55 Roman"/>
          <w:bCs/>
          <w:iCs/>
          <w:sz w:val="18"/>
          <w:szCs w:val="16"/>
        </w:rPr>
        <w:t xml:space="preserve"> publications</w:t>
      </w:r>
      <w:r w:rsidR="00751D19" w:rsidRPr="00AE2AB1">
        <w:rPr>
          <w:rFonts w:ascii="Frutiger LT 55 Roman" w:hAnsi="Frutiger LT 55 Roman" w:cs="Frutiger LT 55 Roman"/>
          <w:bCs/>
          <w:iCs/>
          <w:sz w:val="18"/>
          <w:szCs w:val="16"/>
        </w:rPr>
        <w:t xml:space="preserve"> </w:t>
      </w:r>
      <w:r w:rsidR="00751D19" w:rsidRPr="00941DE0">
        <w:rPr>
          <w:rFonts w:ascii="Frutiger LT 55 Roman" w:hAnsi="Frutiger LT 55 Roman" w:cs="Frutiger LT 55 Roman"/>
          <w:bCs/>
          <w:iCs/>
          <w:sz w:val="16"/>
          <w:szCs w:val="16"/>
        </w:rPr>
        <w:t>(</w:t>
      </w:r>
      <w:r w:rsidR="00126809">
        <w:rPr>
          <w:rFonts w:ascii="Frutiger LT 55 Roman" w:hAnsi="Frutiger LT 55 Roman" w:cs="Frutiger LT 55 Roman"/>
          <w:bCs/>
          <w:iCs/>
          <w:sz w:val="16"/>
          <w:szCs w:val="16"/>
        </w:rPr>
        <w:t>before this</w:t>
      </w:r>
      <w:r w:rsidR="00CA4CCF" w:rsidRPr="00941DE0">
        <w:rPr>
          <w:rFonts w:ascii="Frutiger LT 55 Roman" w:hAnsi="Frutiger LT 55 Roman" w:cs="Frutiger LT 55 Roman"/>
          <w:bCs/>
          <w:iCs/>
          <w:sz w:val="16"/>
          <w:szCs w:val="16"/>
        </w:rPr>
        <w:t xml:space="preserve"> PAF</w:t>
      </w:r>
      <w:r w:rsidR="0066687F" w:rsidRPr="00941DE0">
        <w:rPr>
          <w:rFonts w:ascii="Frutiger LT 55 Roman" w:hAnsi="Frutiger LT 55 Roman" w:cs="Frutiger LT 55 Roman"/>
          <w:bCs/>
          <w:iCs/>
          <w:sz w:val="16"/>
          <w:szCs w:val="16"/>
        </w:rPr>
        <w:t xml:space="preserve"> cycle</w:t>
      </w:r>
      <w:r w:rsidR="00751D19" w:rsidRPr="00941DE0">
        <w:rPr>
          <w:rFonts w:ascii="Frutiger LT 55 Roman" w:hAnsi="Frutiger LT 55 Roman" w:cs="Frutiger LT 55 Roman"/>
          <w:bCs/>
          <w:iCs/>
          <w:sz w:val="16"/>
          <w:szCs w:val="16"/>
        </w:rPr>
        <w:t>)</w:t>
      </w:r>
      <w:r w:rsidR="00F954A2" w:rsidRPr="00941DE0">
        <w:rPr>
          <w:rFonts w:ascii="Frutiger LT 55 Roman" w:hAnsi="Frutiger LT 55 Roman" w:cs="Frutiger LT 55 Roman"/>
          <w:bCs/>
          <w:sz w:val="16"/>
          <w:szCs w:val="16"/>
        </w:rPr>
        <w:t xml:space="preserve"> </w:t>
      </w:r>
      <w:r w:rsidR="00996467" w:rsidRPr="00941DE0">
        <w:rPr>
          <w:rFonts w:ascii="Frutiger LT 55 Roman" w:hAnsi="Frutiger LT 55 Roman" w:cs="Frutiger LT 55 Roman"/>
          <w:sz w:val="16"/>
          <w:szCs w:val="16"/>
        </w:rPr>
        <w:t>INSTRUCTIONS</w:t>
      </w:r>
      <w:r w:rsidR="00576519">
        <w:rPr>
          <w:rFonts w:ascii="Frutiger LT 55 Roman" w:hAnsi="Frutiger LT 55 Roman" w:cs="Frutiger LT 55 Roman"/>
          <w:sz w:val="16"/>
          <w:szCs w:val="16"/>
        </w:rPr>
        <w:t xml:space="preserve">: </w:t>
      </w:r>
      <w:r w:rsidR="00576519" w:rsidRPr="00576519">
        <w:rPr>
          <w:rFonts w:ascii="Frutiger LT 55 Roman" w:hAnsi="Frutiger LT 55 Roman" w:cs="Frutiger LT 55 Roman"/>
          <w:b/>
          <w:i/>
          <w:sz w:val="16"/>
          <w:szCs w:val="16"/>
          <w:u w:val="single"/>
        </w:rPr>
        <w:t>CUT</w:t>
      </w:r>
      <w:r w:rsidR="00996467" w:rsidRPr="00576519">
        <w:rPr>
          <w:rFonts w:ascii="Frutiger LT 55 Roman" w:hAnsi="Frutiger LT 55 Roman" w:cs="Frutiger LT 55 Roman"/>
          <w:b/>
          <w:i/>
          <w:sz w:val="16"/>
          <w:szCs w:val="16"/>
          <w:u w:val="single"/>
        </w:rPr>
        <w:t xml:space="preserve"> and paste</w:t>
      </w:r>
      <w:r w:rsidR="00996467" w:rsidRPr="00941DE0">
        <w:rPr>
          <w:rFonts w:ascii="Frutiger LT 55 Roman" w:hAnsi="Frutiger LT 55 Roman" w:cs="Frutiger LT 55 Roman"/>
          <w:sz w:val="16"/>
          <w:szCs w:val="16"/>
        </w:rPr>
        <w:t xml:space="preserve"> last year’s “current” to the top of this section</w:t>
      </w:r>
    </w:p>
    <w:p w14:paraId="50BBA36D" w14:textId="77777777" w:rsidR="00302DB6" w:rsidRDefault="00C30D08" w:rsidP="00302DB6">
      <w:pPr>
        <w:autoSpaceDE w:val="0"/>
        <w:autoSpaceDN w:val="0"/>
        <w:adjustRightInd w:val="0"/>
        <w:spacing w:line="240" w:lineRule="exact"/>
        <w:ind w:left="-900"/>
        <w:rPr>
          <w:rFonts w:ascii="Frutiger LT 55 Roman" w:hAnsi="Frutiger LT 55 Roman" w:cs="Frutiger LT 55 Roman"/>
          <w:b/>
          <w:sz w:val="16"/>
          <w:szCs w:val="16"/>
        </w:rPr>
      </w:pPr>
      <w:r>
        <w:rPr>
          <w:rFonts w:ascii="Frutiger LT 55 Roman" w:hAnsi="Frutiger LT 55 Roman" w:cs="Frutiger LT 55 Roman"/>
          <w:b/>
          <w:noProof/>
          <w:sz w:val="16"/>
          <w:szCs w:val="16"/>
        </w:rPr>
        <mc:AlternateContent>
          <mc:Choice Requires="wps">
            <w:drawing>
              <wp:inline distT="0" distB="0" distL="0" distR="0" wp14:anchorId="77537AF3" wp14:editId="58A0B510">
                <wp:extent cx="6400800" cy="0"/>
                <wp:effectExtent l="19050" t="12700" r="19050" b="15875"/>
                <wp:docPr id="30"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8863152" id="Line 151" o:spid="_x0000_s1026" style="visibility:visible;mso-wrap-style:square;mso-left-percent:-10001;mso-top-percent:-10001;mso-position-horizontal:absolute;mso-position-horizontal-relative:char;mso-position-vertical:absolute;mso-position-vertical-relative:line;mso-left-percent:-10001;mso-top-percent:-10001"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" strokeweight="2pt">
                <w10:anchorlock/>
              </v:line>
            </w:pict>
          </mc:Fallback>
        </mc:AlternateContent>
      </w:r>
    </w:p>
    <w:p w14:paraId="4979769F" w14:textId="09C138BE" w:rsidR="00302DB6" w:rsidRPr="00302DB6" w:rsidRDefault="00302DB6" w:rsidP="00302DB6">
      <w:pPr>
        <w:autoSpaceDE w:val="0"/>
        <w:autoSpaceDN w:val="0"/>
        <w:adjustRightInd w:val="0"/>
        <w:spacing w:line="240" w:lineRule="exact"/>
        <w:ind w:left="-900"/>
        <w:rPr>
          <w:rFonts w:ascii="Frutiger LT 55 Roman" w:hAnsi="Frutiger LT 55 Roman" w:cs="Frutiger LT 55 Roman"/>
          <w:b/>
          <w:i/>
          <w:color w:val="FF0000"/>
          <w:sz w:val="16"/>
          <w:szCs w:val="16"/>
        </w:rPr>
      </w:pPr>
      <w:r w:rsidRPr="007943D2">
        <w:rPr>
          <w:rFonts w:ascii="Frutiger LT 55 Roman" w:hAnsi="Frutiger LT 55 Roman" w:cs="Frutiger LT 55 Roman"/>
          <w:b/>
          <w:sz w:val="16"/>
          <w:szCs w:val="16"/>
        </w:rPr>
        <w:t>Tit</w:t>
      </w:r>
      <w:r w:rsidR="00126809" w:rsidRPr="007943D2">
        <w:rPr>
          <w:rFonts w:ascii="Frutiger LT 55 Roman" w:hAnsi="Frutiger LT 55 Roman" w:cs="Frutiger LT 55 Roman"/>
          <w:b/>
          <w:sz w:val="16"/>
          <w:szCs w:val="16"/>
        </w:rPr>
        <w:t xml:space="preserve">le of Publication &amp; Publisher (To the Best of </w:t>
      </w:r>
      <w:r w:rsidRPr="007943D2">
        <w:rPr>
          <w:rFonts w:ascii="Frutiger LT 55 Roman" w:hAnsi="Frutiger LT 55 Roman" w:cs="Frutiger LT 55 Roman"/>
          <w:b/>
          <w:sz w:val="16"/>
          <w:szCs w:val="16"/>
        </w:rPr>
        <w:t>your Knowledge, Use proper Bibliographical Format for your Discipline</w:t>
      </w:r>
      <w:proofErr w:type="gramStart"/>
      <w:r w:rsidRPr="007943D2">
        <w:rPr>
          <w:rFonts w:ascii="Frutiger LT 55 Roman" w:hAnsi="Frutiger LT 55 Roman" w:cs="Frutiger LT 55 Roman"/>
          <w:b/>
          <w:sz w:val="16"/>
          <w:szCs w:val="16"/>
        </w:rPr>
        <w:t xml:space="preserve">) </w:t>
      </w:r>
      <w:r w:rsidRPr="00F71058">
        <w:rPr>
          <w:rFonts w:ascii="Arial Rounded MT Bold" w:hAnsi="Arial Rounded MT Bold" w:cs="Frutiger LT 55 Roman"/>
          <w:b/>
          <w:sz w:val="16"/>
          <w:szCs w:val="16"/>
        </w:rPr>
        <w:t>,</w:t>
      </w:r>
      <w:proofErr w:type="gramEnd"/>
      <w:r w:rsidRPr="007943D2">
        <w:rPr>
          <w:rFonts w:ascii="Frutiger LT 55 Roman" w:hAnsi="Frutiger LT 55 Roman" w:cs="Frutiger LT 55 Roman"/>
          <w:b/>
          <w:sz w:val="16"/>
          <w:szCs w:val="16"/>
        </w:rPr>
        <w:t xml:space="preserve"> Title of Article/Journal </w:t>
      </w:r>
      <w:r w:rsidRPr="00F71058">
        <w:rPr>
          <w:rFonts w:ascii="Arial Rounded MT Bold" w:hAnsi="Arial Rounded MT Bold" w:cs="Frutiger LT 55 Roman"/>
          <w:b/>
          <w:sz w:val="16"/>
          <w:szCs w:val="16"/>
        </w:rPr>
        <w:t>,</w:t>
      </w:r>
      <w:r w:rsidRPr="007943D2">
        <w:rPr>
          <w:rFonts w:ascii="Frutiger LT 55 Roman" w:hAnsi="Frutiger LT 55 Roman" w:cs="Frutiger LT 55 Roman"/>
          <w:b/>
          <w:sz w:val="16"/>
          <w:szCs w:val="16"/>
        </w:rPr>
        <w:t xml:space="preserve"> Book and Publisher</w:t>
      </w:r>
      <w:r w:rsidRPr="00F71058">
        <w:rPr>
          <w:rFonts w:ascii="Arial Rounded MT Bold" w:hAnsi="Arial Rounded MT Bold" w:cs="Frutiger LT 55 Roman"/>
          <w:b/>
          <w:sz w:val="16"/>
          <w:szCs w:val="16"/>
        </w:rPr>
        <w:t xml:space="preserve">, </w:t>
      </w:r>
      <w:r w:rsidRPr="007943D2">
        <w:rPr>
          <w:rFonts w:ascii="Frutiger LT 55 Roman" w:hAnsi="Frutiger LT 55 Roman" w:cs="Frutiger LT 55 Roman"/>
          <w:b/>
          <w:sz w:val="16"/>
          <w:szCs w:val="16"/>
        </w:rPr>
        <w:t xml:space="preserve">Authors / Co-Authors + Percent (%) of Contribution </w:t>
      </w:r>
      <w:r w:rsidRPr="00F71058">
        <w:rPr>
          <w:rFonts w:ascii="Arial Rounded MT Bold" w:hAnsi="Arial Rounded MT Bold" w:cs="Frutiger LT 55 Roman"/>
          <w:b/>
          <w:sz w:val="16"/>
          <w:szCs w:val="16"/>
        </w:rPr>
        <w:t>,</w:t>
      </w:r>
      <w:r w:rsidRPr="007943D2">
        <w:rPr>
          <w:rFonts w:ascii="Frutiger LT 55 Roman" w:hAnsi="Frutiger LT 55 Roman" w:cs="Frutiger LT 55 Roman"/>
          <w:b/>
          <w:color w:val="FF0000"/>
          <w:sz w:val="16"/>
          <w:szCs w:val="16"/>
        </w:rPr>
        <w:t xml:space="preserve"> </w:t>
      </w:r>
      <w:r w:rsidRPr="007943D2">
        <w:rPr>
          <w:rFonts w:ascii="Frutiger LT 55 Roman" w:hAnsi="Frutiger LT 55 Roman" w:cs="Frutiger LT 55 Roman"/>
          <w:b/>
          <w:sz w:val="16"/>
          <w:szCs w:val="16"/>
        </w:rPr>
        <w:t xml:space="preserve">Length of Article  (If applicable) </w:t>
      </w:r>
      <w:r w:rsidRPr="00F71058">
        <w:rPr>
          <w:rFonts w:ascii="Arial Rounded MT Bold" w:hAnsi="Arial Rounded MT Bold" w:cs="Frutiger LT 55 Roman"/>
          <w:b/>
          <w:sz w:val="16"/>
          <w:szCs w:val="16"/>
        </w:rPr>
        <w:t>,</w:t>
      </w:r>
      <w:r w:rsidRPr="007943D2">
        <w:rPr>
          <w:rFonts w:ascii="Frutiger LT 55 Roman" w:hAnsi="Frutiger LT 55 Roman" w:cs="Frutiger LT 55 Roman"/>
          <w:b/>
          <w:color w:val="FF0000"/>
          <w:sz w:val="16"/>
          <w:szCs w:val="16"/>
        </w:rPr>
        <w:t xml:space="preserve"> </w:t>
      </w:r>
      <w:r w:rsidR="008D2DCC" w:rsidRPr="007943D2">
        <w:rPr>
          <w:rFonts w:ascii="Frutiger LT 55 Roman" w:hAnsi="Frutiger LT 55 Roman" w:cs="Frutiger LT 55 Roman"/>
          <w:b/>
          <w:sz w:val="16"/>
          <w:szCs w:val="16"/>
        </w:rPr>
        <w:t>Quality of Publication (Use Key)</w:t>
      </w:r>
      <w:r w:rsidR="008D2DCC" w:rsidRPr="0066687F">
        <w:rPr>
          <w:rFonts w:ascii="Arial Rounded MT Bold" w:hAnsi="Arial Rounded MT Bold" w:cs="Frutiger LT 55 Roman"/>
          <w:i/>
          <w:sz w:val="44"/>
          <w:szCs w:val="44"/>
        </w:rPr>
        <w:t xml:space="preserve"> </w:t>
      </w:r>
      <w:r w:rsidR="00C30D08">
        <w:rPr>
          <w:rFonts w:ascii="Frutiger LT 55 Roman" w:hAnsi="Frutiger LT 55 Roman" w:cs="Frutiger LT 55 Roman"/>
          <w:b/>
          <w:noProof/>
          <w:color w:val="FF0000"/>
          <w:sz w:val="16"/>
          <w:szCs w:val="16"/>
        </w:rPr>
        <mc:AlternateContent>
          <mc:Choice Requires="wps">
            <w:drawing>
              <wp:inline distT="0" distB="0" distL="0" distR="0" wp14:anchorId="284EF929" wp14:editId="78B96545">
                <wp:extent cx="6400800" cy="0"/>
                <wp:effectExtent l="19050" t="12700" r="19050" b="15875"/>
                <wp:docPr id="28" name="Lin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22C52EC" id="Line 150" o:spid="_x0000_s1026" style="visibility:visible;mso-wrap-style:square;mso-left-percent:-10001;mso-top-percent:-10001;mso-position-horizontal:absolute;mso-position-horizontal-relative:char;mso-position-vertical:absolute;mso-position-vertical-relative:line;mso-left-percent:-10001;mso-top-percent:-10001"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" strokeweight="2pt">
                <w10:anchorlock/>
              </v:line>
            </w:pict>
          </mc:Fallback>
        </mc:AlternateContent>
      </w:r>
      <w:r w:rsidRPr="00302DB6">
        <w:rPr>
          <w:rFonts w:ascii="Arial Rounded MT Bold" w:hAnsi="Arial Rounded MT Bold" w:cs="Frutiger LT 55 Roman"/>
          <w:b/>
          <w:i/>
          <w:sz w:val="44"/>
          <w:szCs w:val="44"/>
        </w:rPr>
        <w:t xml:space="preserve"> </w:t>
      </w:r>
    </w:p>
    <w:p w14:paraId="53C88C6D" w14:textId="77777777" w:rsidR="008D2DCC" w:rsidRDefault="008D2DCC" w:rsidP="00933018">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bCs/>
          <w:sz w:val="20"/>
          <w:szCs w:val="20"/>
        </w:rPr>
      </w:pPr>
    </w:p>
    <w:bookmarkEnd w:id="14"/>
    <w:p w14:paraId="4FC00332" w14:textId="77777777" w:rsidR="00576519" w:rsidRDefault="00576519" w:rsidP="00890BFF">
      <w:pPr>
        <w:tabs>
          <w:tab w:val="left" w:pos="-90"/>
        </w:tabs>
        <w:autoSpaceDE w:val="0"/>
        <w:autoSpaceDN w:val="0"/>
        <w:adjustRightInd w:val="0"/>
        <w:spacing w:line="240" w:lineRule="exact"/>
        <w:ind w:left="900" w:hanging="1530"/>
        <w:rPr>
          <w:rFonts w:ascii="Frutiger LT 55 Roman" w:hAnsi="Frutiger LT 55 Roman" w:cs="Frutiger LT 55 Roman"/>
          <w:b/>
          <w:sz w:val="16"/>
          <w:szCs w:val="16"/>
        </w:rPr>
      </w:pPr>
    </w:p>
    <w:p w14:paraId="14476797" w14:textId="77777777" w:rsidR="00941DE0" w:rsidRDefault="00941DE0" w:rsidP="00890BFF">
      <w:pPr>
        <w:tabs>
          <w:tab w:val="left" w:pos="-90"/>
        </w:tabs>
        <w:autoSpaceDE w:val="0"/>
        <w:autoSpaceDN w:val="0"/>
        <w:adjustRightInd w:val="0"/>
        <w:spacing w:line="240" w:lineRule="exact"/>
        <w:ind w:left="900" w:hanging="1530"/>
        <w:rPr>
          <w:rFonts w:ascii="Frutiger LT 55 Roman" w:hAnsi="Frutiger LT 55 Roman" w:cs="Frutiger LT 55 Roman"/>
          <w:b/>
          <w:sz w:val="16"/>
          <w:szCs w:val="16"/>
        </w:rPr>
      </w:pPr>
    </w:p>
    <w:p w14:paraId="125DB7D7" w14:textId="77777777" w:rsidR="00941DE0" w:rsidRDefault="00DB0720" w:rsidP="00941DE0">
      <w:pPr>
        <w:tabs>
          <w:tab w:val="num" w:pos="-810"/>
        </w:tabs>
        <w:autoSpaceDE w:val="0"/>
        <w:autoSpaceDN w:val="0"/>
        <w:adjustRightInd w:val="0"/>
        <w:spacing w:line="240" w:lineRule="exact"/>
        <w:ind w:left="-720" w:hanging="180"/>
        <w:rPr>
          <w:rFonts w:ascii="Frutiger LT 55 Roman" w:hAnsi="Frutiger LT 55 Roman" w:cs="Frutiger LT 55 Roman"/>
          <w:sz w:val="16"/>
          <w:szCs w:val="16"/>
        </w:rPr>
      </w:pPr>
      <w:r w:rsidRPr="0066687F">
        <w:rPr>
          <w:rFonts w:ascii="Frutiger LT 55 Roman" w:hAnsi="Frutiger LT 55 Roman" w:cs="Frutiger LT 55 Roman"/>
          <w:b/>
          <w:sz w:val="22"/>
          <w:szCs w:val="22"/>
        </w:rPr>
        <w:t>(</w:t>
      </w:r>
      <w:r w:rsidR="002441D2" w:rsidRPr="0066687F">
        <w:rPr>
          <w:rFonts w:ascii="Frutiger LT 55 Roman" w:hAnsi="Frutiger LT 55 Roman" w:cs="Frutiger LT 55 Roman"/>
          <w:b/>
          <w:sz w:val="22"/>
          <w:szCs w:val="22"/>
        </w:rPr>
        <w:t>i</w:t>
      </w:r>
      <w:r w:rsidRPr="0066687F">
        <w:rPr>
          <w:rFonts w:ascii="Frutiger LT 55 Roman" w:hAnsi="Frutiger LT 55 Roman" w:cs="Frutiger LT 55 Roman"/>
          <w:b/>
          <w:sz w:val="22"/>
          <w:szCs w:val="22"/>
        </w:rPr>
        <w:t>)</w:t>
      </w:r>
      <w:r w:rsidR="002441D2" w:rsidRPr="0066687F">
        <w:rPr>
          <w:rFonts w:ascii="Frutiger LT 55 Roman" w:hAnsi="Frutiger LT 55 Roman" w:cs="Frutiger LT 55 Roman"/>
          <w:b/>
          <w:sz w:val="22"/>
          <w:szCs w:val="22"/>
        </w:rPr>
        <w:t>(c)</w:t>
      </w:r>
      <w:r w:rsidR="00576519">
        <w:rPr>
          <w:rFonts w:ascii="Frutiger LT 55 Roman" w:hAnsi="Frutiger LT 55 Roman" w:cs="Frutiger LT 55 Roman"/>
          <w:b/>
          <w:sz w:val="22"/>
          <w:szCs w:val="22"/>
        </w:rPr>
        <w:t xml:space="preserve"> </w:t>
      </w:r>
      <w:r w:rsidR="00D72DD8" w:rsidRPr="0066687F">
        <w:rPr>
          <w:rFonts w:ascii="Frutiger LT 55 Roman" w:hAnsi="Frutiger LT 55 Roman" w:cs="Frutiger LT 55 Roman"/>
          <w:b/>
          <w:sz w:val="22"/>
          <w:szCs w:val="22"/>
        </w:rPr>
        <w:t xml:space="preserve"> PATENTS AND PATENT APPLICATIONS</w:t>
      </w:r>
      <w:r w:rsidR="00F954A2" w:rsidRPr="0066687F">
        <w:rPr>
          <w:rFonts w:ascii="Frutiger LT 55 Roman" w:hAnsi="Frutiger LT 55 Roman" w:cs="Frutiger LT 55 Roman"/>
          <w:b/>
          <w:sz w:val="22"/>
          <w:szCs w:val="22"/>
        </w:rPr>
        <w:t xml:space="preserve"> </w:t>
      </w:r>
      <w:r w:rsidR="001F582A">
        <w:rPr>
          <w:rFonts w:ascii="Frutiger LT 55 Roman" w:hAnsi="Frutiger LT 55 Roman" w:cs="Frutiger LT 55 Roman"/>
          <w:sz w:val="16"/>
          <w:szCs w:val="16"/>
        </w:rPr>
        <w:t>LIST ALL</w:t>
      </w:r>
      <w:r w:rsidR="00576519">
        <w:rPr>
          <w:rFonts w:ascii="Frutiger LT 55 Roman" w:hAnsi="Frutiger LT 55 Roman" w:cs="Frutiger LT 55 Roman"/>
          <w:sz w:val="16"/>
          <w:szCs w:val="16"/>
        </w:rPr>
        <w:t xml:space="preserve"> </w:t>
      </w:r>
      <w:r w:rsidR="00941DE0">
        <w:rPr>
          <w:rFonts w:ascii="Frutiger LT 55 Roman" w:hAnsi="Frutiger LT 55 Roman" w:cs="Frutiger LT 55 Roman"/>
          <w:sz w:val="16"/>
          <w:szCs w:val="16"/>
        </w:rPr>
        <w:t xml:space="preserve">patents/patent applications (use </w:t>
      </w:r>
      <w:r w:rsidR="00941DE0" w:rsidRPr="00AE2AB1">
        <w:rPr>
          <w:rFonts w:ascii="Frutiger LT 55 Roman" w:hAnsi="Frutiger LT 55 Roman" w:cs="Frutiger LT 55 Roman"/>
          <w:b/>
          <w:color w:val="FF0000"/>
          <w:sz w:val="16"/>
          <w:szCs w:val="16"/>
        </w:rPr>
        <w:t>reverse</w:t>
      </w:r>
      <w:r w:rsidR="00941DE0">
        <w:rPr>
          <w:rFonts w:ascii="Frutiger LT 55 Roman" w:hAnsi="Frutiger LT 55 Roman" w:cs="Frutiger LT 55 Roman"/>
          <w:sz w:val="16"/>
          <w:szCs w:val="16"/>
        </w:rPr>
        <w:t xml:space="preserve"> chronological order).</w:t>
      </w:r>
      <w:r w:rsidR="00941DE0" w:rsidRPr="00F954A2">
        <w:rPr>
          <w:rFonts w:ascii="Frutiger LT 55 Roman" w:hAnsi="Frutiger LT 55 Roman" w:cs="Frutiger LT 55 Roman"/>
          <w:b/>
          <w:bCs/>
          <w:sz w:val="16"/>
          <w:szCs w:val="16"/>
        </w:rPr>
        <w:t xml:space="preserve"> </w:t>
      </w:r>
    </w:p>
    <w:p w14:paraId="30627E7C" w14:textId="77777777" w:rsidR="00302DB6" w:rsidRDefault="00C30D08" w:rsidP="00302DB6">
      <w:pPr>
        <w:autoSpaceDE w:val="0"/>
        <w:autoSpaceDN w:val="0"/>
        <w:adjustRightInd w:val="0"/>
        <w:spacing w:line="240" w:lineRule="exact"/>
        <w:ind w:left="-900"/>
        <w:rPr>
          <w:rFonts w:ascii="Frutiger LT 55 Roman" w:hAnsi="Frutiger LT 55 Roman" w:cs="Frutiger LT 55 Roman"/>
          <w:b/>
          <w:sz w:val="16"/>
          <w:szCs w:val="16"/>
        </w:rPr>
      </w:pPr>
      <w:r>
        <w:rPr>
          <w:rFonts w:ascii="Frutiger LT 55 Roman" w:hAnsi="Frutiger LT 55 Roman" w:cs="Frutiger LT 55 Roman"/>
          <w:b/>
          <w:noProof/>
          <w:sz w:val="16"/>
          <w:szCs w:val="16"/>
        </w:rPr>
        <w:lastRenderedPageBreak/>
        <mc:AlternateContent>
          <mc:Choice Requires="wps">
            <w:drawing>
              <wp:inline distT="0" distB="0" distL="0" distR="0" wp14:anchorId="7B6EFDED" wp14:editId="6C1062A8">
                <wp:extent cx="6400800" cy="0"/>
                <wp:effectExtent l="19050" t="17145" r="19050" b="20955"/>
                <wp:docPr id="27" name="Lin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669089C" id="Line 149" o:spid="_x0000_s1026" style="visibility:visible;mso-wrap-style:square;mso-left-percent:-10001;mso-top-percent:-10001;mso-position-horizontal:absolute;mso-position-horizontal-relative:char;mso-position-vertical:absolute;mso-position-vertical-relative:line;mso-left-percent:-10001;mso-top-percent:-10001"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" strokeweight="2pt">
                <w10:anchorlock/>
              </v:line>
            </w:pict>
          </mc:Fallback>
        </mc:AlternateContent>
      </w:r>
    </w:p>
    <w:p w14:paraId="4D9B2A8C" w14:textId="6FD69ED0" w:rsidR="00302DB6" w:rsidRPr="007943D2" w:rsidRDefault="00126809" w:rsidP="00302DB6">
      <w:pPr>
        <w:autoSpaceDE w:val="0"/>
        <w:autoSpaceDN w:val="0"/>
        <w:adjustRightInd w:val="0"/>
        <w:spacing w:line="240" w:lineRule="exact"/>
        <w:ind w:left="-900"/>
        <w:rPr>
          <w:rFonts w:ascii="Frutiger LT 55 Roman" w:hAnsi="Frutiger LT 55 Roman" w:cs="Frutiger LT 55 Roman"/>
          <w:b/>
          <w:i/>
          <w:color w:val="FF0000"/>
          <w:sz w:val="16"/>
          <w:szCs w:val="16"/>
        </w:rPr>
      </w:pPr>
      <w:r w:rsidRPr="007943D2">
        <w:rPr>
          <w:rFonts w:ascii="Frutiger LT 55 Roman" w:hAnsi="Frutiger LT 55 Roman" w:cs="Frutiger LT 55 Roman"/>
          <w:b/>
          <w:i/>
          <w:sz w:val="16"/>
          <w:szCs w:val="16"/>
        </w:rPr>
        <w:t xml:space="preserve">Name/Title of Patent </w:t>
      </w:r>
      <w:r w:rsidR="00302DB6" w:rsidRPr="007943D2">
        <w:rPr>
          <w:rFonts w:ascii="Frutiger LT 55 Roman" w:hAnsi="Frutiger LT 55 Roman" w:cs="Frutiger LT 55 Roman"/>
          <w:b/>
          <w:i/>
          <w:sz w:val="16"/>
          <w:szCs w:val="16"/>
        </w:rPr>
        <w:t>Authors / Co-Authors + Percent (%) of Contribution</w:t>
      </w:r>
      <w:r w:rsidR="00302DB6" w:rsidRPr="00F71058">
        <w:rPr>
          <w:rFonts w:ascii="Arial Rounded MT Bold" w:hAnsi="Arial Rounded MT Bold" w:cs="Frutiger LT 55 Roman"/>
          <w:b/>
          <w:i/>
          <w:sz w:val="16"/>
          <w:szCs w:val="16"/>
        </w:rPr>
        <w:t>,</w:t>
      </w:r>
      <w:r w:rsidR="00302DB6" w:rsidRPr="007943D2">
        <w:rPr>
          <w:rFonts w:ascii="Frutiger LT 55 Roman" w:hAnsi="Frutiger LT 55 Roman" w:cs="Frutiger LT 55 Roman"/>
          <w:b/>
          <w:i/>
          <w:color w:val="FF0000"/>
          <w:sz w:val="16"/>
          <w:szCs w:val="16"/>
        </w:rPr>
        <w:t xml:space="preserve"> </w:t>
      </w:r>
      <w:r w:rsidR="00302DB6" w:rsidRPr="007943D2">
        <w:rPr>
          <w:rFonts w:ascii="Frutiger LT 55 Roman" w:hAnsi="Frutiger LT 55 Roman" w:cs="Frutiger LT 55 Roman"/>
          <w:b/>
          <w:i/>
          <w:sz w:val="16"/>
          <w:szCs w:val="16"/>
        </w:rPr>
        <w:t>Date Submitted (If Pending Approval</w:t>
      </w:r>
      <w:proofErr w:type="gramStart"/>
      <w:r w:rsidR="00302DB6" w:rsidRPr="007943D2">
        <w:rPr>
          <w:rFonts w:ascii="Frutiger LT 55 Roman" w:hAnsi="Frutiger LT 55 Roman" w:cs="Frutiger LT 55 Roman"/>
          <w:b/>
          <w:i/>
          <w:sz w:val="16"/>
          <w:szCs w:val="16"/>
        </w:rPr>
        <w:t xml:space="preserve">) </w:t>
      </w:r>
      <w:r w:rsidR="00302DB6" w:rsidRPr="00F71058">
        <w:rPr>
          <w:rFonts w:ascii="Arial Rounded MT Bold" w:hAnsi="Arial Rounded MT Bold" w:cs="Frutiger LT 55 Roman"/>
          <w:b/>
          <w:i/>
          <w:sz w:val="16"/>
          <w:szCs w:val="16"/>
        </w:rPr>
        <w:t>,</w:t>
      </w:r>
      <w:proofErr w:type="gramEnd"/>
      <w:r w:rsidR="00302DB6" w:rsidRPr="007943D2">
        <w:rPr>
          <w:rFonts w:ascii="Frutiger LT 55 Roman" w:hAnsi="Frutiger LT 55 Roman" w:cs="Frutiger LT 55 Roman"/>
          <w:b/>
          <w:i/>
          <w:color w:val="FF0000"/>
          <w:sz w:val="16"/>
          <w:szCs w:val="16"/>
        </w:rPr>
        <w:t xml:space="preserve"> </w:t>
      </w:r>
      <w:r w:rsidR="00302DB6" w:rsidRPr="007943D2">
        <w:rPr>
          <w:rFonts w:ascii="Frutiger LT 55 Roman" w:hAnsi="Frutiger LT 55 Roman" w:cs="Frutiger LT 55 Roman"/>
          <w:b/>
          <w:i/>
          <w:sz w:val="16"/>
          <w:szCs w:val="16"/>
        </w:rPr>
        <w:t>Date Registered</w:t>
      </w:r>
      <w:r w:rsidR="000243CC" w:rsidRPr="007943D2">
        <w:rPr>
          <w:rFonts w:ascii="Frutiger LT 55 Roman" w:hAnsi="Frutiger LT 55 Roman" w:cs="Frutiger LT 55 Roman"/>
          <w:b/>
          <w:i/>
          <w:sz w:val="16"/>
          <w:szCs w:val="16"/>
        </w:rPr>
        <w:t xml:space="preserve">                                               </w:t>
      </w:r>
    </w:p>
    <w:p w14:paraId="54BC0BFC" w14:textId="77777777" w:rsidR="00302DB6" w:rsidRDefault="00C30D08" w:rsidP="00302DB6">
      <w:pPr>
        <w:autoSpaceDE w:val="0"/>
        <w:autoSpaceDN w:val="0"/>
        <w:adjustRightInd w:val="0"/>
        <w:spacing w:line="240" w:lineRule="exact"/>
        <w:ind w:left="-900"/>
        <w:rPr>
          <w:rFonts w:ascii="Frutiger LT 55 Roman" w:hAnsi="Frutiger LT 55 Roman" w:cs="Frutiger LT 55 Roman"/>
          <w:b/>
          <w:color w:val="FF0000"/>
          <w:sz w:val="16"/>
          <w:szCs w:val="16"/>
        </w:rPr>
      </w:pPr>
      <w:r>
        <w:rPr>
          <w:rFonts w:ascii="Frutiger LT 55 Roman" w:hAnsi="Frutiger LT 55 Roman" w:cs="Frutiger LT 55 Roman"/>
          <w:b/>
          <w:noProof/>
          <w:color w:val="FF0000"/>
          <w:sz w:val="16"/>
          <w:szCs w:val="16"/>
        </w:rPr>
        <mc:AlternateContent>
          <mc:Choice Requires="wps">
            <w:drawing>
              <wp:inline distT="0" distB="0" distL="0" distR="0" wp14:anchorId="4BA5C715" wp14:editId="31D35ACE">
                <wp:extent cx="6400800" cy="0"/>
                <wp:effectExtent l="19050" t="17145" r="19050" b="20955"/>
                <wp:docPr id="26"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5214440" id="Line 148" o:spid="_x0000_s1026" style="visibility:visible;mso-wrap-style:square;mso-left-percent:-10001;mso-top-percent:-10001;mso-position-horizontal:absolute;mso-position-horizontal-relative:char;mso-position-vertical:absolute;mso-position-vertical-relative:line;mso-left-percent:-10001;mso-top-percent:-10001"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" strokeweight="2pt">
                <w10:anchorlock/>
              </v:line>
            </w:pict>
          </mc:Fallback>
        </mc:AlternateContent>
      </w:r>
    </w:p>
    <w:p w14:paraId="4D249531" w14:textId="77777777" w:rsidR="007C134C" w:rsidRPr="00377560" w:rsidRDefault="007C134C" w:rsidP="007C134C">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0F7C600E" w14:textId="77777777" w:rsidR="007C134C" w:rsidRDefault="007C134C" w:rsidP="007C134C">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317DB81A" w14:textId="77777777" w:rsidR="00576519" w:rsidRDefault="00576519" w:rsidP="007C134C">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3F0C8E12" w14:textId="77777777" w:rsidR="00576519" w:rsidRDefault="00576519" w:rsidP="007C134C">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5FB30D19" w14:textId="77777777" w:rsidR="00576519" w:rsidRDefault="00576519" w:rsidP="007C134C">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730A59A3" w14:textId="77777777" w:rsidR="00576519" w:rsidRDefault="00576519" w:rsidP="007C134C">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6F1DAF15" w14:textId="77777777" w:rsidR="00576519" w:rsidRDefault="00576519" w:rsidP="007C134C">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60D2B5FB" w14:textId="77777777" w:rsidR="00576519" w:rsidRDefault="00576519" w:rsidP="007C134C">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0E9C5A0B" w14:textId="77777777" w:rsidR="00576519" w:rsidRDefault="00576519" w:rsidP="007C134C">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1F371524" w14:textId="77777777" w:rsidR="00576519" w:rsidRDefault="00576519" w:rsidP="007C134C">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1F32C1F3" w14:textId="77777777" w:rsidR="00576519" w:rsidRDefault="00576519" w:rsidP="007C134C">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79473FC5" w14:textId="77777777" w:rsidR="00576519" w:rsidRDefault="00576519" w:rsidP="007C134C">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3D66671F" w14:textId="77777777" w:rsidR="00576519" w:rsidRPr="00377560" w:rsidRDefault="00576519" w:rsidP="007C134C">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1C8EE229" w14:textId="77777777" w:rsidR="000A1E1B" w:rsidRDefault="000A1E1B" w:rsidP="00941DE0">
      <w:pPr>
        <w:autoSpaceDE w:val="0"/>
        <w:autoSpaceDN w:val="0"/>
        <w:adjustRightInd w:val="0"/>
        <w:spacing w:line="240" w:lineRule="exact"/>
        <w:ind w:left="-960"/>
        <w:jc w:val="both"/>
        <w:rPr>
          <w:rFonts w:ascii="Frutiger LT 55 Roman" w:hAnsi="Frutiger LT 55 Roman" w:cs="Frutiger LT 55 Roman"/>
          <w:b/>
          <w:sz w:val="16"/>
          <w:szCs w:val="16"/>
        </w:rPr>
      </w:pPr>
    </w:p>
    <w:p w14:paraId="308706D4" w14:textId="2411B42E" w:rsidR="00941DE0" w:rsidRDefault="000A1E1B" w:rsidP="00941DE0">
      <w:pPr>
        <w:tabs>
          <w:tab w:val="num" w:pos="-900"/>
        </w:tabs>
        <w:autoSpaceDE w:val="0"/>
        <w:autoSpaceDN w:val="0"/>
        <w:adjustRightInd w:val="0"/>
        <w:spacing w:line="240" w:lineRule="exact"/>
        <w:ind w:left="-720" w:hanging="180"/>
        <w:jc w:val="both"/>
        <w:rPr>
          <w:rFonts w:ascii="Frutiger LT 55 Roman" w:hAnsi="Frutiger LT 55 Roman" w:cs="Frutiger LT 55 Roman"/>
          <w:b/>
          <w:sz w:val="16"/>
          <w:szCs w:val="16"/>
        </w:rPr>
      </w:pPr>
      <w:r w:rsidRPr="00941DE0">
        <w:rPr>
          <w:rFonts w:ascii="Frutiger LT 55 Roman" w:hAnsi="Frutiger LT 55 Roman" w:cs="Frutiger LT 55 Roman"/>
          <w:b/>
          <w:sz w:val="22"/>
          <w:szCs w:val="22"/>
        </w:rPr>
        <w:t>(</w:t>
      </w:r>
      <w:r w:rsidR="00576519">
        <w:rPr>
          <w:rFonts w:ascii="Frutiger LT 55 Roman" w:hAnsi="Frutiger LT 55 Roman" w:cs="Frutiger LT 55 Roman"/>
          <w:b/>
          <w:sz w:val="22"/>
          <w:szCs w:val="22"/>
        </w:rPr>
        <w:t>i</w:t>
      </w:r>
      <w:r w:rsidRPr="00941DE0">
        <w:rPr>
          <w:rFonts w:ascii="Frutiger LT 55 Roman" w:hAnsi="Frutiger LT 55 Roman" w:cs="Frutiger LT 55 Roman"/>
          <w:b/>
          <w:sz w:val="22"/>
          <w:szCs w:val="22"/>
        </w:rPr>
        <w:t>)</w:t>
      </w:r>
      <w:r w:rsidR="002441D2" w:rsidRPr="00941DE0">
        <w:rPr>
          <w:rFonts w:ascii="Frutiger LT 55 Roman" w:hAnsi="Frutiger LT 55 Roman" w:cs="Frutiger LT 55 Roman"/>
          <w:b/>
          <w:sz w:val="22"/>
          <w:szCs w:val="22"/>
        </w:rPr>
        <w:t>(d)</w:t>
      </w:r>
      <w:r w:rsidR="00576519">
        <w:rPr>
          <w:rFonts w:ascii="Frutiger LT 55 Roman" w:hAnsi="Frutiger LT 55 Roman" w:cs="Frutiger LT 55 Roman"/>
          <w:b/>
          <w:sz w:val="22"/>
          <w:szCs w:val="22"/>
        </w:rPr>
        <w:t xml:space="preserve"> </w:t>
      </w:r>
      <w:r w:rsidRPr="00941DE0">
        <w:rPr>
          <w:rFonts w:ascii="Frutiger LT 55 Roman" w:hAnsi="Frutiger LT 55 Roman" w:cs="Frutiger LT 55 Roman"/>
          <w:b/>
          <w:sz w:val="22"/>
          <w:szCs w:val="22"/>
        </w:rPr>
        <w:t xml:space="preserve"> GALLERY APPEARANCES</w:t>
      </w:r>
      <w:r w:rsidR="00126809">
        <w:rPr>
          <w:rFonts w:ascii="Frutiger LT 55 Roman" w:hAnsi="Frutiger LT 55 Roman" w:cs="Frutiger LT 55 Roman"/>
          <w:b/>
          <w:sz w:val="22"/>
          <w:szCs w:val="22"/>
        </w:rPr>
        <w:t xml:space="preserve"> </w:t>
      </w:r>
      <w:r w:rsidR="00941DE0">
        <w:rPr>
          <w:rFonts w:ascii="Frutiger LT 55 Roman" w:hAnsi="Frutiger LT 55 Roman" w:cs="Frutiger LT 55 Roman"/>
          <w:sz w:val="16"/>
          <w:szCs w:val="16"/>
        </w:rPr>
        <w:t xml:space="preserve">(use </w:t>
      </w:r>
      <w:r w:rsidR="00941DE0" w:rsidRPr="00AE2AB1">
        <w:rPr>
          <w:rFonts w:ascii="Frutiger LT 55 Roman" w:hAnsi="Frutiger LT 55 Roman" w:cs="Frutiger LT 55 Roman"/>
          <w:b/>
          <w:color w:val="FF0000"/>
          <w:sz w:val="16"/>
          <w:szCs w:val="16"/>
        </w:rPr>
        <w:t>reverse</w:t>
      </w:r>
      <w:r w:rsidR="00941DE0">
        <w:rPr>
          <w:rFonts w:ascii="Frutiger LT 55 Roman" w:hAnsi="Frutiger LT 55 Roman" w:cs="Frutiger LT 55 Roman"/>
          <w:sz w:val="16"/>
          <w:szCs w:val="16"/>
        </w:rPr>
        <w:t xml:space="preserve"> chronological order).</w:t>
      </w:r>
      <w:r w:rsidR="00126809">
        <w:rPr>
          <w:rFonts w:ascii="Frutiger LT 55 Roman" w:hAnsi="Frutiger LT 55 Roman" w:cs="Frutiger LT 55 Roman"/>
          <w:sz w:val="16"/>
          <w:szCs w:val="16"/>
        </w:rPr>
        <w:t xml:space="preserve"> </w:t>
      </w:r>
      <w:r w:rsidRPr="008D2DCC">
        <w:rPr>
          <w:rFonts w:ascii="Frutiger LT 55 Roman" w:hAnsi="Frutiger LT 55 Roman" w:cs="Frutiger LT 55 Roman"/>
          <w:b/>
          <w:sz w:val="16"/>
          <w:szCs w:val="16"/>
        </w:rPr>
        <w:t>Each</w:t>
      </w:r>
      <w:r w:rsidR="00000E0D" w:rsidRPr="008D2DCC">
        <w:rPr>
          <w:rFonts w:ascii="Frutiger LT 55 Roman" w:hAnsi="Frutiger LT 55 Roman" w:cs="Frutiger LT 55 Roman"/>
          <w:b/>
          <w:sz w:val="16"/>
          <w:szCs w:val="16"/>
        </w:rPr>
        <w:t xml:space="preserve"> medium should fill out this section as it deems appropriate</w:t>
      </w:r>
      <w:r w:rsidR="00941DE0">
        <w:rPr>
          <w:rFonts w:ascii="Frutiger LT 55 Roman" w:hAnsi="Frutiger LT 55 Roman" w:cs="Frutiger LT 55 Roman"/>
          <w:b/>
          <w:sz w:val="16"/>
          <w:szCs w:val="16"/>
        </w:rPr>
        <w:t xml:space="preserve"> </w:t>
      </w:r>
      <w:r w:rsidR="00941DE0" w:rsidRPr="008D2DCC">
        <w:rPr>
          <w:rFonts w:ascii="Frutiger LT 55 Roman" w:hAnsi="Frutiger LT 55 Roman" w:cs="Frutiger LT 55 Roman"/>
          <w:b/>
          <w:sz w:val="16"/>
          <w:szCs w:val="16"/>
        </w:rPr>
        <w:t>using</w:t>
      </w:r>
      <w:r w:rsidR="00941DE0" w:rsidRPr="00941DE0">
        <w:rPr>
          <w:rFonts w:ascii="Frutiger LT 55 Roman" w:hAnsi="Frutiger LT 55 Roman" w:cs="Frutiger LT 55 Roman"/>
          <w:sz w:val="16"/>
          <w:szCs w:val="16"/>
        </w:rPr>
        <w:t xml:space="preserve"> </w:t>
      </w:r>
      <w:r w:rsidR="00AE2AB1">
        <w:rPr>
          <w:rFonts w:ascii="Frutiger LT 55 Roman" w:hAnsi="Frutiger LT 55 Roman" w:cs="Frutiger LT 55 Roman"/>
          <w:b/>
          <w:color w:val="FF0000"/>
          <w:sz w:val="16"/>
          <w:szCs w:val="16"/>
          <w:u w:val="single"/>
        </w:rPr>
        <w:t xml:space="preserve">reverse </w:t>
      </w:r>
      <w:r w:rsidR="00000E0D" w:rsidRPr="009D641A">
        <w:rPr>
          <w:rFonts w:ascii="Frutiger LT 55 Roman" w:hAnsi="Frutiger LT 55 Roman" w:cs="Frutiger LT 55 Roman"/>
          <w:b/>
          <w:sz w:val="16"/>
          <w:szCs w:val="16"/>
          <w:u w:val="single"/>
        </w:rPr>
        <w:t>chronological order</w:t>
      </w:r>
      <w:r w:rsidR="00000E0D" w:rsidRPr="008D2DCC">
        <w:rPr>
          <w:rFonts w:ascii="Frutiger LT 55 Roman" w:hAnsi="Frutiger LT 55 Roman" w:cs="Frutiger LT 55 Roman"/>
          <w:b/>
          <w:sz w:val="16"/>
          <w:szCs w:val="16"/>
        </w:rPr>
        <w:t xml:space="preserve"> as the main guideline</w:t>
      </w:r>
      <w:r w:rsidR="00232DF7" w:rsidRPr="008D2DCC">
        <w:rPr>
          <w:rFonts w:ascii="Frutiger LT 55 Roman" w:hAnsi="Frutiger LT 55 Roman" w:cs="Frutiger LT 55 Roman"/>
          <w:b/>
          <w:sz w:val="16"/>
          <w:szCs w:val="16"/>
        </w:rPr>
        <w:t xml:space="preserve"> (if </w:t>
      </w:r>
      <w:r w:rsidR="00941DE0">
        <w:rPr>
          <w:rFonts w:ascii="Frutiger LT 55 Roman" w:hAnsi="Frutiger LT 55 Roman" w:cs="Frutiger LT 55 Roman"/>
          <w:b/>
          <w:sz w:val="16"/>
          <w:szCs w:val="16"/>
        </w:rPr>
        <w:t xml:space="preserve">helpful use categories below or add additional explanation/categories.  </w:t>
      </w:r>
    </w:p>
    <w:p w14:paraId="471DB4E1" w14:textId="77777777" w:rsidR="00941DE0" w:rsidRDefault="00941DE0" w:rsidP="00941DE0">
      <w:pPr>
        <w:pBdr>
          <w:bottom w:val="single" w:sz="12" w:space="1" w:color="auto"/>
        </w:pBdr>
        <w:tabs>
          <w:tab w:val="num" w:pos="-900"/>
        </w:tabs>
        <w:autoSpaceDE w:val="0"/>
        <w:autoSpaceDN w:val="0"/>
        <w:adjustRightInd w:val="0"/>
        <w:spacing w:line="240" w:lineRule="exact"/>
        <w:ind w:left="-720" w:hanging="180"/>
        <w:rPr>
          <w:rFonts w:ascii="Frutiger LT 55 Roman" w:hAnsi="Frutiger LT 55 Roman" w:cs="Frutiger LT 55 Roman"/>
          <w:b/>
          <w:bCs/>
          <w:i/>
          <w:iCs/>
          <w:sz w:val="16"/>
          <w:szCs w:val="16"/>
        </w:rPr>
      </w:pPr>
    </w:p>
    <w:p w14:paraId="59B0E89D" w14:textId="5716867B" w:rsidR="00302DB6" w:rsidRDefault="00941DE0" w:rsidP="00941DE0">
      <w:pPr>
        <w:tabs>
          <w:tab w:val="num" w:pos="-900"/>
        </w:tabs>
        <w:autoSpaceDE w:val="0"/>
        <w:autoSpaceDN w:val="0"/>
        <w:adjustRightInd w:val="0"/>
        <w:spacing w:line="240" w:lineRule="exact"/>
        <w:ind w:left="-900" w:hanging="180"/>
        <w:rPr>
          <w:rFonts w:ascii="Frutiger LT 55 Roman" w:hAnsi="Frutiger LT 55 Roman" w:cs="Frutiger LT 55 Roman"/>
          <w:b/>
          <w:color w:val="FF0000"/>
          <w:sz w:val="16"/>
          <w:szCs w:val="16"/>
        </w:rPr>
      </w:pPr>
      <w:r w:rsidRPr="007943D2">
        <w:rPr>
          <w:rFonts w:ascii="Frutiger LT 55 Roman" w:hAnsi="Frutiger LT 55 Roman" w:cs="Frutiger LT 55 Roman"/>
          <w:b/>
          <w:bCs/>
          <w:i/>
          <w:iCs/>
          <w:sz w:val="16"/>
          <w:szCs w:val="16"/>
        </w:rPr>
        <w:t xml:space="preserve">    </w:t>
      </w:r>
      <w:r w:rsidR="002441D2" w:rsidRPr="007943D2">
        <w:rPr>
          <w:rFonts w:ascii="Frutiger LT 55 Roman" w:hAnsi="Frutiger LT 55 Roman" w:cs="Frutiger LT 55 Roman"/>
          <w:b/>
          <w:bCs/>
          <w:i/>
          <w:iCs/>
          <w:sz w:val="16"/>
          <w:szCs w:val="16"/>
        </w:rPr>
        <w:t>Print / Photo Appearances by Year in Reverse Chronological Order (Give “From” and “To” dates if applicable)</w:t>
      </w:r>
      <w:r w:rsidR="002441D2" w:rsidRPr="00F71058">
        <w:rPr>
          <w:rFonts w:ascii="Arial Rounded MT Bold" w:hAnsi="Arial Rounded MT Bold" w:cs="Frutiger LT 55 Roman"/>
          <w:b/>
          <w:i/>
          <w:sz w:val="16"/>
          <w:szCs w:val="16"/>
        </w:rPr>
        <w:t>,</w:t>
      </w:r>
      <w:r w:rsidR="002441D2" w:rsidRPr="007943D2">
        <w:rPr>
          <w:rFonts w:ascii="Frutiger LT 55 Roman" w:hAnsi="Frutiger LT 55 Roman" w:cs="Frutiger LT 55 Roman"/>
          <w:b/>
          <w:i/>
          <w:sz w:val="16"/>
          <w:szCs w:val="16"/>
        </w:rPr>
        <w:t xml:space="preserve"> Catalogue According to Media Format</w:t>
      </w:r>
      <w:r w:rsidR="002441D2" w:rsidRPr="00F71058">
        <w:rPr>
          <w:rFonts w:ascii="Arial Rounded MT Bold" w:hAnsi="Arial Rounded MT Bold" w:cs="Frutiger LT 55 Roman"/>
          <w:b/>
          <w:i/>
          <w:sz w:val="16"/>
          <w:szCs w:val="16"/>
        </w:rPr>
        <w:t>,</w:t>
      </w:r>
      <w:r w:rsidR="002441D2" w:rsidRPr="007943D2">
        <w:rPr>
          <w:rFonts w:ascii="Frutiger LT 55 Roman" w:hAnsi="Frutiger LT 55 Roman" w:cs="Frutiger LT 55 Roman"/>
          <w:b/>
          <w:i/>
          <w:color w:val="FF0000"/>
          <w:sz w:val="16"/>
          <w:szCs w:val="16"/>
        </w:rPr>
        <w:t xml:space="preserve"> </w:t>
      </w:r>
      <w:r w:rsidR="002441D2" w:rsidRPr="007943D2">
        <w:rPr>
          <w:rFonts w:ascii="Frutiger LT 55 Roman" w:hAnsi="Frutiger LT 55 Roman" w:cs="Frutiger LT 55 Roman"/>
          <w:b/>
          <w:i/>
          <w:sz w:val="16"/>
          <w:szCs w:val="16"/>
        </w:rPr>
        <w:t>Gallery Name (If Applicable)</w:t>
      </w:r>
      <w:r w:rsidR="002441D2" w:rsidRPr="008D2DCC">
        <w:rPr>
          <w:rFonts w:ascii="Frutiger LT 55 Roman" w:hAnsi="Frutiger LT 55 Roman" w:cs="Frutiger LT 55 Roman"/>
          <w:b/>
          <w:i/>
          <w:sz w:val="16"/>
          <w:szCs w:val="16"/>
        </w:rPr>
        <w:t xml:space="preserve"> </w:t>
      </w:r>
      <w:r w:rsidR="00C30D08">
        <w:rPr>
          <w:rFonts w:ascii="Frutiger LT 55 Roman" w:hAnsi="Frutiger LT 55 Roman" w:cs="Frutiger LT 55 Roman"/>
          <w:b/>
          <w:noProof/>
          <w:color w:val="FF0000"/>
          <w:sz w:val="16"/>
          <w:szCs w:val="16"/>
        </w:rPr>
        <mc:AlternateContent>
          <mc:Choice Requires="wps">
            <w:drawing>
              <wp:inline distT="0" distB="0" distL="0" distR="0" wp14:anchorId="144F5313" wp14:editId="4232C942">
                <wp:extent cx="6590030" cy="0"/>
                <wp:effectExtent l="19050" t="20320" r="20320" b="17780"/>
                <wp:docPr id="25" name="Lin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003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E4C4EB4" id="Line 147" o:spid="_x0000_s1026" style="visibility:visible;mso-wrap-style:square;mso-left-percent:-10001;mso-top-percent:-10001;mso-position-horizontal:absolute;mso-position-horizontal-relative:char;mso-position-vertical:absolute;mso-position-vertical-relative:line;mso-left-percent:-10001;mso-top-percent:-10001" from="0,0" to="518.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" strokeweight="2pt">
                <w10:anchorlock/>
              </v:line>
            </w:pict>
          </mc:Fallback>
        </mc:AlternateContent>
      </w:r>
    </w:p>
    <w:p w14:paraId="72D8B6CF" w14:textId="77777777" w:rsidR="007C134C" w:rsidRPr="00377560" w:rsidRDefault="007C134C" w:rsidP="007C134C">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7EEA12FD" w14:textId="77777777" w:rsidR="007C134C" w:rsidRDefault="007C134C" w:rsidP="007C134C">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74E77469" w14:textId="77777777" w:rsidR="00576519" w:rsidRDefault="00576519" w:rsidP="007C134C">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6E69CDC3" w14:textId="77777777" w:rsidR="00576519" w:rsidRDefault="00576519" w:rsidP="007C134C">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6C07A826" w14:textId="77777777" w:rsidR="00576519" w:rsidRDefault="00576519" w:rsidP="007C134C">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7CCAB2CF" w14:textId="77777777" w:rsidR="00576519" w:rsidRDefault="00576519" w:rsidP="007C134C">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073ABCE4" w14:textId="77777777" w:rsidR="00576519" w:rsidRDefault="00576519" w:rsidP="007C134C">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736D3CE2" w14:textId="77777777" w:rsidR="00576519" w:rsidRDefault="00576519" w:rsidP="007C134C">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40C5A3EF" w14:textId="77777777" w:rsidR="00576519" w:rsidRDefault="00576519" w:rsidP="007C134C">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792EEF26" w14:textId="77777777" w:rsidR="00576519" w:rsidRDefault="00576519" w:rsidP="007C134C">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18997127" w14:textId="77777777" w:rsidR="00576519" w:rsidRDefault="00576519" w:rsidP="007C134C">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5196B1D2" w14:textId="77777777" w:rsidR="00576519" w:rsidRDefault="00576519" w:rsidP="007C134C">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1D30982A" w14:textId="77777777" w:rsidR="00576519" w:rsidRPr="007C134C" w:rsidRDefault="00576519" w:rsidP="007C134C">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6C4A32AF" w14:textId="77777777" w:rsidR="00377560" w:rsidRDefault="00D62987" w:rsidP="004D5A3F">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b/>
          <w:bCs/>
          <w:sz w:val="16"/>
          <w:szCs w:val="16"/>
        </w:rPr>
      </w:pPr>
      <w:r>
        <w:rPr>
          <w:rFonts w:ascii="Frutiger LT 55 Roman" w:hAnsi="Frutiger LT 55 Roman" w:cs="Frutiger LT 55 Roman"/>
          <w:sz w:val="20"/>
          <w:szCs w:val="20"/>
        </w:rPr>
        <w:br w:type="page"/>
      </w:r>
    </w:p>
    <w:p w14:paraId="758762F3" w14:textId="77777777" w:rsidR="00D879A1" w:rsidRPr="00870B83" w:rsidRDefault="002A287A" w:rsidP="004765DA">
      <w:pPr>
        <w:numPr>
          <w:ilvl w:val="0"/>
          <w:numId w:val="42"/>
        </w:numPr>
        <w:tabs>
          <w:tab w:val="left" w:pos="-480"/>
        </w:tabs>
        <w:autoSpaceDE w:val="0"/>
        <w:autoSpaceDN w:val="0"/>
        <w:adjustRightInd w:val="0"/>
        <w:spacing w:line="240" w:lineRule="exact"/>
        <w:ind w:hanging="1440"/>
        <w:rPr>
          <w:rFonts w:ascii="Frutiger LT 55 Roman" w:hAnsi="Frutiger LT 55 Roman" w:cs="Frutiger LT 55 Roman"/>
          <w:b/>
          <w:sz w:val="28"/>
          <w:szCs w:val="28"/>
        </w:rPr>
      </w:pPr>
      <w:r w:rsidRPr="002441D2">
        <w:rPr>
          <w:rFonts w:ascii="Frutiger LT 55 Roman" w:hAnsi="Frutiger LT 55 Roman" w:cs="Frutiger LT 65 Bold"/>
          <w:b/>
          <w:sz w:val="28"/>
          <w:szCs w:val="28"/>
        </w:rPr>
        <w:lastRenderedPageBreak/>
        <w:t>Program Appearances/Attendance with their Dates:</w:t>
      </w:r>
      <w:r w:rsidRPr="002441D2">
        <w:rPr>
          <w:rFonts w:ascii="Frutiger LT 55 Roman" w:hAnsi="Frutiger LT 55 Roman" w:cs="Frutiger LT 55 Roman"/>
          <w:b/>
          <w:bCs/>
          <w:sz w:val="28"/>
          <w:szCs w:val="28"/>
        </w:rPr>
        <w:t xml:space="preserve"> </w:t>
      </w:r>
    </w:p>
    <w:p w14:paraId="65EBFC63" w14:textId="77777777" w:rsidR="00870B83" w:rsidRDefault="00870B83" w:rsidP="00870B83">
      <w:pPr>
        <w:tabs>
          <w:tab w:val="left" w:pos="-480"/>
        </w:tabs>
        <w:autoSpaceDE w:val="0"/>
        <w:autoSpaceDN w:val="0"/>
        <w:adjustRightInd w:val="0"/>
        <w:spacing w:line="240" w:lineRule="exact"/>
        <w:rPr>
          <w:rFonts w:ascii="Frutiger LT 55 Roman" w:hAnsi="Frutiger LT 55 Roman" w:cs="Frutiger LT 55 Roman"/>
          <w:b/>
          <w:bCs/>
          <w:sz w:val="28"/>
          <w:szCs w:val="28"/>
        </w:rPr>
      </w:pPr>
    </w:p>
    <w:p w14:paraId="293E4266" w14:textId="77777777" w:rsidR="00576519" w:rsidRDefault="00576519" w:rsidP="00870B83">
      <w:pPr>
        <w:tabs>
          <w:tab w:val="left" w:pos="-480"/>
        </w:tabs>
        <w:autoSpaceDE w:val="0"/>
        <w:autoSpaceDN w:val="0"/>
        <w:adjustRightInd w:val="0"/>
        <w:spacing w:line="240" w:lineRule="exact"/>
        <w:rPr>
          <w:rFonts w:ascii="Frutiger LT 55 Roman" w:hAnsi="Frutiger LT 55 Roman" w:cs="Frutiger LT 55 Roman"/>
          <w:b/>
          <w:bCs/>
          <w:sz w:val="28"/>
          <w:szCs w:val="28"/>
        </w:rPr>
      </w:pPr>
    </w:p>
    <w:tbl>
      <w:tblPr>
        <w:tblpPr w:leftFromText="180" w:rightFromText="180" w:vertAnchor="text" w:horzAnchor="margin" w:tblpY="24"/>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70"/>
        <w:gridCol w:w="3870"/>
      </w:tblGrid>
      <w:tr w:rsidR="003C3681" w:rsidRPr="000E1BD9" w14:paraId="2B4FA831" w14:textId="77777777" w:rsidTr="003C3681">
        <w:trPr>
          <w:trHeight w:val="2059"/>
        </w:trPr>
        <w:tc>
          <w:tcPr>
            <w:tcW w:w="4770" w:type="dxa"/>
          </w:tcPr>
          <w:p w14:paraId="54861420" w14:textId="77777777" w:rsidR="003C3681" w:rsidRPr="00E924D0" w:rsidRDefault="003C3681" w:rsidP="003C3681">
            <w:pPr>
              <w:ind w:left="720"/>
              <w:rPr>
                <w:rFonts w:ascii="Frutiger LT 55 Roman" w:hAnsi="Frutiger LT 55 Roman"/>
                <w:b/>
                <w:sz w:val="16"/>
                <w:szCs w:val="16"/>
                <w:u w:val="single"/>
              </w:rPr>
            </w:pPr>
            <w:r w:rsidRPr="00E924D0">
              <w:rPr>
                <w:rFonts w:ascii="Frutiger LT 55 Roman" w:hAnsi="Frutiger LT 55 Roman"/>
                <w:b/>
                <w:sz w:val="16"/>
                <w:szCs w:val="16"/>
                <w:u w:val="single"/>
              </w:rPr>
              <w:t>KEY: Identifiers</w:t>
            </w:r>
          </w:p>
          <w:p w14:paraId="36BEFDFF" w14:textId="77777777" w:rsidR="003C3681" w:rsidRDefault="003C3681" w:rsidP="003C3681">
            <w:pPr>
              <w:ind w:left="720"/>
              <w:rPr>
                <w:rFonts w:ascii="Frutiger LT 55 Roman" w:hAnsi="Frutiger LT 55 Roman"/>
                <w:b/>
                <w:sz w:val="16"/>
                <w:szCs w:val="16"/>
              </w:rPr>
            </w:pPr>
          </w:p>
          <w:p w14:paraId="5822E877" w14:textId="77777777" w:rsidR="003C3681" w:rsidRPr="00E924D0" w:rsidRDefault="003C3681" w:rsidP="003C3681">
            <w:pPr>
              <w:ind w:left="720"/>
              <w:rPr>
                <w:rFonts w:ascii="Frutiger LT 55 Roman" w:hAnsi="Frutiger LT 55 Roman"/>
                <w:b/>
                <w:sz w:val="16"/>
                <w:szCs w:val="16"/>
              </w:rPr>
            </w:pPr>
          </w:p>
          <w:p w14:paraId="4E3D0C59" w14:textId="77777777" w:rsidR="003C3681" w:rsidRPr="000E1BD9" w:rsidRDefault="003C3681" w:rsidP="003C3681">
            <w:pPr>
              <w:numPr>
                <w:ilvl w:val="0"/>
                <w:numId w:val="18"/>
              </w:numPr>
              <w:rPr>
                <w:rFonts w:ascii="Frutiger LT 55 Roman" w:hAnsi="Frutiger LT 55 Roman"/>
                <w:b/>
                <w:sz w:val="16"/>
                <w:szCs w:val="16"/>
              </w:rPr>
            </w:pPr>
            <w:r w:rsidRPr="000E1BD9">
              <w:rPr>
                <w:rFonts w:ascii="Frutiger LT 55 Roman" w:hAnsi="Frutiger LT 55 Roman"/>
                <w:sz w:val="16"/>
                <w:szCs w:val="16"/>
              </w:rPr>
              <w:t xml:space="preserve">Your Name: </w:t>
            </w:r>
            <w:r w:rsidRPr="000E1BD9">
              <w:rPr>
                <w:rFonts w:ascii="Frutiger LT 55 Roman" w:hAnsi="Frutiger LT 55 Roman"/>
                <w:b/>
                <w:sz w:val="16"/>
                <w:szCs w:val="16"/>
              </w:rPr>
              <w:t>BOLD</w:t>
            </w:r>
          </w:p>
          <w:p w14:paraId="170F9A7C" w14:textId="77777777" w:rsidR="003C3681" w:rsidRPr="000E1BD9" w:rsidRDefault="003C3681" w:rsidP="003C3681">
            <w:pPr>
              <w:rPr>
                <w:rFonts w:ascii="Frutiger LT 55 Roman" w:hAnsi="Frutiger LT 55 Roman"/>
                <w:b/>
                <w:sz w:val="16"/>
                <w:szCs w:val="16"/>
              </w:rPr>
            </w:pPr>
          </w:p>
          <w:p w14:paraId="4CA64CF4" w14:textId="77777777" w:rsidR="003C3681" w:rsidRPr="000E1BD9" w:rsidRDefault="003C3681" w:rsidP="003C3681">
            <w:pPr>
              <w:numPr>
                <w:ilvl w:val="0"/>
                <w:numId w:val="18"/>
              </w:numPr>
              <w:rPr>
                <w:rFonts w:ascii="Frutiger LT 55 Roman" w:hAnsi="Frutiger LT 55 Roman"/>
                <w:i/>
                <w:sz w:val="16"/>
                <w:szCs w:val="16"/>
              </w:rPr>
            </w:pPr>
            <w:r w:rsidRPr="000E1BD9">
              <w:rPr>
                <w:rFonts w:ascii="Frutiger LT 55 Roman" w:hAnsi="Frutiger LT 55 Roman"/>
                <w:sz w:val="16"/>
                <w:szCs w:val="16"/>
              </w:rPr>
              <w:t>Colleague (S</w:t>
            </w:r>
            <w:r w:rsidR="00126809">
              <w:rPr>
                <w:rFonts w:ascii="Frutiger LT 55 Roman" w:hAnsi="Frutiger LT 55 Roman"/>
                <w:sz w:val="16"/>
                <w:szCs w:val="16"/>
              </w:rPr>
              <w:t>JU</w:t>
            </w:r>
            <w:r w:rsidRPr="000E1BD9">
              <w:rPr>
                <w:rFonts w:ascii="Frutiger LT 55 Roman" w:hAnsi="Frutiger LT 55 Roman"/>
                <w:sz w:val="16"/>
                <w:szCs w:val="16"/>
              </w:rPr>
              <w:t xml:space="preserve">): </w:t>
            </w:r>
            <w:r w:rsidR="00126809">
              <w:rPr>
                <w:rFonts w:ascii="Frutiger LT 55 Roman" w:hAnsi="Frutiger LT 55 Roman"/>
                <w:i/>
                <w:sz w:val="16"/>
                <w:szCs w:val="16"/>
              </w:rPr>
              <w:t>(SJU</w:t>
            </w:r>
            <w:r w:rsidRPr="000E1BD9">
              <w:rPr>
                <w:rFonts w:ascii="Frutiger LT 55 Roman" w:hAnsi="Frutiger LT 55 Roman"/>
                <w:i/>
                <w:sz w:val="16"/>
                <w:szCs w:val="16"/>
              </w:rPr>
              <w:t>) and Italics</w:t>
            </w:r>
            <w:r>
              <w:rPr>
                <w:rFonts w:ascii="Frutiger LT 55 Roman" w:hAnsi="Frutiger LT 55 Roman"/>
                <w:i/>
                <w:sz w:val="16"/>
                <w:szCs w:val="16"/>
              </w:rPr>
              <w:t xml:space="preserve">           </w:t>
            </w:r>
          </w:p>
          <w:p w14:paraId="22E3188A" w14:textId="77777777" w:rsidR="003C3681" w:rsidRPr="000E1BD9" w:rsidRDefault="003C3681" w:rsidP="003C3681">
            <w:pPr>
              <w:rPr>
                <w:rFonts w:ascii="Frutiger LT 55 Roman" w:hAnsi="Frutiger LT 55 Roman"/>
                <w:i/>
                <w:sz w:val="16"/>
                <w:szCs w:val="16"/>
              </w:rPr>
            </w:pPr>
          </w:p>
          <w:p w14:paraId="7D312F2F" w14:textId="77777777" w:rsidR="003C3681" w:rsidRPr="000E1BD9" w:rsidRDefault="003C3681" w:rsidP="003C3681">
            <w:pPr>
              <w:numPr>
                <w:ilvl w:val="0"/>
                <w:numId w:val="18"/>
              </w:numPr>
              <w:rPr>
                <w:rFonts w:ascii="Frutiger LT 55 Roman" w:hAnsi="Frutiger LT 55 Roman"/>
                <w:sz w:val="16"/>
                <w:szCs w:val="16"/>
                <w:u w:val="single"/>
              </w:rPr>
            </w:pPr>
            <w:r w:rsidRPr="000E1BD9">
              <w:rPr>
                <w:rFonts w:ascii="Frutiger LT 55 Roman" w:hAnsi="Frutiger LT 55 Roman"/>
                <w:sz w:val="16"/>
                <w:szCs w:val="16"/>
              </w:rPr>
              <w:t xml:space="preserve">Student UG: Underline </w:t>
            </w:r>
            <w:r w:rsidRPr="000E1BD9">
              <w:rPr>
                <w:rFonts w:ascii="Frutiger LT 55 Roman" w:hAnsi="Frutiger LT 55 Roman"/>
                <w:sz w:val="16"/>
                <w:szCs w:val="16"/>
                <w:u w:val="single"/>
              </w:rPr>
              <w:t>UG</w:t>
            </w:r>
          </w:p>
          <w:p w14:paraId="62EC2219" w14:textId="77777777" w:rsidR="003C3681" w:rsidRPr="000E1BD9" w:rsidRDefault="003C3681" w:rsidP="003C3681">
            <w:pPr>
              <w:rPr>
                <w:rFonts w:ascii="Frutiger LT 55 Roman" w:hAnsi="Frutiger LT 55 Roman"/>
                <w:sz w:val="16"/>
                <w:szCs w:val="16"/>
                <w:u w:val="single"/>
              </w:rPr>
            </w:pPr>
          </w:p>
          <w:p w14:paraId="17E4F506" w14:textId="77777777" w:rsidR="003C3681" w:rsidRPr="000E1BD9" w:rsidRDefault="003C3681" w:rsidP="003C3681">
            <w:pPr>
              <w:numPr>
                <w:ilvl w:val="0"/>
                <w:numId w:val="18"/>
              </w:numPr>
              <w:rPr>
                <w:rFonts w:ascii="Frutiger LT 55 Roman" w:hAnsi="Frutiger LT 55 Roman"/>
                <w:sz w:val="16"/>
                <w:szCs w:val="16"/>
                <w:u w:val="single"/>
              </w:rPr>
            </w:pPr>
            <w:r w:rsidRPr="000E1BD9">
              <w:rPr>
                <w:rFonts w:ascii="Frutiger LT 55 Roman" w:hAnsi="Frutiger LT 55 Roman"/>
                <w:sz w:val="16"/>
                <w:szCs w:val="16"/>
              </w:rPr>
              <w:t xml:space="preserve">Student (Grad Level): Underline </w:t>
            </w:r>
            <w:r w:rsidRPr="000E1BD9">
              <w:rPr>
                <w:rFonts w:ascii="Frutiger LT 55 Roman" w:hAnsi="Frutiger LT 55 Roman"/>
                <w:sz w:val="16"/>
                <w:szCs w:val="16"/>
                <w:u w:val="single"/>
              </w:rPr>
              <w:t>GRAD</w:t>
            </w:r>
          </w:p>
          <w:p w14:paraId="459895C9" w14:textId="77777777" w:rsidR="003C3681" w:rsidRPr="000E1BD9" w:rsidRDefault="003C3681" w:rsidP="003C3681">
            <w:pPr>
              <w:rPr>
                <w:rFonts w:ascii="Frutiger LT 55 Roman" w:hAnsi="Frutiger LT 55 Roman"/>
                <w:sz w:val="16"/>
                <w:szCs w:val="16"/>
                <w:u w:val="single"/>
              </w:rPr>
            </w:pPr>
          </w:p>
          <w:p w14:paraId="09B7191D" w14:textId="77777777" w:rsidR="003C3681" w:rsidRPr="000E1BD9" w:rsidRDefault="003C3681" w:rsidP="003C3681">
            <w:pPr>
              <w:numPr>
                <w:ilvl w:val="0"/>
                <w:numId w:val="18"/>
              </w:numPr>
              <w:rPr>
                <w:rFonts w:ascii="Frutiger LT 55 Roman" w:hAnsi="Frutiger LT 55 Roman"/>
                <w:sz w:val="16"/>
                <w:szCs w:val="16"/>
              </w:rPr>
            </w:pPr>
            <w:r w:rsidRPr="000E1BD9">
              <w:rPr>
                <w:rFonts w:ascii="Frutiger LT 55 Roman" w:hAnsi="Frutiger LT 55 Roman"/>
                <w:sz w:val="16"/>
                <w:szCs w:val="16"/>
              </w:rPr>
              <w:t xml:space="preserve">Other: So indicate with </w:t>
            </w:r>
            <w:r w:rsidRPr="000E1BD9">
              <w:rPr>
                <w:rFonts w:ascii="Frutiger LT 55 Roman" w:hAnsi="Frutiger LT 55 Roman"/>
                <w:b/>
                <w:sz w:val="16"/>
                <w:szCs w:val="16"/>
              </w:rPr>
              <w:t>***</w:t>
            </w:r>
          </w:p>
          <w:p w14:paraId="504B1FE3" w14:textId="77777777" w:rsidR="003C3681" w:rsidRPr="000E1BD9" w:rsidRDefault="003C3681" w:rsidP="003C3681">
            <w:pPr>
              <w:rPr>
                <w:rFonts w:ascii="Frutiger LT 55 Roman" w:hAnsi="Frutiger LT 55 Roman" w:cs="Frutiger LT 55 Roman"/>
                <w:sz w:val="16"/>
                <w:szCs w:val="16"/>
              </w:rPr>
            </w:pPr>
          </w:p>
        </w:tc>
        <w:tc>
          <w:tcPr>
            <w:tcW w:w="3870" w:type="dxa"/>
          </w:tcPr>
          <w:p w14:paraId="6D1323B3" w14:textId="77777777" w:rsidR="003C3681" w:rsidRPr="00F72B85" w:rsidRDefault="003C3681" w:rsidP="003C3681">
            <w:pPr>
              <w:autoSpaceDE w:val="0"/>
              <w:autoSpaceDN w:val="0"/>
              <w:adjustRightInd w:val="0"/>
              <w:spacing w:line="240" w:lineRule="exact"/>
              <w:rPr>
                <w:rFonts w:ascii="Frutiger LT 55 Roman" w:hAnsi="Frutiger LT 55 Roman" w:cs="Frutiger LT 55 Roman"/>
                <w:b/>
                <w:sz w:val="16"/>
                <w:szCs w:val="16"/>
                <w:u w:val="single"/>
              </w:rPr>
            </w:pPr>
            <w:r w:rsidRPr="00F72B85">
              <w:rPr>
                <w:rFonts w:ascii="Frutiger LT 55 Roman" w:hAnsi="Frutiger LT 55 Roman" w:cs="Frutiger LT 55 Roman"/>
                <w:b/>
                <w:sz w:val="16"/>
                <w:szCs w:val="16"/>
                <w:u w:val="single"/>
              </w:rPr>
              <w:t>Key: Roles</w:t>
            </w:r>
          </w:p>
          <w:p w14:paraId="124D7ADF" w14:textId="77777777" w:rsidR="003C3681" w:rsidRDefault="003C3681" w:rsidP="003C3681">
            <w:pPr>
              <w:autoSpaceDE w:val="0"/>
              <w:autoSpaceDN w:val="0"/>
              <w:adjustRightInd w:val="0"/>
              <w:spacing w:line="240" w:lineRule="exact"/>
              <w:rPr>
                <w:rFonts w:ascii="Frutiger LT 55 Roman" w:hAnsi="Frutiger LT 55 Roman" w:cs="Frutiger LT 55 Roman"/>
                <w:sz w:val="16"/>
                <w:szCs w:val="16"/>
              </w:rPr>
            </w:pPr>
            <w:r w:rsidRPr="00F72B85">
              <w:rPr>
                <w:rFonts w:ascii="Frutiger LT 55 Roman" w:hAnsi="Frutiger LT 55 Roman" w:cs="Frutiger LT 55 Roman"/>
                <w:b/>
                <w:sz w:val="16"/>
                <w:szCs w:val="16"/>
              </w:rPr>
              <w:t>R</w:t>
            </w:r>
            <w:r>
              <w:rPr>
                <w:rFonts w:ascii="Frutiger LT 55 Roman" w:hAnsi="Frutiger LT 55 Roman" w:cs="Frutiger LT 55 Roman"/>
                <w:sz w:val="16"/>
                <w:szCs w:val="16"/>
              </w:rPr>
              <w:t xml:space="preserve"> = research paper presenter</w:t>
            </w:r>
          </w:p>
          <w:p w14:paraId="416F85C4" w14:textId="77777777" w:rsidR="003C3681" w:rsidRDefault="003C3681" w:rsidP="003C3681">
            <w:pPr>
              <w:autoSpaceDE w:val="0"/>
              <w:autoSpaceDN w:val="0"/>
              <w:adjustRightInd w:val="0"/>
              <w:spacing w:line="240" w:lineRule="exact"/>
              <w:rPr>
                <w:rFonts w:ascii="Frutiger LT 55 Roman" w:hAnsi="Frutiger LT 55 Roman" w:cs="Frutiger LT 55 Roman"/>
                <w:sz w:val="16"/>
                <w:szCs w:val="16"/>
              </w:rPr>
            </w:pPr>
            <w:r w:rsidRPr="00F72B85">
              <w:rPr>
                <w:rFonts w:ascii="Frutiger LT 55 Roman" w:hAnsi="Frutiger LT 55 Roman" w:cs="Frutiger LT 55 Roman"/>
                <w:b/>
                <w:sz w:val="16"/>
                <w:szCs w:val="16"/>
              </w:rPr>
              <w:t>M</w:t>
            </w:r>
            <w:r>
              <w:rPr>
                <w:rFonts w:ascii="Frutiger LT 55 Roman" w:hAnsi="Frutiger LT 55 Roman" w:cs="Frutiger LT 55 Roman"/>
                <w:sz w:val="16"/>
                <w:szCs w:val="16"/>
              </w:rPr>
              <w:t xml:space="preserve"> = moderator</w:t>
            </w:r>
          </w:p>
          <w:p w14:paraId="6E6B985A" w14:textId="77777777" w:rsidR="003C3681" w:rsidRDefault="003C3681" w:rsidP="003C3681">
            <w:pPr>
              <w:autoSpaceDE w:val="0"/>
              <w:autoSpaceDN w:val="0"/>
              <w:adjustRightInd w:val="0"/>
              <w:spacing w:line="240" w:lineRule="exact"/>
              <w:rPr>
                <w:rFonts w:ascii="Frutiger LT 55 Roman" w:hAnsi="Frutiger LT 55 Roman" w:cs="Frutiger LT 55 Roman"/>
                <w:sz w:val="16"/>
                <w:szCs w:val="16"/>
              </w:rPr>
            </w:pPr>
            <w:r w:rsidRPr="00F72B85">
              <w:rPr>
                <w:rFonts w:ascii="Frutiger LT 55 Roman" w:hAnsi="Frutiger LT 55 Roman" w:cs="Frutiger LT 55 Roman"/>
                <w:b/>
                <w:sz w:val="16"/>
                <w:szCs w:val="16"/>
              </w:rPr>
              <w:t>S</w:t>
            </w:r>
            <w:r>
              <w:rPr>
                <w:rFonts w:ascii="Frutiger LT 55 Roman" w:hAnsi="Frutiger LT 55 Roman" w:cs="Frutiger LT 55 Roman"/>
                <w:sz w:val="16"/>
                <w:szCs w:val="16"/>
              </w:rPr>
              <w:t xml:space="preserve"> = speaker or panelist</w:t>
            </w:r>
          </w:p>
          <w:p w14:paraId="30C0A0F8" w14:textId="77777777" w:rsidR="003C3681" w:rsidRDefault="003C3681" w:rsidP="003C3681">
            <w:pPr>
              <w:autoSpaceDE w:val="0"/>
              <w:autoSpaceDN w:val="0"/>
              <w:adjustRightInd w:val="0"/>
              <w:spacing w:line="240" w:lineRule="exact"/>
              <w:rPr>
                <w:rFonts w:ascii="Frutiger LT 55 Roman" w:hAnsi="Frutiger LT 55 Roman" w:cs="Frutiger LT 55 Roman"/>
                <w:sz w:val="16"/>
                <w:szCs w:val="16"/>
              </w:rPr>
            </w:pPr>
            <w:r w:rsidRPr="001D5221">
              <w:rPr>
                <w:rFonts w:ascii="Frutiger LT 55 Roman" w:hAnsi="Frutiger LT 55 Roman" w:cs="Frutiger LT 55 Roman"/>
                <w:b/>
                <w:bCs/>
                <w:sz w:val="16"/>
                <w:szCs w:val="16"/>
              </w:rPr>
              <w:t>O</w:t>
            </w:r>
            <w:r>
              <w:rPr>
                <w:rFonts w:ascii="Frutiger LT 55 Roman" w:hAnsi="Frutiger LT 55 Roman" w:cs="Frutiger LT 55 Roman"/>
                <w:sz w:val="16"/>
                <w:szCs w:val="16"/>
              </w:rPr>
              <w:t xml:space="preserve"> = session organizer</w:t>
            </w:r>
          </w:p>
          <w:p w14:paraId="68EC0FB3" w14:textId="77777777" w:rsidR="003C3681" w:rsidRDefault="003C3681" w:rsidP="003C3681">
            <w:pPr>
              <w:autoSpaceDE w:val="0"/>
              <w:autoSpaceDN w:val="0"/>
              <w:adjustRightInd w:val="0"/>
              <w:spacing w:line="240" w:lineRule="exact"/>
              <w:rPr>
                <w:rFonts w:ascii="Frutiger LT 55 Roman" w:hAnsi="Frutiger LT 55 Roman" w:cs="Frutiger LT 55 Roman"/>
                <w:sz w:val="16"/>
                <w:szCs w:val="16"/>
              </w:rPr>
            </w:pPr>
            <w:r w:rsidRPr="00F72B85">
              <w:rPr>
                <w:rFonts w:ascii="Frutiger LT 55 Roman" w:hAnsi="Frutiger LT 55 Roman" w:cs="Frutiger LT 55 Roman"/>
                <w:b/>
                <w:sz w:val="16"/>
                <w:szCs w:val="16"/>
              </w:rPr>
              <w:t>P</w:t>
            </w:r>
            <w:r>
              <w:rPr>
                <w:rFonts w:ascii="Frutiger LT 55 Roman" w:hAnsi="Frutiger LT 55 Roman" w:cs="Frutiger LT 55 Roman"/>
                <w:sz w:val="16"/>
                <w:szCs w:val="16"/>
              </w:rPr>
              <w:t xml:space="preserve"> = poster session presenter</w:t>
            </w:r>
          </w:p>
          <w:p w14:paraId="43233C6A" w14:textId="77777777" w:rsidR="003C3681" w:rsidRDefault="003C3681" w:rsidP="003C3681">
            <w:pPr>
              <w:autoSpaceDE w:val="0"/>
              <w:autoSpaceDN w:val="0"/>
              <w:adjustRightInd w:val="0"/>
              <w:spacing w:line="240" w:lineRule="exact"/>
              <w:rPr>
                <w:rFonts w:ascii="Frutiger LT 55 Roman" w:hAnsi="Frutiger LT 55 Roman" w:cs="Frutiger LT 55 Roman"/>
                <w:sz w:val="16"/>
                <w:szCs w:val="16"/>
              </w:rPr>
            </w:pPr>
            <w:r w:rsidRPr="00F72B85">
              <w:rPr>
                <w:rFonts w:ascii="Frutiger LT 55 Roman" w:hAnsi="Frutiger LT 55 Roman" w:cs="Frutiger LT 55 Roman"/>
                <w:b/>
                <w:sz w:val="16"/>
                <w:szCs w:val="16"/>
              </w:rPr>
              <w:t>E</w:t>
            </w:r>
            <w:r>
              <w:rPr>
                <w:rFonts w:ascii="Frutiger LT 55 Roman" w:hAnsi="Frutiger LT 55 Roman" w:cs="Frutiger LT 55 Roman"/>
                <w:sz w:val="16"/>
                <w:szCs w:val="16"/>
              </w:rPr>
              <w:t xml:space="preserve"> = executive board member</w:t>
            </w:r>
          </w:p>
          <w:p w14:paraId="39D1880C" w14:textId="77777777" w:rsidR="003C3681" w:rsidRDefault="003C3681" w:rsidP="003C3681">
            <w:pPr>
              <w:autoSpaceDE w:val="0"/>
              <w:autoSpaceDN w:val="0"/>
              <w:adjustRightInd w:val="0"/>
              <w:spacing w:line="240" w:lineRule="exact"/>
              <w:rPr>
                <w:rFonts w:ascii="Frutiger LT 55 Roman" w:hAnsi="Frutiger LT 55 Roman" w:cs="Frutiger LT 55 Roman"/>
                <w:sz w:val="16"/>
                <w:szCs w:val="16"/>
              </w:rPr>
            </w:pPr>
            <w:r w:rsidRPr="00F72B85">
              <w:rPr>
                <w:rFonts w:ascii="Frutiger LT 55 Roman" w:hAnsi="Frutiger LT 55 Roman" w:cs="Frutiger LT 55 Roman"/>
                <w:b/>
                <w:sz w:val="16"/>
                <w:szCs w:val="16"/>
              </w:rPr>
              <w:t>D</w:t>
            </w:r>
            <w:r>
              <w:rPr>
                <w:rFonts w:ascii="Frutiger LT 55 Roman" w:hAnsi="Frutiger LT 55 Roman" w:cs="Frutiger LT 55 Roman"/>
                <w:sz w:val="16"/>
                <w:szCs w:val="16"/>
              </w:rPr>
              <w:t xml:space="preserve"> = discussion or respondent</w:t>
            </w:r>
          </w:p>
          <w:p w14:paraId="365D1086" w14:textId="77777777" w:rsidR="003C3681" w:rsidRPr="000E1BD9" w:rsidRDefault="003C3681" w:rsidP="003C3681">
            <w:pPr>
              <w:autoSpaceDE w:val="0"/>
              <w:autoSpaceDN w:val="0"/>
              <w:adjustRightInd w:val="0"/>
              <w:spacing w:line="240" w:lineRule="exact"/>
              <w:rPr>
                <w:rFonts w:ascii="Frutiger LT 55 Roman" w:hAnsi="Frutiger LT 55 Roman" w:cs="Frutiger LT 55 Roman"/>
                <w:sz w:val="16"/>
                <w:szCs w:val="16"/>
              </w:rPr>
            </w:pPr>
            <w:r w:rsidRPr="00F72B85">
              <w:rPr>
                <w:rFonts w:ascii="Frutiger LT 55 Roman" w:hAnsi="Frutiger LT 55 Roman" w:cs="Frutiger LT 55 Roman"/>
                <w:b/>
                <w:sz w:val="16"/>
                <w:szCs w:val="16"/>
              </w:rPr>
              <w:t xml:space="preserve">A </w:t>
            </w:r>
            <w:r>
              <w:rPr>
                <w:rFonts w:ascii="Frutiger LT 55 Roman" w:hAnsi="Frutiger LT 55 Roman" w:cs="Frutiger LT 55 Roman"/>
                <w:sz w:val="16"/>
                <w:szCs w:val="16"/>
              </w:rPr>
              <w:t>= paper presented by colleague in your absence</w:t>
            </w:r>
          </w:p>
        </w:tc>
      </w:tr>
    </w:tbl>
    <w:p w14:paraId="29F42C87" w14:textId="77777777" w:rsidR="00576519" w:rsidRDefault="00576519" w:rsidP="00870B83">
      <w:pPr>
        <w:tabs>
          <w:tab w:val="left" w:pos="-480"/>
        </w:tabs>
        <w:autoSpaceDE w:val="0"/>
        <w:autoSpaceDN w:val="0"/>
        <w:adjustRightInd w:val="0"/>
        <w:spacing w:line="240" w:lineRule="exact"/>
        <w:rPr>
          <w:rFonts w:ascii="Frutiger LT 55 Roman" w:hAnsi="Frutiger LT 55 Roman" w:cs="Frutiger LT 55 Roman"/>
          <w:b/>
          <w:bCs/>
          <w:sz w:val="28"/>
          <w:szCs w:val="28"/>
        </w:rPr>
      </w:pPr>
    </w:p>
    <w:p w14:paraId="175D10E3" w14:textId="77777777" w:rsidR="00576519" w:rsidRDefault="00576519" w:rsidP="00870B83">
      <w:pPr>
        <w:tabs>
          <w:tab w:val="left" w:pos="-480"/>
        </w:tabs>
        <w:autoSpaceDE w:val="0"/>
        <w:autoSpaceDN w:val="0"/>
        <w:adjustRightInd w:val="0"/>
        <w:spacing w:line="240" w:lineRule="exact"/>
        <w:rPr>
          <w:rFonts w:ascii="Frutiger LT 55 Roman" w:hAnsi="Frutiger LT 55 Roman" w:cs="Frutiger LT 55 Roman"/>
          <w:b/>
          <w:bCs/>
          <w:sz w:val="28"/>
          <w:szCs w:val="28"/>
        </w:rPr>
      </w:pPr>
    </w:p>
    <w:p w14:paraId="685D7FC5" w14:textId="77777777" w:rsidR="00576519" w:rsidRDefault="00576519" w:rsidP="00870B83">
      <w:pPr>
        <w:tabs>
          <w:tab w:val="left" w:pos="-480"/>
        </w:tabs>
        <w:autoSpaceDE w:val="0"/>
        <w:autoSpaceDN w:val="0"/>
        <w:adjustRightInd w:val="0"/>
        <w:spacing w:line="240" w:lineRule="exact"/>
        <w:rPr>
          <w:rFonts w:ascii="Frutiger LT 55 Roman" w:hAnsi="Frutiger LT 55 Roman" w:cs="Frutiger LT 55 Roman"/>
          <w:b/>
          <w:bCs/>
          <w:sz w:val="28"/>
          <w:szCs w:val="28"/>
        </w:rPr>
      </w:pPr>
    </w:p>
    <w:p w14:paraId="65FBA851" w14:textId="77777777" w:rsidR="00576519" w:rsidRDefault="00576519" w:rsidP="00870B83">
      <w:pPr>
        <w:tabs>
          <w:tab w:val="left" w:pos="-480"/>
        </w:tabs>
        <w:autoSpaceDE w:val="0"/>
        <w:autoSpaceDN w:val="0"/>
        <w:adjustRightInd w:val="0"/>
        <w:spacing w:line="240" w:lineRule="exact"/>
        <w:rPr>
          <w:rFonts w:ascii="Frutiger LT 55 Roman" w:hAnsi="Frutiger LT 55 Roman" w:cs="Frutiger LT 55 Roman"/>
          <w:b/>
          <w:bCs/>
          <w:sz w:val="28"/>
          <w:szCs w:val="28"/>
        </w:rPr>
      </w:pPr>
    </w:p>
    <w:p w14:paraId="02752005" w14:textId="77777777" w:rsidR="00576519" w:rsidRDefault="00576519" w:rsidP="00870B83">
      <w:pPr>
        <w:tabs>
          <w:tab w:val="left" w:pos="-480"/>
        </w:tabs>
        <w:autoSpaceDE w:val="0"/>
        <w:autoSpaceDN w:val="0"/>
        <w:adjustRightInd w:val="0"/>
        <w:spacing w:line="240" w:lineRule="exact"/>
        <w:rPr>
          <w:rFonts w:ascii="Frutiger LT 55 Roman" w:hAnsi="Frutiger LT 55 Roman" w:cs="Frutiger LT 55 Roman"/>
          <w:b/>
          <w:bCs/>
          <w:sz w:val="28"/>
          <w:szCs w:val="28"/>
        </w:rPr>
      </w:pPr>
    </w:p>
    <w:p w14:paraId="625A0534" w14:textId="77777777" w:rsidR="00576519" w:rsidRDefault="00576519" w:rsidP="00870B83">
      <w:pPr>
        <w:tabs>
          <w:tab w:val="left" w:pos="-480"/>
        </w:tabs>
        <w:autoSpaceDE w:val="0"/>
        <w:autoSpaceDN w:val="0"/>
        <w:adjustRightInd w:val="0"/>
        <w:spacing w:line="240" w:lineRule="exact"/>
        <w:rPr>
          <w:rFonts w:ascii="Frutiger LT 55 Roman" w:hAnsi="Frutiger LT 55 Roman" w:cs="Frutiger LT 55 Roman"/>
          <w:b/>
          <w:bCs/>
          <w:sz w:val="28"/>
          <w:szCs w:val="28"/>
        </w:rPr>
      </w:pPr>
    </w:p>
    <w:p w14:paraId="32868E3C" w14:textId="77777777" w:rsidR="00576519" w:rsidRDefault="00576519" w:rsidP="00870B83">
      <w:pPr>
        <w:tabs>
          <w:tab w:val="left" w:pos="-480"/>
        </w:tabs>
        <w:autoSpaceDE w:val="0"/>
        <w:autoSpaceDN w:val="0"/>
        <w:adjustRightInd w:val="0"/>
        <w:spacing w:line="240" w:lineRule="exact"/>
        <w:rPr>
          <w:rFonts w:ascii="Frutiger LT 55 Roman" w:hAnsi="Frutiger LT 55 Roman" w:cs="Frutiger LT 55 Roman"/>
          <w:b/>
          <w:bCs/>
          <w:sz w:val="28"/>
          <w:szCs w:val="28"/>
        </w:rPr>
      </w:pPr>
    </w:p>
    <w:p w14:paraId="6F0B6551" w14:textId="77777777" w:rsidR="00576519" w:rsidRDefault="00576519" w:rsidP="00870B83">
      <w:pPr>
        <w:tabs>
          <w:tab w:val="left" w:pos="-480"/>
        </w:tabs>
        <w:autoSpaceDE w:val="0"/>
        <w:autoSpaceDN w:val="0"/>
        <w:adjustRightInd w:val="0"/>
        <w:spacing w:line="240" w:lineRule="exact"/>
        <w:rPr>
          <w:rFonts w:ascii="Frutiger LT 55 Roman" w:hAnsi="Frutiger LT 55 Roman" w:cs="Frutiger LT 55 Roman"/>
          <w:b/>
          <w:bCs/>
          <w:sz w:val="28"/>
          <w:szCs w:val="28"/>
        </w:rPr>
      </w:pPr>
    </w:p>
    <w:p w14:paraId="233AC63E" w14:textId="77777777" w:rsidR="00576519" w:rsidRDefault="00576519" w:rsidP="00870B83">
      <w:pPr>
        <w:tabs>
          <w:tab w:val="left" w:pos="-480"/>
        </w:tabs>
        <w:autoSpaceDE w:val="0"/>
        <w:autoSpaceDN w:val="0"/>
        <w:adjustRightInd w:val="0"/>
        <w:spacing w:line="240" w:lineRule="exact"/>
        <w:rPr>
          <w:rFonts w:ascii="Frutiger LT 55 Roman" w:hAnsi="Frutiger LT 55 Roman" w:cs="Frutiger LT 55 Roman"/>
          <w:b/>
          <w:bCs/>
          <w:sz w:val="28"/>
          <w:szCs w:val="28"/>
        </w:rPr>
      </w:pPr>
    </w:p>
    <w:p w14:paraId="20D40F11" w14:textId="77777777" w:rsidR="00576519" w:rsidRDefault="00576519" w:rsidP="00870B83">
      <w:pPr>
        <w:tabs>
          <w:tab w:val="left" w:pos="-480"/>
        </w:tabs>
        <w:autoSpaceDE w:val="0"/>
        <w:autoSpaceDN w:val="0"/>
        <w:adjustRightInd w:val="0"/>
        <w:spacing w:line="240" w:lineRule="exact"/>
        <w:rPr>
          <w:rFonts w:ascii="Frutiger LT 55 Roman" w:hAnsi="Frutiger LT 55 Roman" w:cs="Frutiger LT 55 Roman"/>
          <w:b/>
          <w:bCs/>
          <w:sz w:val="28"/>
          <w:szCs w:val="28"/>
        </w:rPr>
      </w:pPr>
    </w:p>
    <w:p w14:paraId="0252D127" w14:textId="77777777" w:rsidR="00576519" w:rsidRDefault="00576519" w:rsidP="00870B83">
      <w:pPr>
        <w:tabs>
          <w:tab w:val="left" w:pos="-480"/>
        </w:tabs>
        <w:autoSpaceDE w:val="0"/>
        <w:autoSpaceDN w:val="0"/>
        <w:adjustRightInd w:val="0"/>
        <w:spacing w:line="240" w:lineRule="exact"/>
        <w:rPr>
          <w:rFonts w:ascii="Frutiger LT 55 Roman" w:hAnsi="Frutiger LT 55 Roman" w:cs="Frutiger LT 55 Roman"/>
          <w:b/>
          <w:bCs/>
          <w:sz w:val="28"/>
          <w:szCs w:val="28"/>
        </w:rPr>
      </w:pPr>
    </w:p>
    <w:p w14:paraId="3E2E6DB4" w14:textId="77777777" w:rsidR="00576519" w:rsidRDefault="00576519" w:rsidP="00870B83">
      <w:pPr>
        <w:tabs>
          <w:tab w:val="left" w:pos="-480"/>
        </w:tabs>
        <w:autoSpaceDE w:val="0"/>
        <w:autoSpaceDN w:val="0"/>
        <w:adjustRightInd w:val="0"/>
        <w:spacing w:line="240" w:lineRule="exact"/>
        <w:rPr>
          <w:rFonts w:ascii="Frutiger LT 55 Roman" w:hAnsi="Frutiger LT 55 Roman" w:cs="Frutiger LT 55 Roman"/>
          <w:b/>
          <w:bCs/>
          <w:sz w:val="28"/>
          <w:szCs w:val="28"/>
        </w:rPr>
      </w:pPr>
    </w:p>
    <w:p w14:paraId="16337680" w14:textId="77777777" w:rsidR="00576519" w:rsidRDefault="00576519" w:rsidP="00870B83">
      <w:pPr>
        <w:tabs>
          <w:tab w:val="left" w:pos="-480"/>
        </w:tabs>
        <w:autoSpaceDE w:val="0"/>
        <w:autoSpaceDN w:val="0"/>
        <w:adjustRightInd w:val="0"/>
        <w:spacing w:line="240" w:lineRule="exact"/>
        <w:rPr>
          <w:rFonts w:ascii="Frutiger LT 55 Roman" w:hAnsi="Frutiger LT 55 Roman" w:cs="Frutiger LT 55 Roman"/>
          <w:b/>
          <w:bCs/>
          <w:sz w:val="28"/>
          <w:szCs w:val="28"/>
        </w:rPr>
      </w:pPr>
    </w:p>
    <w:p w14:paraId="4F55CA64" w14:textId="77777777" w:rsidR="002441D2" w:rsidRDefault="00870B83" w:rsidP="00692255">
      <w:pPr>
        <w:tabs>
          <w:tab w:val="num" w:pos="1680"/>
        </w:tabs>
        <w:autoSpaceDE w:val="0"/>
        <w:autoSpaceDN w:val="0"/>
        <w:adjustRightInd w:val="0"/>
        <w:spacing w:line="240" w:lineRule="exact"/>
        <w:ind w:left="-810"/>
        <w:jc w:val="both"/>
        <w:rPr>
          <w:rFonts w:ascii="Frutiger LT 55 Roman" w:hAnsi="Frutiger LT 55 Roman" w:cs="Frutiger LT 55 Roman"/>
          <w:sz w:val="16"/>
          <w:szCs w:val="16"/>
        </w:rPr>
      </w:pPr>
      <w:r>
        <w:rPr>
          <w:rFonts w:ascii="Frutiger LT 55 Roman" w:hAnsi="Frutiger LT 55 Roman" w:cs="Frutiger LT 55 Roman"/>
          <w:b/>
          <w:sz w:val="16"/>
          <w:szCs w:val="16"/>
        </w:rPr>
        <w:t xml:space="preserve">INSTRUCTIONS: </w:t>
      </w:r>
      <w:r w:rsidR="002441D2" w:rsidRPr="0066687F">
        <w:rPr>
          <w:rFonts w:ascii="Frutiger LT 55 Roman" w:hAnsi="Frutiger LT 55 Roman" w:cs="Frutiger LT 55 Roman"/>
          <w:b/>
          <w:caps/>
          <w:sz w:val="16"/>
          <w:szCs w:val="16"/>
        </w:rPr>
        <w:t>Current year’s program appearances</w:t>
      </w:r>
      <w:r w:rsidR="002441D2" w:rsidRPr="0066687F">
        <w:rPr>
          <w:rFonts w:ascii="Frutiger LT 55 Roman" w:hAnsi="Frutiger LT 55 Roman" w:cs="Frutiger LT 55 Roman"/>
          <w:b/>
          <w:caps/>
          <w:sz w:val="20"/>
          <w:szCs w:val="20"/>
        </w:rPr>
        <w:t>.</w:t>
      </w:r>
      <w:r w:rsidR="002441D2" w:rsidRPr="002441D2">
        <w:rPr>
          <w:rFonts w:ascii="Frutiger LT 55 Roman" w:hAnsi="Frutiger LT 55 Roman" w:cs="Frutiger LT 55 Roman"/>
          <w:b/>
          <w:sz w:val="20"/>
          <w:szCs w:val="20"/>
        </w:rPr>
        <w:t xml:space="preserve"> </w:t>
      </w:r>
      <w:r w:rsidR="002441D2" w:rsidRPr="00EE4A9E">
        <w:rPr>
          <w:rFonts w:ascii="Frutiger LT 55 Roman" w:hAnsi="Frutiger LT 55 Roman" w:cs="Frutiger LT 55 Roman"/>
          <w:sz w:val="16"/>
          <w:szCs w:val="16"/>
        </w:rPr>
        <w:t xml:space="preserve"> </w:t>
      </w:r>
      <w:r w:rsidR="002A287A" w:rsidRPr="00EE4A9E">
        <w:rPr>
          <w:rFonts w:ascii="Frutiger LT 55 Roman" w:hAnsi="Frutiger LT 55 Roman" w:cs="Frutiger LT 55 Roman"/>
          <w:sz w:val="16"/>
          <w:szCs w:val="16"/>
        </w:rPr>
        <w:t xml:space="preserve">List all </w:t>
      </w:r>
      <w:r w:rsidR="002A287A" w:rsidRPr="004D0077">
        <w:rPr>
          <w:rFonts w:ascii="Frutiger LT 55 Roman" w:hAnsi="Frutiger LT 55 Roman" w:cs="Frutiger LT 55 Roman"/>
          <w:b/>
          <w:sz w:val="16"/>
          <w:szCs w:val="16"/>
        </w:rPr>
        <w:t>program appearances</w:t>
      </w:r>
      <w:r w:rsidR="002A287A" w:rsidRPr="00EE4A9E">
        <w:rPr>
          <w:rFonts w:ascii="Frutiger LT 55 Roman" w:hAnsi="Frutiger LT 55 Roman" w:cs="Frutiger LT 55 Roman"/>
          <w:sz w:val="16"/>
          <w:szCs w:val="16"/>
        </w:rPr>
        <w:t xml:space="preserve"> with pertinent dates. </w:t>
      </w:r>
      <w:r w:rsidR="004D5A3F">
        <w:rPr>
          <w:rFonts w:ascii="Frutiger LT 55 Roman" w:hAnsi="Frutiger LT 55 Roman" w:cs="Frutiger LT 55 Roman"/>
          <w:sz w:val="16"/>
          <w:szCs w:val="16"/>
        </w:rPr>
        <w:t>Use the keys above to i</w:t>
      </w:r>
      <w:r w:rsidR="002A287A">
        <w:rPr>
          <w:rFonts w:ascii="Frutiger LT 55 Roman" w:hAnsi="Frutiger LT 55 Roman" w:cs="Frutiger LT 55 Roman"/>
          <w:sz w:val="16"/>
          <w:szCs w:val="16"/>
        </w:rPr>
        <w:t>ndicate your role</w:t>
      </w:r>
      <w:r w:rsidR="00954C9E">
        <w:rPr>
          <w:rFonts w:ascii="Frutiger LT 55 Roman" w:hAnsi="Frutiger LT 55 Roman" w:cs="Frutiger LT 55 Roman"/>
          <w:sz w:val="16"/>
          <w:szCs w:val="16"/>
        </w:rPr>
        <w:t>.</w:t>
      </w:r>
      <w:r w:rsidR="004D5A3F">
        <w:rPr>
          <w:rFonts w:ascii="Frutiger LT 55 Roman" w:hAnsi="Frutiger LT 55 Roman" w:cs="Frutiger LT 55 Roman"/>
          <w:sz w:val="16"/>
          <w:szCs w:val="16"/>
        </w:rPr>
        <w:t xml:space="preserve"> Also Identify</w:t>
      </w:r>
      <w:r w:rsidR="004D0077">
        <w:rPr>
          <w:rFonts w:ascii="Frutiger LT 55 Roman" w:hAnsi="Frutiger LT 55 Roman" w:cs="Frutiger LT 55 Roman"/>
          <w:sz w:val="16"/>
          <w:szCs w:val="16"/>
        </w:rPr>
        <w:t xml:space="preserve"> collaborator</w:t>
      </w:r>
      <w:r w:rsidR="004D5A3F">
        <w:rPr>
          <w:rFonts w:ascii="Frutiger LT 55 Roman" w:hAnsi="Frutiger LT 55 Roman" w:cs="Frutiger LT 55 Roman"/>
          <w:sz w:val="16"/>
          <w:szCs w:val="16"/>
        </w:rPr>
        <w:t>/s as</w:t>
      </w:r>
      <w:r w:rsidR="004D0077">
        <w:rPr>
          <w:rFonts w:ascii="Frutiger LT 55 Roman" w:hAnsi="Frutiger LT 55 Roman" w:cs="Frutiger LT 55 Roman"/>
          <w:sz w:val="16"/>
          <w:szCs w:val="16"/>
        </w:rPr>
        <w:t xml:space="preserve"> colleague, faculty member, student or other. </w:t>
      </w:r>
      <w:r w:rsidR="002A287A" w:rsidRPr="00EE4A9E">
        <w:rPr>
          <w:rFonts w:ascii="Frutiger LT 55 Roman" w:hAnsi="Frutiger LT 55 Roman" w:cs="Frutiger LT 55 Roman"/>
          <w:sz w:val="16"/>
          <w:szCs w:val="16"/>
        </w:rPr>
        <w:t>List titles of papers presented at each meeting with appropriate bibliographical notation; abstracts, proceedings, etc. [If a paper was later published, it should be cross-listed under publications “</w:t>
      </w:r>
      <w:r w:rsidR="002441D2">
        <w:rPr>
          <w:rFonts w:ascii="Frutiger LT 55 Roman" w:hAnsi="Frutiger LT 55 Roman" w:cs="Frutiger LT 55 Roman"/>
          <w:sz w:val="16"/>
          <w:szCs w:val="16"/>
        </w:rPr>
        <w:t>I</w:t>
      </w:r>
      <w:r w:rsidR="002A287A">
        <w:rPr>
          <w:rFonts w:ascii="Frutiger LT 55 Roman" w:hAnsi="Frutiger LT 55 Roman" w:cs="Frutiger LT 55 Roman"/>
          <w:sz w:val="16"/>
          <w:szCs w:val="16"/>
        </w:rPr>
        <w:t>.</w:t>
      </w:r>
      <w:r w:rsidR="002A287A" w:rsidRPr="00EE4A9E">
        <w:rPr>
          <w:rFonts w:ascii="Frutiger LT 55 Roman" w:hAnsi="Frutiger LT 55 Roman" w:cs="Frutiger LT 55 Roman"/>
          <w:sz w:val="16"/>
          <w:szCs w:val="16"/>
        </w:rPr>
        <w:t>”</w:t>
      </w:r>
      <w:r w:rsidR="002A287A">
        <w:rPr>
          <w:rFonts w:ascii="Frutiger LT 55 Roman" w:hAnsi="Frutiger LT 55 Roman" w:cs="Frutiger LT 55 Roman"/>
          <w:sz w:val="16"/>
          <w:szCs w:val="16"/>
        </w:rPr>
        <w:t>]</w:t>
      </w:r>
    </w:p>
    <w:p w14:paraId="29423984" w14:textId="77777777" w:rsidR="00870B83" w:rsidRDefault="00870B83" w:rsidP="002441D2">
      <w:pPr>
        <w:tabs>
          <w:tab w:val="num" w:pos="1680"/>
        </w:tabs>
        <w:autoSpaceDE w:val="0"/>
        <w:autoSpaceDN w:val="0"/>
        <w:adjustRightInd w:val="0"/>
        <w:spacing w:line="240" w:lineRule="exact"/>
        <w:ind w:left="240" w:hanging="480"/>
        <w:rPr>
          <w:rFonts w:ascii="Frutiger LT 55 Roman" w:hAnsi="Frutiger LT 55 Roman" w:cs="Frutiger LT 55 Roman"/>
          <w:sz w:val="16"/>
          <w:szCs w:val="16"/>
        </w:rPr>
      </w:pPr>
    </w:p>
    <w:p w14:paraId="6CA558F6" w14:textId="151B67A4" w:rsidR="00870B83" w:rsidRPr="00EE6AE1" w:rsidRDefault="004D5A3F" w:rsidP="00870B83">
      <w:pPr>
        <w:autoSpaceDE w:val="0"/>
        <w:autoSpaceDN w:val="0"/>
        <w:adjustRightInd w:val="0"/>
        <w:spacing w:line="240" w:lineRule="exact"/>
        <w:ind w:hanging="840"/>
        <w:rPr>
          <w:rFonts w:ascii="Frutiger LT 55 Roman" w:hAnsi="Frutiger LT 55 Roman" w:cs="Frutiger LT 55 Roman"/>
          <w:b/>
          <w:bCs/>
          <w:i/>
          <w:iCs/>
          <w:sz w:val="16"/>
          <w:szCs w:val="16"/>
          <w:u w:val="single"/>
        </w:rPr>
      </w:pPr>
      <w:r>
        <w:rPr>
          <w:rFonts w:ascii="Frutiger LT 55 Roman" w:hAnsi="Frutiger LT 55 Roman" w:cs="Frutiger LT 55 Roman"/>
          <w:b/>
          <w:sz w:val="22"/>
          <w:szCs w:val="22"/>
          <w:highlight w:val="lightGray"/>
        </w:rPr>
        <w:t>J</w:t>
      </w:r>
      <w:r w:rsidR="00126809">
        <w:rPr>
          <w:rFonts w:ascii="Frutiger LT 55 Roman" w:hAnsi="Frutiger LT 55 Roman" w:cs="Frutiger LT 55 Roman"/>
          <w:b/>
          <w:sz w:val="22"/>
          <w:szCs w:val="22"/>
          <w:highlight w:val="lightGray"/>
        </w:rPr>
        <w:t xml:space="preserve"> </w:t>
      </w:r>
      <w:r w:rsidR="00870B83" w:rsidRPr="00814B64">
        <w:rPr>
          <w:rFonts w:ascii="Frutiger LT 55 Roman" w:hAnsi="Frutiger LT 55 Roman" w:cs="Frutiger LT 55 Roman"/>
          <w:b/>
          <w:sz w:val="22"/>
          <w:szCs w:val="22"/>
          <w:highlight w:val="lightGray"/>
        </w:rPr>
        <w:t xml:space="preserve">(a) </w:t>
      </w:r>
      <w:r w:rsidR="00870B83" w:rsidRPr="00814B64">
        <w:rPr>
          <w:rFonts w:ascii="Frutiger LT 55 Roman" w:hAnsi="Frutiger LT 55 Roman" w:cs="Frutiger LT 55 Roman"/>
          <w:b/>
          <w:sz w:val="22"/>
          <w:szCs w:val="22"/>
          <w:highlight w:val="lightGray"/>
        </w:rPr>
        <w:tab/>
        <w:t>THIS PAF: CURRENT YEAR’S</w:t>
      </w:r>
      <w:r w:rsidR="00870B83" w:rsidRPr="00E96AF6">
        <w:rPr>
          <w:rFonts w:ascii="Frutiger LT 55 Roman" w:hAnsi="Frutiger LT 55 Roman" w:cs="Frutiger LT 55 Roman"/>
          <w:b/>
          <w:sz w:val="22"/>
          <w:szCs w:val="22"/>
        </w:rPr>
        <w:t xml:space="preserve"> CONFERENCE and PROGRAM APPEARANCES </w:t>
      </w:r>
      <w:r w:rsidR="00870B83" w:rsidRPr="00814B64">
        <w:rPr>
          <w:rFonts w:ascii="Frutiger LT 55 Roman" w:hAnsi="Frutiger LT 55 Roman" w:cs="Frutiger LT 55 Roman"/>
          <w:b/>
          <w:sz w:val="22"/>
          <w:szCs w:val="22"/>
          <w:highlight w:val="lightGray"/>
          <w:u w:val="single"/>
        </w:rPr>
        <w:t>with</w:t>
      </w:r>
      <w:r w:rsidR="00870B83" w:rsidRPr="00E96AF6">
        <w:rPr>
          <w:rFonts w:ascii="Frutiger LT 55 Roman" w:hAnsi="Frutiger LT 55 Roman" w:cs="Frutiger LT 55 Roman"/>
          <w:b/>
          <w:sz w:val="22"/>
          <w:szCs w:val="22"/>
          <w:u w:val="single"/>
        </w:rPr>
        <w:t xml:space="preserve"> </w:t>
      </w:r>
      <w:r w:rsidR="00870B83" w:rsidRPr="00E96AF6">
        <w:rPr>
          <w:rFonts w:ascii="Frutiger LT 55 Roman" w:hAnsi="Frutiger LT 55 Roman" w:cs="Frutiger LT 55 Roman"/>
          <w:b/>
          <w:sz w:val="22"/>
          <w:szCs w:val="22"/>
        </w:rPr>
        <w:t>PA</w:t>
      </w:r>
      <w:r w:rsidR="00295F7D">
        <w:rPr>
          <w:rFonts w:ascii="Frutiger LT 55 Roman" w:hAnsi="Frutiger LT 55 Roman" w:cs="Frutiger LT 55 Roman"/>
          <w:b/>
          <w:sz w:val="22"/>
          <w:szCs w:val="22"/>
        </w:rPr>
        <w:t>R</w:t>
      </w:r>
      <w:r w:rsidR="00870B83" w:rsidRPr="00E96AF6">
        <w:rPr>
          <w:rFonts w:ascii="Frutiger LT 55 Roman" w:hAnsi="Frutiger LT 55 Roman" w:cs="Frutiger LT 55 Roman"/>
          <w:b/>
          <w:sz w:val="22"/>
          <w:szCs w:val="22"/>
        </w:rPr>
        <w:t>TICIPATION</w:t>
      </w:r>
      <w:r w:rsidR="00870B83" w:rsidRPr="00E96AF6">
        <w:rPr>
          <w:rFonts w:ascii="Frutiger LT 55 Roman" w:hAnsi="Frutiger LT 55 Roman" w:cs="Frutiger LT 55 Roman"/>
          <w:i/>
          <w:sz w:val="22"/>
          <w:szCs w:val="22"/>
        </w:rPr>
        <w:t xml:space="preserve"> </w:t>
      </w:r>
      <w:r w:rsidR="00870B83" w:rsidRPr="00E96AF6">
        <w:rPr>
          <w:rFonts w:ascii="Frutiger LT 55 Roman" w:hAnsi="Frutiger LT 55 Roman" w:cs="Frutiger LT 55 Roman"/>
          <w:bCs/>
          <w:i/>
          <w:iCs/>
          <w:sz w:val="16"/>
          <w:szCs w:val="16"/>
        </w:rPr>
        <w:t>(</w:t>
      </w:r>
      <w:r w:rsidR="00870B83" w:rsidRPr="00AE2AB1">
        <w:rPr>
          <w:rFonts w:ascii="Frutiger LT 55 Roman" w:hAnsi="Frutiger LT 55 Roman" w:cs="Frutiger LT 55 Roman"/>
          <w:b/>
          <w:bCs/>
          <w:i/>
          <w:iCs/>
          <w:color w:val="FF0000"/>
          <w:sz w:val="16"/>
          <w:szCs w:val="16"/>
        </w:rPr>
        <w:t xml:space="preserve">reverse </w:t>
      </w:r>
      <w:r w:rsidR="00870B83" w:rsidRPr="00E96AF6">
        <w:rPr>
          <w:rFonts w:ascii="Frutiger LT 55 Roman" w:hAnsi="Frutiger LT 55 Roman" w:cs="Frutiger LT 55 Roman"/>
          <w:bCs/>
          <w:i/>
          <w:iCs/>
          <w:sz w:val="16"/>
          <w:szCs w:val="16"/>
        </w:rPr>
        <w:t xml:space="preserve">chronological orders starting this </w:t>
      </w:r>
      <w:r w:rsidR="00870B83">
        <w:rPr>
          <w:rFonts w:ascii="Frutiger LT 55 Roman" w:hAnsi="Frutiger LT 55 Roman" w:cs="Frutiger LT 55 Roman"/>
          <w:bCs/>
          <w:i/>
          <w:iCs/>
          <w:sz w:val="16"/>
          <w:szCs w:val="16"/>
        </w:rPr>
        <w:t xml:space="preserve">November </w:t>
      </w:r>
      <w:r w:rsidR="00870B83" w:rsidRPr="00E96AF6">
        <w:rPr>
          <w:rFonts w:ascii="Frutiger LT 55 Roman" w:hAnsi="Frutiger LT 55 Roman" w:cs="Frutiger LT 55 Roman"/>
          <w:bCs/>
          <w:i/>
          <w:iCs/>
          <w:sz w:val="16"/>
          <w:szCs w:val="16"/>
        </w:rPr>
        <w:t xml:space="preserve">and working backwards to last </w:t>
      </w:r>
      <w:r w:rsidR="00870B83">
        <w:rPr>
          <w:rFonts w:ascii="Frutiger LT 55 Roman" w:hAnsi="Frutiger LT 55 Roman" w:cs="Frutiger LT 55 Roman"/>
          <w:bCs/>
          <w:i/>
          <w:iCs/>
          <w:sz w:val="16"/>
          <w:szCs w:val="16"/>
        </w:rPr>
        <w:t>Oct/</w:t>
      </w:r>
      <w:r w:rsidR="00870B83" w:rsidRPr="00E96AF6">
        <w:rPr>
          <w:rFonts w:ascii="Frutiger LT 55 Roman" w:hAnsi="Frutiger LT 55 Roman" w:cs="Frutiger LT 55 Roman"/>
          <w:bCs/>
          <w:i/>
          <w:iCs/>
          <w:sz w:val="16"/>
          <w:szCs w:val="16"/>
        </w:rPr>
        <w:t>November)</w:t>
      </w:r>
    </w:p>
    <w:p w14:paraId="1E52D7AB" w14:textId="77777777" w:rsidR="00870B83" w:rsidRDefault="00C30D08" w:rsidP="00870B83">
      <w:pPr>
        <w:autoSpaceDE w:val="0"/>
        <w:autoSpaceDN w:val="0"/>
        <w:adjustRightInd w:val="0"/>
        <w:spacing w:line="240" w:lineRule="exact"/>
        <w:ind w:left="-900"/>
        <w:rPr>
          <w:rFonts w:ascii="Frutiger LT 55 Roman" w:hAnsi="Frutiger LT 55 Roman" w:cs="Frutiger LT 55 Roman"/>
          <w:b/>
          <w:sz w:val="16"/>
          <w:szCs w:val="16"/>
        </w:rPr>
      </w:pPr>
      <w:r>
        <w:rPr>
          <w:rFonts w:ascii="Frutiger LT 55 Roman" w:hAnsi="Frutiger LT 55 Roman" w:cs="Frutiger LT 55 Roman"/>
          <w:b/>
          <w:noProof/>
          <w:sz w:val="16"/>
          <w:szCs w:val="16"/>
        </w:rPr>
        <mc:AlternateContent>
          <mc:Choice Requires="wps">
            <w:drawing>
              <wp:inline distT="0" distB="0" distL="0" distR="0" wp14:anchorId="315FBC26" wp14:editId="40C1C91C">
                <wp:extent cx="6400800" cy="0"/>
                <wp:effectExtent l="19050" t="17145" r="19050" b="20955"/>
                <wp:docPr id="23" name="Lin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7AAB9B3" id="Line 146" o:spid="_x0000_s1026" style="visibility:visible;mso-wrap-style:square;mso-left-percent:-10001;mso-top-percent:-10001;mso-position-horizontal:absolute;mso-position-horizontal-relative:char;mso-position-vertical:absolute;mso-position-vertical-relative:line;mso-left-percent:-10001;mso-top-percent:-10001"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" strokeweight="2pt">
                <w10:anchorlock/>
              </v:line>
            </w:pict>
          </mc:Fallback>
        </mc:AlternateContent>
      </w:r>
    </w:p>
    <w:p w14:paraId="6B28902A" w14:textId="77777777" w:rsidR="00870B83" w:rsidRPr="007943D2" w:rsidRDefault="00870B83" w:rsidP="00870B83">
      <w:pPr>
        <w:autoSpaceDE w:val="0"/>
        <w:autoSpaceDN w:val="0"/>
        <w:adjustRightInd w:val="0"/>
        <w:spacing w:line="240" w:lineRule="exact"/>
        <w:ind w:left="-900"/>
        <w:rPr>
          <w:rFonts w:ascii="Frutiger LT 55 Roman" w:hAnsi="Frutiger LT 55 Roman" w:cs="Frutiger LT 55 Roman"/>
          <w:b/>
          <w:i/>
          <w:color w:val="FF0000"/>
          <w:sz w:val="16"/>
          <w:szCs w:val="16"/>
        </w:rPr>
      </w:pPr>
      <w:r w:rsidRPr="007943D2">
        <w:rPr>
          <w:rFonts w:ascii="Frutiger LT 55 Roman" w:hAnsi="Frutiger LT 55 Roman" w:cs="Frutiger LT 55 Roman"/>
          <w:b/>
          <w:i/>
          <w:sz w:val="16"/>
          <w:szCs w:val="16"/>
        </w:rPr>
        <w:t xml:space="preserve">Date(s) of </w:t>
      </w:r>
      <w:proofErr w:type="gramStart"/>
      <w:r w:rsidRPr="007943D2">
        <w:rPr>
          <w:rFonts w:ascii="Frutiger LT 55 Roman" w:hAnsi="Frutiger LT 55 Roman" w:cs="Frutiger LT 55 Roman"/>
          <w:b/>
          <w:i/>
          <w:sz w:val="16"/>
          <w:szCs w:val="16"/>
        </w:rPr>
        <w:t xml:space="preserve">Conference </w:t>
      </w:r>
      <w:r w:rsidRPr="00F71058">
        <w:rPr>
          <w:rFonts w:ascii="Arial Rounded MT Bold" w:hAnsi="Arial Rounded MT Bold" w:cs="Frutiger LT 55 Roman"/>
          <w:b/>
          <w:i/>
          <w:sz w:val="16"/>
          <w:szCs w:val="16"/>
        </w:rPr>
        <w:t>,</w:t>
      </w:r>
      <w:proofErr w:type="gramEnd"/>
      <w:r w:rsidRPr="007943D2">
        <w:rPr>
          <w:rFonts w:ascii="Frutiger LT 55 Roman" w:hAnsi="Frutiger LT 55 Roman" w:cs="Frutiger LT 55 Roman"/>
          <w:b/>
          <w:i/>
          <w:sz w:val="16"/>
          <w:szCs w:val="16"/>
        </w:rPr>
        <w:t xml:space="preserve"> Name of Program or Conference (Include Location) &amp; Title of Paper Presented (If Applicable) </w:t>
      </w:r>
      <w:r w:rsidRPr="00F71058">
        <w:rPr>
          <w:rFonts w:ascii="Arial Rounded MT Bold" w:hAnsi="Arial Rounded MT Bold" w:cs="Frutiger LT 55 Roman"/>
          <w:b/>
          <w:i/>
          <w:sz w:val="16"/>
          <w:szCs w:val="16"/>
        </w:rPr>
        <w:t>,</w:t>
      </w:r>
      <w:r w:rsidRPr="007943D2">
        <w:rPr>
          <w:rFonts w:ascii="Frutiger LT 55 Roman" w:hAnsi="Frutiger LT 55 Roman" w:cs="Frutiger LT 55 Roman"/>
          <w:b/>
          <w:i/>
          <w:color w:val="FF0000"/>
          <w:sz w:val="16"/>
          <w:szCs w:val="16"/>
        </w:rPr>
        <w:t xml:space="preserve"> </w:t>
      </w:r>
      <w:r w:rsidRPr="007943D2">
        <w:rPr>
          <w:rFonts w:ascii="Frutiger LT 55 Roman" w:hAnsi="Frutiger LT 55 Roman" w:cs="Frutiger LT 55 Roman"/>
          <w:b/>
          <w:i/>
          <w:sz w:val="16"/>
          <w:szCs w:val="16"/>
        </w:rPr>
        <w:t>Category (Local, Regional, National, International, etc.)</w:t>
      </w:r>
      <w:r w:rsidRPr="007943D2">
        <w:rPr>
          <w:rFonts w:ascii="Frutiger LT 55 Roman" w:hAnsi="Frutiger LT 55 Roman" w:cs="Frutiger LT 55 Roman"/>
          <w:i/>
          <w:sz w:val="16"/>
          <w:szCs w:val="16"/>
        </w:rPr>
        <w:t xml:space="preserve"> </w:t>
      </w:r>
      <w:r w:rsidRPr="00F71058">
        <w:rPr>
          <w:rFonts w:ascii="Arial Rounded MT Bold" w:hAnsi="Arial Rounded MT Bold" w:cs="Frutiger LT 55 Roman"/>
          <w:b/>
          <w:i/>
          <w:sz w:val="16"/>
          <w:szCs w:val="16"/>
        </w:rPr>
        <w:t>,</w:t>
      </w:r>
      <w:r w:rsidRPr="007943D2">
        <w:rPr>
          <w:rFonts w:ascii="Frutiger LT 55 Roman" w:hAnsi="Frutiger LT 55 Roman" w:cs="Frutiger LT 55 Roman"/>
          <w:b/>
          <w:i/>
          <w:color w:val="FF0000"/>
          <w:sz w:val="16"/>
          <w:szCs w:val="16"/>
        </w:rPr>
        <w:t xml:space="preserve"> </w:t>
      </w:r>
      <w:r w:rsidRPr="007943D2">
        <w:rPr>
          <w:rFonts w:ascii="Frutiger LT 55 Roman" w:hAnsi="Frutiger LT 55 Roman" w:cs="Frutiger LT 55 Roman"/>
          <w:b/>
          <w:i/>
          <w:sz w:val="16"/>
          <w:szCs w:val="16"/>
        </w:rPr>
        <w:t>Role  (See Key)</w:t>
      </w:r>
    </w:p>
    <w:p w14:paraId="0E2F7B52" w14:textId="77777777" w:rsidR="00870B83" w:rsidRDefault="00C30D08" w:rsidP="00870B83">
      <w:pPr>
        <w:autoSpaceDE w:val="0"/>
        <w:autoSpaceDN w:val="0"/>
        <w:adjustRightInd w:val="0"/>
        <w:spacing w:line="240" w:lineRule="exact"/>
        <w:ind w:left="-900"/>
        <w:rPr>
          <w:rFonts w:ascii="Frutiger LT 55 Roman" w:hAnsi="Frutiger LT 55 Roman" w:cs="Frutiger LT 55 Roman"/>
          <w:b/>
          <w:color w:val="FF0000"/>
          <w:sz w:val="16"/>
          <w:szCs w:val="16"/>
        </w:rPr>
      </w:pPr>
      <w:r>
        <w:rPr>
          <w:rFonts w:ascii="Frutiger LT 55 Roman" w:hAnsi="Frutiger LT 55 Roman" w:cs="Frutiger LT 55 Roman"/>
          <w:b/>
          <w:noProof/>
          <w:color w:val="FF0000"/>
          <w:sz w:val="16"/>
          <w:szCs w:val="16"/>
        </w:rPr>
        <mc:AlternateContent>
          <mc:Choice Requires="wps">
            <w:drawing>
              <wp:inline distT="0" distB="0" distL="0" distR="0" wp14:anchorId="654CFFB3" wp14:editId="55FA6FA3">
                <wp:extent cx="6400800" cy="0"/>
                <wp:effectExtent l="19050" t="17145" r="19050" b="20955"/>
                <wp:docPr id="22"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5BB81122" id="Line 145" o:spid="_x0000_s1026" style="visibility:visible;mso-wrap-style:square;mso-left-percent:-10001;mso-top-percent:-10001;mso-position-horizontal:absolute;mso-position-horizontal-relative:char;mso-position-vertical:absolute;mso-position-vertical-relative:line;mso-left-percent:-10001;mso-top-percent:-10001"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" strokeweight="2pt">
                <w10:anchorlock/>
              </v:line>
            </w:pict>
          </mc:Fallback>
        </mc:AlternateContent>
      </w:r>
    </w:p>
    <w:p w14:paraId="4E9AA72B" w14:textId="77777777" w:rsidR="00870B83" w:rsidRDefault="00870B83" w:rsidP="00870B83">
      <w:pPr>
        <w:autoSpaceDE w:val="0"/>
        <w:autoSpaceDN w:val="0"/>
        <w:adjustRightInd w:val="0"/>
        <w:spacing w:line="240" w:lineRule="exact"/>
        <w:ind w:left="-900"/>
        <w:rPr>
          <w:rFonts w:ascii="Frutiger LT 55 Roman" w:hAnsi="Frutiger LT 55 Roman" w:cs="Frutiger LT 55 Roman"/>
          <w:b/>
          <w:color w:val="FF0000"/>
          <w:sz w:val="16"/>
          <w:szCs w:val="16"/>
        </w:rPr>
      </w:pPr>
    </w:p>
    <w:p w14:paraId="1E0C072C" w14:textId="77777777" w:rsidR="00870B83" w:rsidRDefault="00870B83" w:rsidP="00870B83">
      <w:pPr>
        <w:autoSpaceDE w:val="0"/>
        <w:autoSpaceDN w:val="0"/>
        <w:adjustRightInd w:val="0"/>
        <w:spacing w:line="240" w:lineRule="exact"/>
        <w:ind w:left="-900"/>
        <w:rPr>
          <w:rFonts w:ascii="Frutiger LT 55 Roman" w:hAnsi="Frutiger LT 55 Roman" w:cs="Frutiger LT 55 Roman"/>
          <w:b/>
          <w:color w:val="FF0000"/>
          <w:sz w:val="16"/>
          <w:szCs w:val="16"/>
        </w:rPr>
      </w:pPr>
    </w:p>
    <w:p w14:paraId="4E7BE1B3" w14:textId="77777777" w:rsidR="00870B83" w:rsidRDefault="00870B83" w:rsidP="00870B83">
      <w:pPr>
        <w:autoSpaceDE w:val="0"/>
        <w:autoSpaceDN w:val="0"/>
        <w:adjustRightInd w:val="0"/>
        <w:spacing w:line="240" w:lineRule="exact"/>
        <w:ind w:left="-900"/>
        <w:rPr>
          <w:rFonts w:ascii="Frutiger LT 55 Roman" w:hAnsi="Frutiger LT 55 Roman" w:cs="Frutiger LT 55 Roman"/>
          <w:b/>
          <w:color w:val="FF0000"/>
          <w:sz w:val="16"/>
          <w:szCs w:val="16"/>
        </w:rPr>
      </w:pPr>
    </w:p>
    <w:p w14:paraId="018E6B25" w14:textId="77777777" w:rsidR="0032486A" w:rsidRDefault="0032486A" w:rsidP="00870B83">
      <w:pPr>
        <w:autoSpaceDE w:val="0"/>
        <w:autoSpaceDN w:val="0"/>
        <w:adjustRightInd w:val="0"/>
        <w:spacing w:line="240" w:lineRule="exact"/>
        <w:ind w:left="-900"/>
        <w:rPr>
          <w:rFonts w:ascii="Frutiger LT 55 Roman" w:hAnsi="Frutiger LT 55 Roman" w:cs="Frutiger LT 55 Roman"/>
          <w:b/>
          <w:color w:val="FF0000"/>
          <w:sz w:val="16"/>
          <w:szCs w:val="16"/>
        </w:rPr>
      </w:pPr>
    </w:p>
    <w:p w14:paraId="4FB1191F" w14:textId="77777777" w:rsidR="0032486A" w:rsidRDefault="0032486A" w:rsidP="00870B83">
      <w:pPr>
        <w:autoSpaceDE w:val="0"/>
        <w:autoSpaceDN w:val="0"/>
        <w:adjustRightInd w:val="0"/>
        <w:spacing w:line="240" w:lineRule="exact"/>
        <w:ind w:left="-900"/>
        <w:rPr>
          <w:rFonts w:ascii="Frutiger LT 55 Roman" w:hAnsi="Frutiger LT 55 Roman" w:cs="Frutiger LT 55 Roman"/>
          <w:b/>
          <w:color w:val="FF0000"/>
          <w:sz w:val="16"/>
          <w:szCs w:val="16"/>
        </w:rPr>
      </w:pPr>
    </w:p>
    <w:p w14:paraId="581D9A52" w14:textId="77777777" w:rsidR="00870B83" w:rsidRDefault="00870B83" w:rsidP="00870B83">
      <w:pPr>
        <w:autoSpaceDE w:val="0"/>
        <w:autoSpaceDN w:val="0"/>
        <w:adjustRightInd w:val="0"/>
        <w:spacing w:line="240" w:lineRule="exact"/>
        <w:ind w:left="-900"/>
        <w:rPr>
          <w:rFonts w:ascii="Frutiger LT 55 Roman" w:hAnsi="Frutiger LT 55 Roman" w:cs="Frutiger LT 55 Roman"/>
          <w:b/>
          <w:color w:val="FF0000"/>
          <w:sz w:val="16"/>
          <w:szCs w:val="16"/>
        </w:rPr>
      </w:pPr>
    </w:p>
    <w:p w14:paraId="02B61BDA" w14:textId="77777777" w:rsidR="003C3681" w:rsidRDefault="003C3681" w:rsidP="00870B83">
      <w:pPr>
        <w:autoSpaceDE w:val="0"/>
        <w:autoSpaceDN w:val="0"/>
        <w:adjustRightInd w:val="0"/>
        <w:spacing w:line="240" w:lineRule="exact"/>
        <w:ind w:left="-900"/>
        <w:rPr>
          <w:rFonts w:ascii="Frutiger LT 55 Roman" w:hAnsi="Frutiger LT 55 Roman" w:cs="Frutiger LT 55 Roman"/>
          <w:b/>
          <w:color w:val="FF0000"/>
          <w:sz w:val="16"/>
          <w:szCs w:val="16"/>
        </w:rPr>
      </w:pPr>
    </w:p>
    <w:p w14:paraId="1F57286E" w14:textId="77777777" w:rsidR="003C3681" w:rsidRDefault="003C3681" w:rsidP="00870B83">
      <w:pPr>
        <w:autoSpaceDE w:val="0"/>
        <w:autoSpaceDN w:val="0"/>
        <w:adjustRightInd w:val="0"/>
        <w:spacing w:line="240" w:lineRule="exact"/>
        <w:ind w:left="-900"/>
        <w:rPr>
          <w:rFonts w:ascii="Frutiger LT 55 Roman" w:hAnsi="Frutiger LT 55 Roman" w:cs="Frutiger LT 55 Roman"/>
          <w:b/>
          <w:color w:val="FF0000"/>
          <w:sz w:val="16"/>
          <w:szCs w:val="16"/>
        </w:rPr>
      </w:pPr>
    </w:p>
    <w:p w14:paraId="6DB6BA35" w14:textId="77777777" w:rsidR="003C3681" w:rsidRDefault="003C3681" w:rsidP="00870B83">
      <w:pPr>
        <w:autoSpaceDE w:val="0"/>
        <w:autoSpaceDN w:val="0"/>
        <w:adjustRightInd w:val="0"/>
        <w:spacing w:line="240" w:lineRule="exact"/>
        <w:ind w:left="-900"/>
        <w:rPr>
          <w:rFonts w:ascii="Frutiger LT 55 Roman" w:hAnsi="Frutiger LT 55 Roman" w:cs="Frutiger LT 55 Roman"/>
          <w:b/>
          <w:color w:val="FF0000"/>
          <w:sz w:val="16"/>
          <w:szCs w:val="16"/>
        </w:rPr>
      </w:pPr>
    </w:p>
    <w:p w14:paraId="16128795" w14:textId="77777777" w:rsidR="003C3681" w:rsidRDefault="003C3681" w:rsidP="00870B83">
      <w:pPr>
        <w:autoSpaceDE w:val="0"/>
        <w:autoSpaceDN w:val="0"/>
        <w:adjustRightInd w:val="0"/>
        <w:spacing w:line="240" w:lineRule="exact"/>
        <w:ind w:left="-900"/>
        <w:rPr>
          <w:rFonts w:ascii="Frutiger LT 55 Roman" w:hAnsi="Frutiger LT 55 Roman" w:cs="Frutiger LT 55 Roman"/>
          <w:b/>
          <w:color w:val="FF0000"/>
          <w:sz w:val="16"/>
          <w:szCs w:val="16"/>
        </w:rPr>
      </w:pPr>
    </w:p>
    <w:p w14:paraId="5FE80A36" w14:textId="77777777" w:rsidR="002441D2" w:rsidRDefault="002441D2" w:rsidP="002441D2">
      <w:pPr>
        <w:tabs>
          <w:tab w:val="num" w:pos="1680"/>
        </w:tabs>
        <w:autoSpaceDE w:val="0"/>
        <w:autoSpaceDN w:val="0"/>
        <w:adjustRightInd w:val="0"/>
        <w:spacing w:line="240" w:lineRule="exact"/>
        <w:ind w:left="240" w:hanging="480"/>
        <w:rPr>
          <w:rFonts w:ascii="Frutiger LT 55 Roman" w:hAnsi="Frutiger LT 55 Roman" w:cs="Frutiger LT 55 Roman"/>
          <w:sz w:val="16"/>
          <w:szCs w:val="16"/>
        </w:rPr>
      </w:pPr>
    </w:p>
    <w:p w14:paraId="63DCA477" w14:textId="77777777" w:rsidR="00870B83" w:rsidRPr="00E96AF6" w:rsidRDefault="004D5A3F" w:rsidP="00870B83">
      <w:pPr>
        <w:autoSpaceDE w:val="0"/>
        <w:autoSpaceDN w:val="0"/>
        <w:adjustRightInd w:val="0"/>
        <w:ind w:hanging="840"/>
        <w:rPr>
          <w:rFonts w:ascii="Frutiger LT 55 Roman" w:hAnsi="Frutiger LT 55 Roman" w:cs="Frutiger LT 55 Roman"/>
          <w:sz w:val="22"/>
          <w:szCs w:val="22"/>
        </w:rPr>
      </w:pPr>
      <w:r>
        <w:rPr>
          <w:rFonts w:ascii="Frutiger LT 55 Roman" w:hAnsi="Frutiger LT 55 Roman" w:cs="Frutiger LT 55 Roman"/>
          <w:b/>
          <w:sz w:val="22"/>
          <w:szCs w:val="22"/>
          <w:highlight w:val="lightGray"/>
        </w:rPr>
        <w:t>J</w:t>
      </w:r>
      <w:r w:rsidR="00126809">
        <w:rPr>
          <w:rFonts w:ascii="Frutiger LT 55 Roman" w:hAnsi="Frutiger LT 55 Roman" w:cs="Frutiger LT 55 Roman"/>
          <w:b/>
          <w:sz w:val="22"/>
          <w:szCs w:val="22"/>
          <w:highlight w:val="lightGray"/>
        </w:rPr>
        <w:t xml:space="preserve"> </w:t>
      </w:r>
      <w:r>
        <w:rPr>
          <w:rFonts w:ascii="Frutiger LT 55 Roman" w:hAnsi="Frutiger LT 55 Roman" w:cs="Frutiger LT 55 Roman"/>
          <w:b/>
          <w:sz w:val="22"/>
          <w:szCs w:val="22"/>
          <w:highlight w:val="lightGray"/>
        </w:rPr>
        <w:t>(</w:t>
      </w:r>
      <w:r w:rsidR="00870B83" w:rsidRPr="00814B64">
        <w:rPr>
          <w:rFonts w:ascii="Frutiger LT 55 Roman" w:hAnsi="Frutiger LT 55 Roman" w:cs="Frutiger LT 55 Roman"/>
          <w:b/>
          <w:sz w:val="22"/>
          <w:szCs w:val="22"/>
          <w:highlight w:val="lightGray"/>
        </w:rPr>
        <w:t>b)     THIS PAF: CURRENT</w:t>
      </w:r>
      <w:r w:rsidR="00870B83" w:rsidRPr="00E96AF6">
        <w:rPr>
          <w:rFonts w:ascii="Frutiger LT 55 Roman" w:hAnsi="Frutiger LT 55 Roman" w:cs="Frutiger LT 55 Roman"/>
          <w:b/>
          <w:sz w:val="22"/>
          <w:szCs w:val="22"/>
        </w:rPr>
        <w:t xml:space="preserve"> CONFERENCE/PROGRAMS attended </w:t>
      </w:r>
      <w:r w:rsidR="00870B83" w:rsidRPr="00814B64">
        <w:rPr>
          <w:rFonts w:ascii="Frutiger LT 55 Roman" w:hAnsi="Frutiger LT 55 Roman" w:cs="Frutiger LT 55 Roman"/>
          <w:b/>
          <w:sz w:val="22"/>
          <w:szCs w:val="22"/>
          <w:highlight w:val="lightGray"/>
        </w:rPr>
        <w:t>without</w:t>
      </w:r>
      <w:r w:rsidR="00870B83" w:rsidRPr="00E96AF6">
        <w:rPr>
          <w:rFonts w:ascii="Frutiger LT 55 Roman" w:hAnsi="Frutiger LT 55 Roman" w:cs="Frutiger LT 55 Roman"/>
          <w:b/>
          <w:sz w:val="22"/>
          <w:szCs w:val="22"/>
        </w:rPr>
        <w:t xml:space="preserve"> active participation</w:t>
      </w:r>
    </w:p>
    <w:p w14:paraId="229E43D2" w14:textId="77777777" w:rsidR="00870B83" w:rsidRDefault="00C30D08" w:rsidP="00870B83">
      <w:pPr>
        <w:autoSpaceDE w:val="0"/>
        <w:autoSpaceDN w:val="0"/>
        <w:adjustRightInd w:val="0"/>
        <w:spacing w:line="240" w:lineRule="exact"/>
        <w:ind w:left="-900"/>
        <w:rPr>
          <w:rFonts w:ascii="Frutiger LT 55 Roman" w:hAnsi="Frutiger LT 55 Roman" w:cs="Frutiger LT 55 Roman"/>
          <w:b/>
          <w:sz w:val="16"/>
          <w:szCs w:val="16"/>
        </w:rPr>
      </w:pPr>
      <w:r>
        <w:rPr>
          <w:rFonts w:ascii="Frutiger LT 55 Roman" w:hAnsi="Frutiger LT 55 Roman" w:cs="Frutiger LT 55 Roman"/>
          <w:b/>
          <w:noProof/>
          <w:sz w:val="16"/>
          <w:szCs w:val="16"/>
        </w:rPr>
        <mc:AlternateContent>
          <mc:Choice Requires="wps">
            <w:drawing>
              <wp:inline distT="0" distB="0" distL="0" distR="0" wp14:anchorId="0399927D" wp14:editId="359589D2">
                <wp:extent cx="6400800" cy="0"/>
                <wp:effectExtent l="19050" t="14605" r="19050" b="13970"/>
                <wp:docPr id="21"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5B012BE" id="Line 144" o:spid="_x0000_s1026" style="visibility:visible;mso-wrap-style:square;mso-left-percent:-10001;mso-top-percent:-10001;mso-position-horizontal:absolute;mso-position-horizontal-relative:char;mso-position-vertical:absolute;mso-position-vertical-relative:line;mso-left-percent:-10001;mso-top-percent:-10001"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" strokeweight="2pt">
                <w10:anchorlock/>
              </v:line>
            </w:pict>
          </mc:Fallback>
        </mc:AlternateContent>
      </w:r>
    </w:p>
    <w:p w14:paraId="2C9C99EB" w14:textId="77777777" w:rsidR="00870B83" w:rsidRPr="00BF53EC" w:rsidRDefault="00870B83" w:rsidP="00870B83">
      <w:pPr>
        <w:autoSpaceDE w:val="0"/>
        <w:autoSpaceDN w:val="0"/>
        <w:adjustRightInd w:val="0"/>
        <w:spacing w:line="240" w:lineRule="exact"/>
        <w:ind w:left="-900"/>
        <w:rPr>
          <w:rFonts w:ascii="Frutiger LT 55 Roman" w:hAnsi="Frutiger LT 55 Roman" w:cs="Frutiger LT 55 Roman"/>
          <w:b/>
          <w:i/>
          <w:color w:val="FF0000"/>
          <w:sz w:val="16"/>
          <w:szCs w:val="16"/>
        </w:rPr>
      </w:pPr>
      <w:r w:rsidRPr="007943D2">
        <w:rPr>
          <w:rFonts w:ascii="Frutiger LT 55 Roman" w:hAnsi="Frutiger LT 55 Roman" w:cs="Frutiger LT 55 Roman"/>
          <w:b/>
          <w:i/>
          <w:sz w:val="16"/>
          <w:szCs w:val="16"/>
        </w:rPr>
        <w:t>Date(s) of Conference</w:t>
      </w:r>
      <w:r w:rsidRPr="00F71058">
        <w:rPr>
          <w:rFonts w:ascii="Arial Rounded MT Bold" w:hAnsi="Arial Rounded MT Bold" w:cs="Frutiger LT 55 Roman"/>
          <w:b/>
          <w:i/>
          <w:sz w:val="16"/>
          <w:szCs w:val="16"/>
        </w:rPr>
        <w:t>,</w:t>
      </w:r>
      <w:r w:rsidRPr="007943D2">
        <w:rPr>
          <w:rFonts w:ascii="Frutiger LT 55 Roman" w:hAnsi="Frutiger LT 55 Roman" w:cs="Frutiger LT 55 Roman"/>
          <w:b/>
          <w:i/>
          <w:sz w:val="16"/>
          <w:szCs w:val="16"/>
        </w:rPr>
        <w:t xml:space="preserve"> Name of Program or Conference</w:t>
      </w:r>
      <w:r w:rsidRPr="00F71058">
        <w:rPr>
          <w:rFonts w:ascii="Arial Rounded MT Bold" w:hAnsi="Arial Rounded MT Bold" w:cs="Frutiger LT 55 Roman"/>
          <w:b/>
          <w:i/>
          <w:sz w:val="16"/>
          <w:szCs w:val="16"/>
        </w:rPr>
        <w:t>,</w:t>
      </w:r>
      <w:r w:rsidRPr="007943D2">
        <w:rPr>
          <w:rFonts w:ascii="Frutiger LT 55 Roman" w:hAnsi="Frutiger LT 55 Roman" w:cs="Frutiger LT 55 Roman"/>
          <w:b/>
          <w:i/>
          <w:color w:val="FF0000"/>
          <w:sz w:val="16"/>
          <w:szCs w:val="16"/>
        </w:rPr>
        <w:t xml:space="preserve"> </w:t>
      </w:r>
      <w:r w:rsidRPr="007943D2">
        <w:rPr>
          <w:rFonts w:ascii="Frutiger LT 55 Roman" w:hAnsi="Frutiger LT 55 Roman" w:cs="Frutiger LT 55 Roman"/>
          <w:b/>
          <w:i/>
          <w:sz w:val="16"/>
          <w:szCs w:val="16"/>
        </w:rPr>
        <w:t>Category (Local, Regional, National, International)</w:t>
      </w:r>
      <w:r w:rsidRPr="00BF53EC">
        <w:rPr>
          <w:rFonts w:ascii="Frutiger LT 55 Roman" w:hAnsi="Frutiger LT 55 Roman" w:cs="Frutiger LT 55 Roman"/>
          <w:b/>
          <w:i/>
          <w:sz w:val="16"/>
          <w:szCs w:val="16"/>
        </w:rPr>
        <w:t xml:space="preserve"> </w:t>
      </w:r>
      <w:r w:rsidR="00C30D08">
        <w:rPr>
          <w:rFonts w:ascii="Frutiger LT 55 Roman" w:hAnsi="Frutiger LT 55 Roman" w:cs="Frutiger LT 55 Roman"/>
          <w:b/>
          <w:noProof/>
          <w:color w:val="FF0000"/>
          <w:sz w:val="16"/>
          <w:szCs w:val="16"/>
        </w:rPr>
        <mc:AlternateContent>
          <mc:Choice Requires="wps">
            <w:drawing>
              <wp:inline distT="0" distB="0" distL="0" distR="0" wp14:anchorId="44D510E9" wp14:editId="3CF68965">
                <wp:extent cx="6400800" cy="0"/>
                <wp:effectExtent l="19050" t="14605" r="19050" b="13970"/>
                <wp:docPr id="20"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A2C71B4" id="Line 143" o:spid="_x0000_s1026" style="visibility:visible;mso-wrap-style:square;mso-left-percent:-10001;mso-top-percent:-10001;mso-position-horizontal:absolute;mso-position-horizontal-relative:char;mso-position-vertical:absolute;mso-position-vertical-relative:line;mso-left-percent:-10001;mso-top-percent:-10001"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" strokeweight="2pt">
                <w10:anchorlock/>
              </v:line>
            </w:pict>
          </mc:Fallback>
        </mc:AlternateContent>
      </w:r>
    </w:p>
    <w:p w14:paraId="0EC9A2EB" w14:textId="77777777" w:rsidR="00870B83" w:rsidRDefault="00870B83" w:rsidP="00870B83">
      <w:pPr>
        <w:autoSpaceDE w:val="0"/>
        <w:autoSpaceDN w:val="0"/>
        <w:adjustRightInd w:val="0"/>
        <w:spacing w:line="240" w:lineRule="exact"/>
        <w:ind w:left="-900"/>
        <w:rPr>
          <w:rFonts w:ascii="Frutiger LT 55 Roman" w:hAnsi="Frutiger LT 55 Roman" w:cs="Frutiger LT 55 Roman"/>
          <w:b/>
          <w:color w:val="FF0000"/>
          <w:sz w:val="16"/>
          <w:szCs w:val="16"/>
        </w:rPr>
      </w:pPr>
    </w:p>
    <w:p w14:paraId="687BBCFA" w14:textId="77777777" w:rsidR="000A3832" w:rsidRDefault="000A3832" w:rsidP="000A3832">
      <w:pPr>
        <w:tabs>
          <w:tab w:val="num" w:pos="1680"/>
        </w:tabs>
        <w:autoSpaceDE w:val="0"/>
        <w:autoSpaceDN w:val="0"/>
        <w:adjustRightInd w:val="0"/>
        <w:spacing w:line="240" w:lineRule="exact"/>
        <w:rPr>
          <w:rFonts w:ascii="Frutiger LT 55 Roman" w:hAnsi="Frutiger LT 55 Roman" w:cs="Frutiger LT 55 Roman"/>
          <w:sz w:val="16"/>
          <w:szCs w:val="16"/>
        </w:rPr>
      </w:pPr>
    </w:p>
    <w:p w14:paraId="6E0DB815" w14:textId="77777777" w:rsidR="003C3681" w:rsidRDefault="003C3681" w:rsidP="000A3832">
      <w:pPr>
        <w:tabs>
          <w:tab w:val="num" w:pos="1680"/>
        </w:tabs>
        <w:autoSpaceDE w:val="0"/>
        <w:autoSpaceDN w:val="0"/>
        <w:adjustRightInd w:val="0"/>
        <w:spacing w:line="240" w:lineRule="exact"/>
        <w:rPr>
          <w:rFonts w:ascii="Frutiger LT 55 Roman" w:hAnsi="Frutiger LT 55 Roman" w:cs="Frutiger LT 55 Roman"/>
          <w:sz w:val="16"/>
          <w:szCs w:val="16"/>
        </w:rPr>
      </w:pPr>
    </w:p>
    <w:p w14:paraId="1F5BE1BC" w14:textId="77777777" w:rsidR="003C3681" w:rsidRDefault="003C3681" w:rsidP="000A3832">
      <w:pPr>
        <w:tabs>
          <w:tab w:val="num" w:pos="1680"/>
        </w:tabs>
        <w:autoSpaceDE w:val="0"/>
        <w:autoSpaceDN w:val="0"/>
        <w:adjustRightInd w:val="0"/>
        <w:spacing w:line="240" w:lineRule="exact"/>
        <w:rPr>
          <w:rFonts w:ascii="Frutiger LT 55 Roman" w:hAnsi="Frutiger LT 55 Roman" w:cs="Frutiger LT 55 Roman"/>
          <w:sz w:val="16"/>
          <w:szCs w:val="16"/>
        </w:rPr>
      </w:pPr>
    </w:p>
    <w:p w14:paraId="22EFB68D" w14:textId="77777777" w:rsidR="003C3681" w:rsidRDefault="003C3681" w:rsidP="000A3832">
      <w:pPr>
        <w:tabs>
          <w:tab w:val="num" w:pos="1680"/>
        </w:tabs>
        <w:autoSpaceDE w:val="0"/>
        <w:autoSpaceDN w:val="0"/>
        <w:adjustRightInd w:val="0"/>
        <w:spacing w:line="240" w:lineRule="exact"/>
        <w:rPr>
          <w:rFonts w:ascii="Frutiger LT 55 Roman" w:hAnsi="Frutiger LT 55 Roman" w:cs="Frutiger LT 55 Roman"/>
          <w:sz w:val="16"/>
          <w:szCs w:val="16"/>
        </w:rPr>
      </w:pPr>
    </w:p>
    <w:p w14:paraId="613AFD1D" w14:textId="77777777" w:rsidR="003C3681" w:rsidRDefault="003C3681" w:rsidP="000A3832">
      <w:pPr>
        <w:tabs>
          <w:tab w:val="num" w:pos="1680"/>
        </w:tabs>
        <w:autoSpaceDE w:val="0"/>
        <w:autoSpaceDN w:val="0"/>
        <w:adjustRightInd w:val="0"/>
        <w:spacing w:line="240" w:lineRule="exact"/>
        <w:rPr>
          <w:rFonts w:ascii="Frutiger LT 55 Roman" w:hAnsi="Frutiger LT 55 Roman" w:cs="Frutiger LT 55 Roman"/>
          <w:sz w:val="16"/>
          <w:szCs w:val="16"/>
        </w:rPr>
      </w:pPr>
    </w:p>
    <w:p w14:paraId="2F0D1CB9" w14:textId="77777777" w:rsidR="000A3832" w:rsidRDefault="000A3832" w:rsidP="000A3832">
      <w:pPr>
        <w:tabs>
          <w:tab w:val="num" w:pos="1680"/>
        </w:tabs>
        <w:autoSpaceDE w:val="0"/>
        <w:autoSpaceDN w:val="0"/>
        <w:adjustRightInd w:val="0"/>
        <w:spacing w:line="240" w:lineRule="exact"/>
        <w:rPr>
          <w:rFonts w:ascii="Frutiger LT 55 Roman" w:hAnsi="Frutiger LT 55 Roman" w:cs="Frutiger LT 55 Roman"/>
          <w:sz w:val="16"/>
          <w:szCs w:val="16"/>
        </w:rPr>
      </w:pPr>
    </w:p>
    <w:p w14:paraId="2513C139" w14:textId="77777777" w:rsidR="003C3681" w:rsidRDefault="003C3681" w:rsidP="000A3832">
      <w:pPr>
        <w:tabs>
          <w:tab w:val="num" w:pos="1680"/>
        </w:tabs>
        <w:autoSpaceDE w:val="0"/>
        <w:autoSpaceDN w:val="0"/>
        <w:adjustRightInd w:val="0"/>
        <w:spacing w:line="240" w:lineRule="exact"/>
        <w:rPr>
          <w:rFonts w:ascii="Frutiger LT 55 Roman" w:hAnsi="Frutiger LT 55 Roman" w:cs="Frutiger LT 55 Roman"/>
          <w:sz w:val="16"/>
          <w:szCs w:val="16"/>
        </w:rPr>
      </w:pPr>
    </w:p>
    <w:p w14:paraId="01E85D49" w14:textId="77777777" w:rsidR="003C3681" w:rsidRDefault="003C3681" w:rsidP="000A3832">
      <w:pPr>
        <w:tabs>
          <w:tab w:val="num" w:pos="1680"/>
        </w:tabs>
        <w:autoSpaceDE w:val="0"/>
        <w:autoSpaceDN w:val="0"/>
        <w:adjustRightInd w:val="0"/>
        <w:spacing w:line="240" w:lineRule="exact"/>
        <w:rPr>
          <w:rFonts w:ascii="Frutiger LT 55 Roman" w:hAnsi="Frutiger LT 55 Roman" w:cs="Frutiger LT 55 Roman"/>
          <w:sz w:val="16"/>
          <w:szCs w:val="16"/>
        </w:rPr>
      </w:pPr>
    </w:p>
    <w:p w14:paraId="4A4F6820" w14:textId="77777777" w:rsidR="003C3681" w:rsidRDefault="003C3681" w:rsidP="000A3832">
      <w:pPr>
        <w:tabs>
          <w:tab w:val="num" w:pos="1680"/>
        </w:tabs>
        <w:autoSpaceDE w:val="0"/>
        <w:autoSpaceDN w:val="0"/>
        <w:adjustRightInd w:val="0"/>
        <w:spacing w:line="240" w:lineRule="exact"/>
        <w:rPr>
          <w:rFonts w:ascii="Frutiger LT 55 Roman" w:hAnsi="Frutiger LT 55 Roman" w:cs="Frutiger LT 55 Roman"/>
          <w:sz w:val="16"/>
          <w:szCs w:val="16"/>
        </w:rPr>
      </w:pPr>
    </w:p>
    <w:p w14:paraId="635A6CB7" w14:textId="77777777" w:rsidR="003C3681" w:rsidRDefault="003C3681" w:rsidP="000A3832">
      <w:pPr>
        <w:tabs>
          <w:tab w:val="num" w:pos="1680"/>
        </w:tabs>
        <w:autoSpaceDE w:val="0"/>
        <w:autoSpaceDN w:val="0"/>
        <w:adjustRightInd w:val="0"/>
        <w:spacing w:line="240" w:lineRule="exact"/>
        <w:rPr>
          <w:rFonts w:ascii="Frutiger LT 55 Roman" w:hAnsi="Frutiger LT 55 Roman" w:cs="Frutiger LT 55 Roman"/>
          <w:sz w:val="16"/>
          <w:szCs w:val="16"/>
        </w:rPr>
      </w:pPr>
    </w:p>
    <w:p w14:paraId="1F099833" w14:textId="77777777" w:rsidR="000A3832" w:rsidRPr="003C3681" w:rsidRDefault="000A3832" w:rsidP="00870B83">
      <w:pPr>
        <w:autoSpaceDE w:val="0"/>
        <w:autoSpaceDN w:val="0"/>
        <w:adjustRightInd w:val="0"/>
        <w:spacing w:line="240" w:lineRule="exact"/>
        <w:ind w:left="720" w:hanging="1620"/>
        <w:rPr>
          <w:rFonts w:ascii="Frutiger LT 55 Roman" w:hAnsi="Frutiger LT 55 Roman" w:cs="Frutiger LT 55 Roman"/>
          <w:bCs/>
          <w:i/>
          <w:iCs/>
          <w:sz w:val="16"/>
          <w:szCs w:val="16"/>
        </w:rPr>
      </w:pPr>
    </w:p>
    <w:p w14:paraId="4E20AFB2" w14:textId="77777777" w:rsidR="00692255" w:rsidRDefault="00692255" w:rsidP="00692255">
      <w:pPr>
        <w:autoSpaceDE w:val="0"/>
        <w:autoSpaceDN w:val="0"/>
        <w:adjustRightInd w:val="0"/>
        <w:spacing w:line="240" w:lineRule="exact"/>
        <w:ind w:left="-450" w:hanging="450"/>
        <w:rPr>
          <w:rFonts w:ascii="Frutiger LT 55 Roman" w:hAnsi="Frutiger LT 55 Roman" w:cs="Frutiger LT 55 Roman"/>
          <w:b/>
          <w:bCs/>
          <w:i/>
          <w:iCs/>
          <w:sz w:val="18"/>
          <w:szCs w:val="16"/>
        </w:rPr>
      </w:pPr>
    </w:p>
    <w:p w14:paraId="57013154" w14:textId="77777777" w:rsidR="00692255" w:rsidRDefault="00692255" w:rsidP="00692255">
      <w:pPr>
        <w:autoSpaceDE w:val="0"/>
        <w:autoSpaceDN w:val="0"/>
        <w:adjustRightInd w:val="0"/>
        <w:spacing w:line="240" w:lineRule="exact"/>
        <w:ind w:left="-450" w:hanging="450"/>
        <w:rPr>
          <w:rFonts w:ascii="Frutiger LT 55 Roman" w:hAnsi="Frutiger LT 55 Roman" w:cs="Frutiger LT 55 Roman"/>
          <w:b/>
          <w:bCs/>
          <w:i/>
          <w:iCs/>
          <w:sz w:val="18"/>
          <w:szCs w:val="16"/>
        </w:rPr>
      </w:pPr>
    </w:p>
    <w:p w14:paraId="63CE5268" w14:textId="77777777" w:rsidR="00870B83" w:rsidRPr="00692255" w:rsidRDefault="004D5A3F" w:rsidP="00692255">
      <w:pPr>
        <w:autoSpaceDE w:val="0"/>
        <w:autoSpaceDN w:val="0"/>
        <w:adjustRightInd w:val="0"/>
        <w:spacing w:line="240" w:lineRule="exact"/>
        <w:ind w:left="-450" w:hanging="450"/>
        <w:rPr>
          <w:rFonts w:ascii="Frutiger LT 55 Roman" w:hAnsi="Frutiger LT 55 Roman" w:cs="Frutiger LT 55 Roman"/>
          <w:b/>
          <w:bCs/>
          <w:i/>
          <w:iCs/>
          <w:sz w:val="18"/>
          <w:szCs w:val="16"/>
        </w:rPr>
      </w:pPr>
      <w:r w:rsidRPr="00F71058">
        <w:rPr>
          <w:rFonts w:ascii="Frutiger LT 55 Roman" w:hAnsi="Frutiger LT 55 Roman" w:cs="Frutiger LT 55 Roman"/>
          <w:b/>
          <w:bCs/>
          <w:i/>
          <w:iCs/>
          <w:sz w:val="22"/>
          <w:szCs w:val="22"/>
        </w:rPr>
        <w:lastRenderedPageBreak/>
        <w:t>J (</w:t>
      </w:r>
      <w:r w:rsidR="00870B83" w:rsidRPr="00F71058">
        <w:rPr>
          <w:rFonts w:ascii="Frutiger LT 55 Roman" w:hAnsi="Frutiger LT 55 Roman" w:cs="Frutiger LT 55 Roman"/>
          <w:b/>
          <w:bCs/>
          <w:i/>
          <w:iCs/>
          <w:sz w:val="22"/>
          <w:szCs w:val="22"/>
        </w:rPr>
        <w:t>c</w:t>
      </w:r>
      <w:proofErr w:type="gramStart"/>
      <w:r w:rsidR="00870B83" w:rsidRPr="00F71058">
        <w:rPr>
          <w:rFonts w:ascii="Frutiger LT 55 Roman" w:hAnsi="Frutiger LT 55 Roman" w:cs="Frutiger LT 55 Roman"/>
          <w:b/>
          <w:bCs/>
          <w:i/>
          <w:iCs/>
          <w:sz w:val="22"/>
          <w:szCs w:val="22"/>
        </w:rPr>
        <w:t>)</w:t>
      </w:r>
      <w:r w:rsidR="00870B83" w:rsidRPr="00692255">
        <w:rPr>
          <w:rFonts w:ascii="Frutiger LT 55 Roman" w:hAnsi="Frutiger LT 55 Roman" w:cs="Frutiger LT 55 Roman"/>
          <w:bCs/>
          <w:i/>
          <w:iCs/>
          <w:sz w:val="18"/>
          <w:szCs w:val="16"/>
        </w:rPr>
        <w:t xml:space="preserve"> </w:t>
      </w:r>
      <w:r w:rsidR="00692255" w:rsidRPr="00692255">
        <w:rPr>
          <w:rFonts w:ascii="Frutiger LT 55 Roman" w:hAnsi="Frutiger LT 55 Roman" w:cs="Frutiger LT 55 Roman"/>
          <w:bCs/>
          <w:i/>
          <w:iCs/>
          <w:sz w:val="18"/>
          <w:szCs w:val="16"/>
        </w:rPr>
        <w:t xml:space="preserve"> </w:t>
      </w:r>
      <w:r w:rsidR="00870B83" w:rsidRPr="00692255">
        <w:rPr>
          <w:rFonts w:ascii="Frutiger LT 55 Roman" w:hAnsi="Frutiger LT 55 Roman" w:cs="Frutiger LT 55 Roman"/>
          <w:bCs/>
          <w:i/>
          <w:iCs/>
          <w:sz w:val="18"/>
          <w:szCs w:val="16"/>
        </w:rPr>
        <w:t>Prior</w:t>
      </w:r>
      <w:proofErr w:type="gramEnd"/>
      <w:r w:rsidR="00870B83" w:rsidRPr="00692255">
        <w:rPr>
          <w:rFonts w:ascii="Frutiger LT 55 Roman" w:hAnsi="Frutiger LT 55 Roman" w:cs="Frutiger LT 55 Roman"/>
          <w:bCs/>
          <w:i/>
          <w:iCs/>
          <w:sz w:val="18"/>
          <w:szCs w:val="16"/>
        </w:rPr>
        <w:t xml:space="preserve"> conference attendance with active participation (</w:t>
      </w:r>
      <w:r w:rsidR="00870B83" w:rsidRPr="00AE2AB1">
        <w:rPr>
          <w:rFonts w:ascii="Frutiger LT 55 Roman" w:hAnsi="Frutiger LT 55 Roman" w:cs="Frutiger LT 55 Roman"/>
          <w:b/>
          <w:bCs/>
          <w:i/>
          <w:iCs/>
          <w:color w:val="FF0000"/>
          <w:sz w:val="18"/>
          <w:szCs w:val="16"/>
        </w:rPr>
        <w:t>reverse</w:t>
      </w:r>
      <w:r w:rsidR="00870B83" w:rsidRPr="00692255">
        <w:rPr>
          <w:rFonts w:ascii="Frutiger LT 55 Roman" w:hAnsi="Frutiger LT 55 Roman" w:cs="Frutiger LT 55 Roman"/>
          <w:bCs/>
          <w:i/>
          <w:iCs/>
          <w:color w:val="FF0000"/>
          <w:sz w:val="18"/>
          <w:szCs w:val="16"/>
        </w:rPr>
        <w:t xml:space="preserve"> </w:t>
      </w:r>
      <w:r w:rsidR="00870B83" w:rsidRPr="00692255">
        <w:rPr>
          <w:rFonts w:ascii="Frutiger LT 55 Roman" w:hAnsi="Frutiger LT 55 Roman" w:cs="Frutiger LT 55 Roman"/>
          <w:bCs/>
          <w:i/>
          <w:iCs/>
          <w:sz w:val="18"/>
          <w:szCs w:val="16"/>
        </w:rPr>
        <w:t>chronological order)</w:t>
      </w:r>
      <w:r w:rsidR="00692255" w:rsidRPr="00692255">
        <w:rPr>
          <w:rFonts w:ascii="Frutiger LT 55 Roman" w:hAnsi="Frutiger LT 55 Roman" w:cs="Frutiger LT 55 Roman"/>
          <w:bCs/>
          <w:i/>
          <w:iCs/>
          <w:sz w:val="18"/>
          <w:szCs w:val="16"/>
        </w:rPr>
        <w:t xml:space="preserve"> </w:t>
      </w:r>
      <w:r w:rsidR="003C3681" w:rsidRPr="00692255">
        <w:rPr>
          <w:rFonts w:ascii="Frutiger LT 55 Roman" w:hAnsi="Frutiger LT 55 Roman" w:cs="Frutiger LT 55 Roman"/>
          <w:b/>
          <w:sz w:val="18"/>
          <w:szCs w:val="16"/>
        </w:rPr>
        <w:t>INSTRUCTIONS</w:t>
      </w:r>
      <w:r w:rsidR="003C3681" w:rsidRPr="00692255">
        <w:rPr>
          <w:rFonts w:ascii="Frutiger LT 55 Roman" w:hAnsi="Frutiger LT 55 Roman" w:cs="Frutiger LT 55 Roman"/>
          <w:sz w:val="18"/>
          <w:szCs w:val="16"/>
        </w:rPr>
        <w:t xml:space="preserve">: </w:t>
      </w:r>
      <w:r w:rsidR="003C3681" w:rsidRPr="00692255">
        <w:rPr>
          <w:rFonts w:ascii="Frutiger LT 55 Roman" w:hAnsi="Frutiger LT 55 Roman" w:cs="Frutiger LT 55 Roman"/>
          <w:b/>
          <w:i/>
          <w:sz w:val="18"/>
          <w:szCs w:val="16"/>
          <w:u w:val="single"/>
        </w:rPr>
        <w:t>CUT AND PASTE</w:t>
      </w:r>
      <w:r w:rsidR="003C3681" w:rsidRPr="00692255">
        <w:rPr>
          <w:rFonts w:ascii="Frutiger LT 55 Roman" w:hAnsi="Frutiger LT 55 Roman" w:cs="Frutiger LT 55 Roman"/>
          <w:sz w:val="18"/>
          <w:szCs w:val="16"/>
        </w:rPr>
        <w:t xml:space="preserve">  last year’s “current” to the top of this section</w:t>
      </w:r>
    </w:p>
    <w:p w14:paraId="7D3C5963" w14:textId="77777777" w:rsidR="00870B83" w:rsidRDefault="00C30D08" w:rsidP="00870B83">
      <w:pPr>
        <w:autoSpaceDE w:val="0"/>
        <w:autoSpaceDN w:val="0"/>
        <w:adjustRightInd w:val="0"/>
        <w:spacing w:line="240" w:lineRule="exact"/>
        <w:ind w:left="-900"/>
        <w:rPr>
          <w:rFonts w:ascii="Frutiger LT 55 Roman" w:hAnsi="Frutiger LT 55 Roman" w:cs="Frutiger LT 55 Roman"/>
          <w:b/>
          <w:sz w:val="16"/>
          <w:szCs w:val="16"/>
        </w:rPr>
      </w:pPr>
      <w:r>
        <w:rPr>
          <w:rFonts w:ascii="Frutiger LT 55 Roman" w:hAnsi="Frutiger LT 55 Roman" w:cs="Frutiger LT 55 Roman"/>
          <w:b/>
          <w:noProof/>
          <w:sz w:val="16"/>
          <w:szCs w:val="16"/>
        </w:rPr>
        <mc:AlternateContent>
          <mc:Choice Requires="wps">
            <w:drawing>
              <wp:inline distT="0" distB="0" distL="0" distR="0" wp14:anchorId="5901BDDC" wp14:editId="32DD766B">
                <wp:extent cx="6400800" cy="0"/>
                <wp:effectExtent l="19050" t="17145" r="19050" b="20955"/>
                <wp:docPr id="19" name="Lin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4C7505E" id="Line 142" o:spid="_x0000_s1026" style="visibility:visible;mso-wrap-style:square;mso-left-percent:-10001;mso-top-percent:-10001;mso-position-horizontal:absolute;mso-position-horizontal-relative:char;mso-position-vertical:absolute;mso-position-vertical-relative:line;mso-left-percent:-10001;mso-top-percent:-10001"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" strokeweight="2pt">
                <w10:anchorlock/>
              </v:line>
            </w:pict>
          </mc:Fallback>
        </mc:AlternateContent>
      </w:r>
    </w:p>
    <w:p w14:paraId="0F3E239A" w14:textId="77777777" w:rsidR="00870B83" w:rsidRPr="007943D2" w:rsidRDefault="00870B83" w:rsidP="00870B83">
      <w:pPr>
        <w:autoSpaceDE w:val="0"/>
        <w:autoSpaceDN w:val="0"/>
        <w:adjustRightInd w:val="0"/>
        <w:spacing w:line="240" w:lineRule="exact"/>
        <w:ind w:left="-900"/>
        <w:rPr>
          <w:rFonts w:ascii="Frutiger LT 55 Roman" w:hAnsi="Frutiger LT 55 Roman" w:cs="Frutiger LT 55 Roman"/>
          <w:b/>
          <w:i/>
          <w:color w:val="FF0000"/>
          <w:sz w:val="16"/>
          <w:szCs w:val="16"/>
        </w:rPr>
      </w:pPr>
      <w:r w:rsidRPr="007943D2">
        <w:rPr>
          <w:rFonts w:ascii="Frutiger LT 55 Roman" w:hAnsi="Frutiger LT 55 Roman" w:cs="Frutiger LT 55 Roman"/>
          <w:b/>
          <w:i/>
          <w:sz w:val="16"/>
          <w:szCs w:val="16"/>
        </w:rPr>
        <w:t xml:space="preserve">Date(s) of </w:t>
      </w:r>
      <w:proofErr w:type="gramStart"/>
      <w:r w:rsidRPr="007943D2">
        <w:rPr>
          <w:rFonts w:ascii="Frutiger LT 55 Roman" w:hAnsi="Frutiger LT 55 Roman" w:cs="Frutiger LT 55 Roman"/>
          <w:b/>
          <w:i/>
          <w:sz w:val="16"/>
          <w:szCs w:val="16"/>
        </w:rPr>
        <w:t xml:space="preserve">Conference </w:t>
      </w:r>
      <w:r w:rsidRPr="00F71058">
        <w:rPr>
          <w:rFonts w:ascii="Arial Rounded MT Bold" w:hAnsi="Arial Rounded MT Bold" w:cs="Frutiger LT 55 Roman"/>
          <w:b/>
          <w:i/>
          <w:sz w:val="16"/>
          <w:szCs w:val="16"/>
        </w:rPr>
        <w:t>,</w:t>
      </w:r>
      <w:proofErr w:type="gramEnd"/>
      <w:r w:rsidRPr="007943D2">
        <w:rPr>
          <w:rFonts w:ascii="Frutiger LT 55 Roman" w:hAnsi="Frutiger LT 55 Roman" w:cs="Frutiger LT 55 Roman"/>
          <w:b/>
          <w:i/>
          <w:sz w:val="16"/>
          <w:szCs w:val="16"/>
        </w:rPr>
        <w:t xml:space="preserve"> Name of Program or Conference (include location) &amp; Title of Paper Presented (if applicable) </w:t>
      </w:r>
      <w:r w:rsidRPr="00F71058">
        <w:rPr>
          <w:rFonts w:ascii="Arial Rounded MT Bold" w:hAnsi="Arial Rounded MT Bold" w:cs="Frutiger LT 55 Roman"/>
          <w:b/>
          <w:i/>
          <w:sz w:val="16"/>
          <w:szCs w:val="16"/>
        </w:rPr>
        <w:t>,</w:t>
      </w:r>
      <w:r w:rsidRPr="007943D2">
        <w:rPr>
          <w:rFonts w:ascii="Frutiger LT 55 Roman" w:hAnsi="Frutiger LT 55 Roman" w:cs="Frutiger LT 55 Roman"/>
          <w:b/>
          <w:i/>
          <w:color w:val="FF0000"/>
          <w:sz w:val="16"/>
          <w:szCs w:val="16"/>
        </w:rPr>
        <w:t xml:space="preserve"> </w:t>
      </w:r>
      <w:r w:rsidRPr="007943D2">
        <w:rPr>
          <w:rFonts w:ascii="Frutiger LT 55 Roman" w:hAnsi="Frutiger LT 55 Roman" w:cs="Frutiger LT 55 Roman"/>
          <w:b/>
          <w:i/>
          <w:sz w:val="16"/>
          <w:szCs w:val="16"/>
        </w:rPr>
        <w:t xml:space="preserve">Status  (Local, Regional, National, International, etc.) </w:t>
      </w:r>
      <w:r w:rsidRPr="00F71058">
        <w:rPr>
          <w:rFonts w:ascii="Arial Rounded MT Bold" w:hAnsi="Arial Rounded MT Bold" w:cs="Frutiger LT 55 Roman"/>
          <w:b/>
          <w:i/>
          <w:sz w:val="16"/>
          <w:szCs w:val="16"/>
        </w:rPr>
        <w:t>,</w:t>
      </w:r>
      <w:r w:rsidRPr="007943D2">
        <w:rPr>
          <w:rFonts w:ascii="Frutiger LT 55 Roman" w:hAnsi="Frutiger LT 55 Roman" w:cs="Frutiger LT 55 Roman"/>
          <w:b/>
          <w:i/>
          <w:color w:val="FF0000"/>
          <w:sz w:val="16"/>
          <w:szCs w:val="16"/>
        </w:rPr>
        <w:t xml:space="preserve"> </w:t>
      </w:r>
      <w:r w:rsidRPr="007943D2">
        <w:rPr>
          <w:rFonts w:ascii="Frutiger LT 55 Roman" w:hAnsi="Frutiger LT 55 Roman" w:cs="Frutiger LT 55 Roman"/>
          <w:b/>
          <w:i/>
          <w:sz w:val="16"/>
          <w:szCs w:val="16"/>
        </w:rPr>
        <w:t>Role  (See Key)</w:t>
      </w:r>
    </w:p>
    <w:p w14:paraId="5DE88F81" w14:textId="77777777" w:rsidR="00870B83" w:rsidRDefault="00C30D08" w:rsidP="00870B83">
      <w:pPr>
        <w:autoSpaceDE w:val="0"/>
        <w:autoSpaceDN w:val="0"/>
        <w:adjustRightInd w:val="0"/>
        <w:spacing w:line="240" w:lineRule="exact"/>
        <w:ind w:left="-900"/>
        <w:rPr>
          <w:rFonts w:ascii="Frutiger LT 55 Roman" w:hAnsi="Frutiger LT 55 Roman" w:cs="Frutiger LT 55 Roman"/>
          <w:b/>
          <w:color w:val="FF0000"/>
          <w:sz w:val="16"/>
          <w:szCs w:val="16"/>
        </w:rPr>
      </w:pPr>
      <w:r>
        <w:rPr>
          <w:rFonts w:ascii="Frutiger LT 55 Roman" w:hAnsi="Frutiger LT 55 Roman" w:cs="Frutiger LT 55 Roman"/>
          <w:b/>
          <w:noProof/>
          <w:color w:val="FF0000"/>
          <w:sz w:val="16"/>
          <w:szCs w:val="16"/>
        </w:rPr>
        <mc:AlternateContent>
          <mc:Choice Requires="wps">
            <w:drawing>
              <wp:inline distT="0" distB="0" distL="0" distR="0" wp14:anchorId="7514A402" wp14:editId="33E4E952">
                <wp:extent cx="6400800" cy="0"/>
                <wp:effectExtent l="19050" t="17145" r="19050" b="20955"/>
                <wp:docPr id="18"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EA6820B" id="Line 141" o:spid="_x0000_s1026" style="visibility:visible;mso-wrap-style:square;mso-left-percent:-10001;mso-top-percent:-10001;mso-position-horizontal:absolute;mso-position-horizontal-relative:char;mso-position-vertical:absolute;mso-position-vertical-relative:line;mso-left-percent:-10001;mso-top-percent:-10001"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" strokeweight="2pt">
                <w10:anchorlock/>
              </v:line>
            </w:pict>
          </mc:Fallback>
        </mc:AlternateContent>
      </w:r>
    </w:p>
    <w:p w14:paraId="3DD6296C" w14:textId="77777777" w:rsidR="00870B83" w:rsidRDefault="00870B83" w:rsidP="002441D2">
      <w:pPr>
        <w:tabs>
          <w:tab w:val="num" w:pos="1680"/>
        </w:tabs>
        <w:autoSpaceDE w:val="0"/>
        <w:autoSpaceDN w:val="0"/>
        <w:adjustRightInd w:val="0"/>
        <w:spacing w:line="240" w:lineRule="exact"/>
        <w:ind w:left="240" w:hanging="480"/>
        <w:rPr>
          <w:rFonts w:ascii="Frutiger LT 55 Roman" w:hAnsi="Frutiger LT 55 Roman" w:cs="Frutiger LT 55 Roman"/>
          <w:sz w:val="16"/>
          <w:szCs w:val="16"/>
        </w:rPr>
      </w:pPr>
    </w:p>
    <w:p w14:paraId="5BFFDABE" w14:textId="77777777" w:rsidR="00870B83" w:rsidRDefault="00870B83" w:rsidP="002441D2">
      <w:pPr>
        <w:tabs>
          <w:tab w:val="num" w:pos="1680"/>
        </w:tabs>
        <w:autoSpaceDE w:val="0"/>
        <w:autoSpaceDN w:val="0"/>
        <w:adjustRightInd w:val="0"/>
        <w:spacing w:line="240" w:lineRule="exact"/>
        <w:ind w:left="240" w:hanging="480"/>
        <w:rPr>
          <w:rFonts w:ascii="Frutiger LT 55 Roman" w:hAnsi="Frutiger LT 55 Roman" w:cs="Frutiger LT 55 Roman"/>
          <w:sz w:val="16"/>
          <w:szCs w:val="16"/>
        </w:rPr>
      </w:pPr>
    </w:p>
    <w:p w14:paraId="017781F2" w14:textId="77777777" w:rsidR="00870B83" w:rsidRDefault="00870B83" w:rsidP="002441D2">
      <w:pPr>
        <w:tabs>
          <w:tab w:val="num" w:pos="1680"/>
        </w:tabs>
        <w:autoSpaceDE w:val="0"/>
        <w:autoSpaceDN w:val="0"/>
        <w:adjustRightInd w:val="0"/>
        <w:spacing w:line="240" w:lineRule="exact"/>
        <w:ind w:left="240" w:hanging="480"/>
        <w:rPr>
          <w:rFonts w:ascii="Frutiger LT 55 Roman" w:hAnsi="Frutiger LT 55 Roman" w:cs="Frutiger LT 55 Roman"/>
          <w:sz w:val="16"/>
          <w:szCs w:val="16"/>
        </w:rPr>
      </w:pPr>
    </w:p>
    <w:p w14:paraId="60C0C900" w14:textId="77777777" w:rsidR="00870B83" w:rsidRDefault="00870B83" w:rsidP="002441D2">
      <w:pPr>
        <w:tabs>
          <w:tab w:val="num" w:pos="1680"/>
        </w:tabs>
        <w:autoSpaceDE w:val="0"/>
        <w:autoSpaceDN w:val="0"/>
        <w:adjustRightInd w:val="0"/>
        <w:spacing w:line="240" w:lineRule="exact"/>
        <w:ind w:left="240" w:hanging="480"/>
        <w:rPr>
          <w:rFonts w:ascii="Frutiger LT 55 Roman" w:hAnsi="Frutiger LT 55 Roman" w:cs="Frutiger LT 55 Roman"/>
          <w:sz w:val="16"/>
          <w:szCs w:val="16"/>
        </w:rPr>
      </w:pPr>
    </w:p>
    <w:p w14:paraId="5EEBE5A8" w14:textId="77777777" w:rsidR="00870B83" w:rsidRDefault="00870B83" w:rsidP="002441D2">
      <w:pPr>
        <w:tabs>
          <w:tab w:val="num" w:pos="1680"/>
        </w:tabs>
        <w:autoSpaceDE w:val="0"/>
        <w:autoSpaceDN w:val="0"/>
        <w:adjustRightInd w:val="0"/>
        <w:spacing w:line="240" w:lineRule="exact"/>
        <w:ind w:left="240" w:hanging="480"/>
        <w:rPr>
          <w:rFonts w:ascii="Frutiger LT 55 Roman" w:hAnsi="Frutiger LT 55 Roman" w:cs="Frutiger LT 55 Roman"/>
          <w:sz w:val="16"/>
          <w:szCs w:val="16"/>
        </w:rPr>
      </w:pPr>
    </w:p>
    <w:p w14:paraId="1AD64F7A" w14:textId="77777777" w:rsidR="00870B83" w:rsidRDefault="00870B83" w:rsidP="002441D2">
      <w:pPr>
        <w:tabs>
          <w:tab w:val="num" w:pos="1680"/>
        </w:tabs>
        <w:autoSpaceDE w:val="0"/>
        <w:autoSpaceDN w:val="0"/>
        <w:adjustRightInd w:val="0"/>
        <w:spacing w:line="240" w:lineRule="exact"/>
        <w:ind w:left="240" w:hanging="480"/>
        <w:rPr>
          <w:rFonts w:ascii="Frutiger LT 55 Roman" w:hAnsi="Frutiger LT 55 Roman" w:cs="Frutiger LT 55 Roman"/>
          <w:sz w:val="16"/>
          <w:szCs w:val="16"/>
        </w:rPr>
      </w:pPr>
    </w:p>
    <w:p w14:paraId="2AB3AEF3" w14:textId="77777777" w:rsidR="00870B83" w:rsidRDefault="00870B83" w:rsidP="002441D2">
      <w:pPr>
        <w:tabs>
          <w:tab w:val="num" w:pos="1680"/>
        </w:tabs>
        <w:autoSpaceDE w:val="0"/>
        <w:autoSpaceDN w:val="0"/>
        <w:adjustRightInd w:val="0"/>
        <w:spacing w:line="240" w:lineRule="exact"/>
        <w:ind w:left="240" w:hanging="480"/>
        <w:rPr>
          <w:rFonts w:ascii="Frutiger LT 55 Roman" w:hAnsi="Frutiger LT 55 Roman" w:cs="Frutiger LT 55 Roman"/>
          <w:sz w:val="16"/>
          <w:szCs w:val="16"/>
        </w:rPr>
      </w:pPr>
    </w:p>
    <w:p w14:paraId="4A4B5986" w14:textId="77777777" w:rsidR="00870B83" w:rsidRDefault="00870B83" w:rsidP="002441D2">
      <w:pPr>
        <w:tabs>
          <w:tab w:val="num" w:pos="1680"/>
        </w:tabs>
        <w:autoSpaceDE w:val="0"/>
        <w:autoSpaceDN w:val="0"/>
        <w:adjustRightInd w:val="0"/>
        <w:spacing w:line="240" w:lineRule="exact"/>
        <w:ind w:left="240" w:hanging="480"/>
        <w:rPr>
          <w:rFonts w:ascii="Frutiger LT 55 Roman" w:hAnsi="Frutiger LT 55 Roman" w:cs="Frutiger LT 55 Roman"/>
          <w:sz w:val="16"/>
          <w:szCs w:val="16"/>
        </w:rPr>
      </w:pPr>
    </w:p>
    <w:p w14:paraId="47B63AD4" w14:textId="77777777" w:rsidR="00890BFF" w:rsidRPr="00EE4A9E" w:rsidRDefault="00890BFF" w:rsidP="00890BFF">
      <w:pPr>
        <w:autoSpaceDE w:val="0"/>
        <w:autoSpaceDN w:val="0"/>
        <w:adjustRightInd w:val="0"/>
        <w:spacing w:line="240" w:lineRule="exact"/>
        <w:rPr>
          <w:rFonts w:ascii="Frutiger LT 55 Roman" w:hAnsi="Frutiger LT 55 Roman" w:cs="Frutiger LT 55 Roman"/>
          <w:sz w:val="16"/>
          <w:szCs w:val="16"/>
        </w:rPr>
      </w:pPr>
    </w:p>
    <w:p w14:paraId="34FBA5FE" w14:textId="77777777" w:rsidR="008D2DCC" w:rsidRDefault="008D2DCC" w:rsidP="00933018">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bCs/>
          <w:sz w:val="20"/>
          <w:szCs w:val="20"/>
        </w:rPr>
      </w:pPr>
    </w:p>
    <w:p w14:paraId="351BC5FC" w14:textId="77777777" w:rsidR="00692255" w:rsidRDefault="00692255" w:rsidP="00933018">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bCs/>
          <w:sz w:val="20"/>
          <w:szCs w:val="20"/>
        </w:rPr>
      </w:pPr>
    </w:p>
    <w:p w14:paraId="05871DAE" w14:textId="77777777" w:rsidR="00692255" w:rsidRDefault="00692255" w:rsidP="00933018">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bCs/>
          <w:sz w:val="20"/>
          <w:szCs w:val="20"/>
        </w:rPr>
      </w:pPr>
    </w:p>
    <w:p w14:paraId="2B8A5A7A" w14:textId="77777777" w:rsidR="007C134C" w:rsidRPr="007C134C" w:rsidRDefault="007C134C" w:rsidP="007C134C">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75BDD1FC" w14:textId="77777777" w:rsidR="00377560" w:rsidRPr="00EB1228" w:rsidRDefault="00377560" w:rsidP="000F012B">
      <w:pPr>
        <w:tabs>
          <w:tab w:val="left" w:pos="1354"/>
          <w:tab w:val="left" w:pos="6394"/>
        </w:tabs>
        <w:autoSpaceDE w:val="0"/>
        <w:autoSpaceDN w:val="0"/>
        <w:adjustRightInd w:val="0"/>
        <w:spacing w:line="240" w:lineRule="exact"/>
        <w:ind w:left="-990"/>
        <w:rPr>
          <w:rFonts w:ascii="Frutiger LT 55 Roman" w:hAnsi="Frutiger LT 55 Roman" w:cs="Frutiger LT 55 Roman"/>
          <w:bCs/>
          <w:sz w:val="18"/>
          <w:szCs w:val="18"/>
        </w:rPr>
      </w:pPr>
    </w:p>
    <w:p w14:paraId="0E2D9E52" w14:textId="77777777" w:rsidR="007C134C" w:rsidRPr="00377560" w:rsidRDefault="007C134C" w:rsidP="007C134C">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071F6751" w14:textId="77777777" w:rsidR="007C134C" w:rsidRPr="007C134C" w:rsidRDefault="007C134C" w:rsidP="007C134C">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5ACB3264" w14:textId="09A1D1DA" w:rsidR="00673A76" w:rsidRDefault="00EF3AFD" w:rsidP="00661487">
      <w:pPr>
        <w:tabs>
          <w:tab w:val="left" w:pos="0"/>
        </w:tabs>
        <w:autoSpaceDE w:val="0"/>
        <w:autoSpaceDN w:val="0"/>
        <w:adjustRightInd w:val="0"/>
        <w:ind w:left="-900"/>
        <w:rPr>
          <w:rFonts w:ascii="Frutiger LT 55 Roman" w:hAnsi="Frutiger LT 55 Roman" w:cs="Frutiger LT 55 Roman"/>
          <w:b/>
          <w:sz w:val="16"/>
          <w:szCs w:val="16"/>
        </w:rPr>
      </w:pPr>
      <w:r w:rsidRPr="00F71058">
        <w:rPr>
          <w:rFonts w:ascii="Frutiger LT 55 Roman" w:hAnsi="Frutiger LT 55 Roman" w:cs="Frutiger LT 55 Roman"/>
          <w:b/>
          <w:i/>
          <w:sz w:val="22"/>
          <w:szCs w:val="22"/>
        </w:rPr>
        <w:t>J</w:t>
      </w:r>
      <w:r w:rsidR="00126809" w:rsidRPr="00F71058">
        <w:rPr>
          <w:rFonts w:ascii="Frutiger LT 55 Roman" w:hAnsi="Frutiger LT 55 Roman" w:cs="Frutiger LT 55 Roman"/>
          <w:b/>
          <w:i/>
          <w:sz w:val="22"/>
          <w:szCs w:val="22"/>
        </w:rPr>
        <w:t xml:space="preserve"> (</w:t>
      </w:r>
      <w:r w:rsidR="009D641A" w:rsidRPr="00F71058">
        <w:rPr>
          <w:rFonts w:ascii="Frutiger LT 55 Roman" w:hAnsi="Frutiger LT 55 Roman" w:cs="Frutiger LT 55 Roman"/>
          <w:b/>
          <w:i/>
          <w:sz w:val="22"/>
          <w:szCs w:val="22"/>
        </w:rPr>
        <w:t>d)</w:t>
      </w:r>
      <w:r w:rsidR="001C35EB" w:rsidRPr="00692255">
        <w:rPr>
          <w:rFonts w:ascii="Frutiger LT 55 Roman" w:hAnsi="Frutiger LT 55 Roman" w:cs="Frutiger LT 55 Roman"/>
          <w:i/>
          <w:sz w:val="18"/>
          <w:szCs w:val="16"/>
        </w:rPr>
        <w:t xml:space="preserve"> Prior conferences/programs attended without active participation (reverse chronological order)</w:t>
      </w:r>
      <w:r w:rsidR="003C3681" w:rsidRPr="00692255">
        <w:rPr>
          <w:rFonts w:ascii="Frutiger LT 55 Roman" w:hAnsi="Frutiger LT 55 Roman" w:cs="Frutiger LT 55 Roman"/>
          <w:b/>
          <w:sz w:val="18"/>
          <w:szCs w:val="16"/>
        </w:rPr>
        <w:t xml:space="preserve"> INSTRUCTIONS</w:t>
      </w:r>
      <w:r w:rsidR="003C3681" w:rsidRPr="00692255">
        <w:rPr>
          <w:rFonts w:ascii="Frutiger LT 55 Roman" w:hAnsi="Frutiger LT 55 Roman" w:cs="Frutiger LT 55 Roman"/>
          <w:sz w:val="18"/>
          <w:szCs w:val="16"/>
        </w:rPr>
        <w:t xml:space="preserve">: </w:t>
      </w:r>
      <w:r w:rsidR="003C3681" w:rsidRPr="00692255">
        <w:rPr>
          <w:rFonts w:ascii="Frutiger LT 55 Roman" w:hAnsi="Frutiger LT 55 Roman" w:cs="Frutiger LT 55 Roman"/>
          <w:b/>
          <w:i/>
          <w:sz w:val="18"/>
          <w:szCs w:val="16"/>
          <w:u w:val="single"/>
        </w:rPr>
        <w:t xml:space="preserve">CUT AND </w:t>
      </w:r>
      <w:proofErr w:type="gramStart"/>
      <w:r w:rsidR="003C3681" w:rsidRPr="00692255">
        <w:rPr>
          <w:rFonts w:ascii="Frutiger LT 55 Roman" w:hAnsi="Frutiger LT 55 Roman" w:cs="Frutiger LT 55 Roman"/>
          <w:b/>
          <w:i/>
          <w:sz w:val="18"/>
          <w:szCs w:val="16"/>
          <w:u w:val="single"/>
        </w:rPr>
        <w:t>PASTE</w:t>
      </w:r>
      <w:r w:rsidR="003C3681" w:rsidRPr="00692255">
        <w:rPr>
          <w:rFonts w:ascii="Frutiger LT 55 Roman" w:hAnsi="Frutiger LT 55 Roman" w:cs="Frutiger LT 55 Roman"/>
          <w:sz w:val="18"/>
          <w:szCs w:val="16"/>
        </w:rPr>
        <w:t xml:space="preserve">  last</w:t>
      </w:r>
      <w:proofErr w:type="gramEnd"/>
      <w:r w:rsidR="003C3681" w:rsidRPr="00692255">
        <w:rPr>
          <w:rFonts w:ascii="Frutiger LT 55 Roman" w:hAnsi="Frutiger LT 55 Roman" w:cs="Frutiger LT 55 Roman"/>
          <w:sz w:val="18"/>
          <w:szCs w:val="16"/>
        </w:rPr>
        <w:t xml:space="preserve"> year’s “current” to the top of this section</w:t>
      </w:r>
      <w:r w:rsidR="003C3681" w:rsidRPr="00692255">
        <w:rPr>
          <w:rFonts w:ascii="Frutiger LT 55 Roman" w:hAnsi="Frutiger LT 55 Roman" w:cs="Frutiger LT 55 Roman"/>
          <w:b/>
          <w:sz w:val="18"/>
          <w:szCs w:val="16"/>
        </w:rPr>
        <w:t xml:space="preserve"> </w:t>
      </w:r>
      <w:r w:rsidR="00C30D08">
        <w:rPr>
          <w:rFonts w:ascii="Frutiger LT 55 Roman" w:hAnsi="Frutiger LT 55 Roman" w:cs="Frutiger LT 55 Roman"/>
          <w:b/>
          <w:noProof/>
          <w:sz w:val="16"/>
          <w:szCs w:val="16"/>
        </w:rPr>
        <mc:AlternateContent>
          <mc:Choice Requires="wps">
            <w:drawing>
              <wp:inline distT="0" distB="0" distL="0" distR="0" wp14:anchorId="6FD7CDB8" wp14:editId="44FC115E">
                <wp:extent cx="6400800" cy="0"/>
                <wp:effectExtent l="19050" t="19050" r="19050" b="19050"/>
                <wp:docPr id="17"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D5ADD64" id="Line 140" o:spid="_x0000_s1026" style="visibility:visible;mso-wrap-style:square;mso-left-percent:-10001;mso-top-percent:-10001;mso-position-horizontal:absolute;mso-position-horizontal-relative:char;mso-position-vertical:absolute;mso-position-vertical-relative:line;mso-left-percent:-10001;mso-top-percent:-10001"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" strokeweight="2pt">
                <w10:anchorlock/>
              </v:line>
            </w:pict>
          </mc:Fallback>
        </mc:AlternateContent>
      </w:r>
    </w:p>
    <w:p w14:paraId="4059075C" w14:textId="77777777" w:rsidR="00673A76" w:rsidRPr="002B2C65" w:rsidRDefault="00673A76" w:rsidP="00866D69">
      <w:pPr>
        <w:autoSpaceDE w:val="0"/>
        <w:autoSpaceDN w:val="0"/>
        <w:adjustRightInd w:val="0"/>
        <w:spacing w:line="240" w:lineRule="exact"/>
        <w:ind w:left="-900"/>
        <w:rPr>
          <w:rFonts w:ascii="Frutiger LT 55 Roman" w:hAnsi="Frutiger LT 55 Roman" w:cs="Frutiger LT 55 Roman"/>
          <w:b/>
          <w:i/>
          <w:sz w:val="16"/>
          <w:szCs w:val="16"/>
        </w:rPr>
      </w:pPr>
      <w:r w:rsidRPr="002B2C65">
        <w:rPr>
          <w:rFonts w:ascii="Frutiger LT 55 Roman" w:hAnsi="Frutiger LT 55 Roman" w:cs="Frutiger LT 55 Roman"/>
          <w:b/>
          <w:i/>
          <w:sz w:val="16"/>
          <w:szCs w:val="16"/>
        </w:rPr>
        <w:t xml:space="preserve">Date(s) of </w:t>
      </w:r>
      <w:proofErr w:type="gramStart"/>
      <w:r w:rsidRPr="002B2C65">
        <w:rPr>
          <w:rFonts w:ascii="Frutiger LT 55 Roman" w:hAnsi="Frutiger LT 55 Roman" w:cs="Frutiger LT 55 Roman"/>
          <w:b/>
          <w:i/>
          <w:sz w:val="16"/>
          <w:szCs w:val="16"/>
        </w:rPr>
        <w:t xml:space="preserve">Conference </w:t>
      </w:r>
      <w:r w:rsidRPr="00F71058">
        <w:rPr>
          <w:rFonts w:ascii="Arial Rounded MT Bold" w:hAnsi="Arial Rounded MT Bold" w:cs="Frutiger LT 55 Roman"/>
          <w:b/>
          <w:i/>
          <w:sz w:val="16"/>
          <w:szCs w:val="16"/>
        </w:rPr>
        <w:t>,</w:t>
      </w:r>
      <w:proofErr w:type="gramEnd"/>
      <w:r w:rsidRPr="002B2C65">
        <w:rPr>
          <w:rFonts w:ascii="Frutiger LT 55 Roman" w:hAnsi="Frutiger LT 55 Roman" w:cs="Frutiger LT 55 Roman"/>
          <w:b/>
          <w:i/>
          <w:sz w:val="16"/>
          <w:szCs w:val="16"/>
        </w:rPr>
        <w:t xml:space="preserve"> Name of Program or Conference </w:t>
      </w:r>
      <w:r w:rsidRPr="00F71058">
        <w:rPr>
          <w:rFonts w:ascii="Arial Rounded MT Bold" w:hAnsi="Arial Rounded MT Bold" w:cs="Frutiger LT 55 Roman"/>
          <w:b/>
          <w:i/>
          <w:sz w:val="16"/>
          <w:szCs w:val="16"/>
        </w:rPr>
        <w:t>,</w:t>
      </w:r>
      <w:r w:rsidRPr="002B2C65">
        <w:rPr>
          <w:rFonts w:ascii="Frutiger LT 55 Roman" w:hAnsi="Frutiger LT 55 Roman" w:cs="Frutiger LT 55 Roman"/>
          <w:b/>
          <w:i/>
          <w:color w:val="FF0000"/>
          <w:sz w:val="16"/>
          <w:szCs w:val="16"/>
        </w:rPr>
        <w:t xml:space="preserve"> </w:t>
      </w:r>
      <w:r w:rsidRPr="002B2C65">
        <w:rPr>
          <w:rFonts w:ascii="Frutiger LT 55 Roman" w:hAnsi="Frutiger LT 55 Roman" w:cs="Frutiger LT 55 Roman"/>
          <w:b/>
          <w:i/>
          <w:sz w:val="16"/>
          <w:szCs w:val="16"/>
        </w:rPr>
        <w:t>Status  (Local, Regional, National, International etc.)</w:t>
      </w:r>
    </w:p>
    <w:p w14:paraId="327C36E1" w14:textId="77777777" w:rsidR="00FC4B1D" w:rsidRPr="00C93E52" w:rsidRDefault="00C30D08" w:rsidP="00377560">
      <w:pPr>
        <w:autoSpaceDE w:val="0"/>
        <w:autoSpaceDN w:val="0"/>
        <w:adjustRightInd w:val="0"/>
        <w:spacing w:line="240" w:lineRule="exact"/>
        <w:ind w:left="-900"/>
        <w:rPr>
          <w:rFonts w:ascii="Frutiger LT 55 Roman" w:hAnsi="Frutiger LT 55 Roman" w:cs="Frutiger LT 55 Roman"/>
          <w:b/>
          <w:sz w:val="16"/>
          <w:szCs w:val="16"/>
        </w:rPr>
      </w:pPr>
      <w:r>
        <w:rPr>
          <w:rFonts w:ascii="Frutiger LT 55 Roman" w:hAnsi="Frutiger LT 55 Roman" w:cs="Frutiger LT 55 Roman"/>
          <w:b/>
          <w:noProof/>
          <w:sz w:val="16"/>
          <w:szCs w:val="16"/>
        </w:rPr>
        <mc:AlternateContent>
          <mc:Choice Requires="wps">
            <w:drawing>
              <wp:inline distT="0" distB="0" distL="0" distR="0" wp14:anchorId="15331100" wp14:editId="631FFC46">
                <wp:extent cx="6400800" cy="0"/>
                <wp:effectExtent l="19050" t="17145" r="19050" b="20955"/>
                <wp:docPr id="16"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6B5B5A9" id="Line 139" o:spid="_x0000_s1026" style="visibility:visible;mso-wrap-style:square;mso-left-percent:-10001;mso-top-percent:-10001;mso-position-horizontal:absolute;mso-position-horizontal-relative:char;mso-position-vertical:absolute;mso-position-vertical-relative:line;mso-left-percent:-10001;mso-top-percent:-10001"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" strokeweight="2pt">
                <w10:anchorlock/>
              </v:line>
            </w:pict>
          </mc:Fallback>
        </mc:AlternateContent>
      </w:r>
    </w:p>
    <w:p w14:paraId="62522323" w14:textId="77777777" w:rsidR="00933018" w:rsidRDefault="00933018" w:rsidP="00933018">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bCs/>
          <w:sz w:val="20"/>
          <w:szCs w:val="20"/>
        </w:rPr>
      </w:pPr>
    </w:p>
    <w:p w14:paraId="041AE7E9" w14:textId="77777777" w:rsidR="007C134C" w:rsidRPr="007C134C" w:rsidRDefault="007C134C" w:rsidP="007C134C">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173F823B" w14:textId="77777777" w:rsidR="00933018" w:rsidRDefault="00933018" w:rsidP="007C134C">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7A73C7D4" w14:textId="77777777" w:rsidR="00933018" w:rsidRDefault="003C3681" w:rsidP="007C134C">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r>
        <w:rPr>
          <w:rFonts w:ascii="Frutiger LT 55 Roman" w:hAnsi="Frutiger LT 55 Roman" w:cs="Frutiger LT 55 Roman"/>
          <w:sz w:val="20"/>
          <w:szCs w:val="20"/>
        </w:rPr>
        <w:br w:type="page"/>
      </w:r>
    </w:p>
    <w:p w14:paraId="46C60B46" w14:textId="77777777" w:rsidR="00377560" w:rsidRPr="00BC1733" w:rsidRDefault="00377560" w:rsidP="000F012B">
      <w:pPr>
        <w:autoSpaceDE w:val="0"/>
        <w:autoSpaceDN w:val="0"/>
        <w:adjustRightInd w:val="0"/>
        <w:spacing w:line="240" w:lineRule="exact"/>
        <w:ind w:left="810"/>
        <w:rPr>
          <w:rFonts w:ascii="Frutiger LT 55 Roman" w:hAnsi="Frutiger LT 55 Roman" w:cs="Frutiger LT 55 Roman"/>
          <w:sz w:val="16"/>
          <w:szCs w:val="16"/>
        </w:rPr>
      </w:pPr>
    </w:p>
    <w:p w14:paraId="36AB4EA0" w14:textId="77777777" w:rsidR="00E96AF6" w:rsidRPr="00126809" w:rsidRDefault="002A287A" w:rsidP="00E96AF6">
      <w:pPr>
        <w:numPr>
          <w:ilvl w:val="0"/>
          <w:numId w:val="42"/>
        </w:numPr>
        <w:tabs>
          <w:tab w:val="clear" w:pos="360"/>
          <w:tab w:val="num" w:pos="-480"/>
        </w:tabs>
        <w:autoSpaceDE w:val="0"/>
        <w:autoSpaceDN w:val="0"/>
        <w:adjustRightInd w:val="0"/>
        <w:spacing w:line="240" w:lineRule="exact"/>
        <w:ind w:hanging="1320"/>
        <w:rPr>
          <w:rFonts w:ascii="Frutiger LT 55 Roman" w:hAnsi="Frutiger LT 55 Roman" w:cs="Frutiger LT 55 Roman"/>
          <w:sz w:val="14"/>
          <w:szCs w:val="16"/>
        </w:rPr>
      </w:pPr>
      <w:r w:rsidRPr="00126809">
        <w:rPr>
          <w:rFonts w:ascii="Frutiger LT 55 Roman" w:hAnsi="Frutiger LT 55 Roman" w:cs="Frutiger LT 65 Bold"/>
          <w:b/>
          <w:szCs w:val="28"/>
        </w:rPr>
        <w:t>Sponsored Projects and Programs:</w:t>
      </w:r>
      <w:r w:rsidR="00F45041" w:rsidRPr="00126809">
        <w:rPr>
          <w:rFonts w:ascii="Frutiger LT 55 Roman" w:hAnsi="Frutiger LT 55 Roman" w:cs="Frutiger LT 55 Roman"/>
          <w:sz w:val="14"/>
          <w:szCs w:val="16"/>
        </w:rPr>
        <w:t xml:space="preserve"> </w:t>
      </w:r>
    </w:p>
    <w:p w14:paraId="64F433ED" w14:textId="77777777" w:rsidR="00661461" w:rsidRPr="00037685" w:rsidRDefault="00D879A1" w:rsidP="0032486A">
      <w:pPr>
        <w:autoSpaceDE w:val="0"/>
        <w:autoSpaceDN w:val="0"/>
        <w:adjustRightInd w:val="0"/>
        <w:spacing w:line="240" w:lineRule="exact"/>
        <w:ind w:left="-450"/>
        <w:jc w:val="both"/>
        <w:rPr>
          <w:rFonts w:ascii="Frutiger LT 55 Roman" w:hAnsi="Frutiger LT 55 Roman" w:cs="Frutiger LT 55 Roman"/>
          <w:sz w:val="16"/>
          <w:szCs w:val="16"/>
        </w:rPr>
      </w:pPr>
      <w:r>
        <w:rPr>
          <w:rFonts w:ascii="Frutiger LT 55 Roman" w:hAnsi="Frutiger LT 55 Roman" w:cs="Frutiger LT 55 Roman"/>
          <w:sz w:val="16"/>
          <w:szCs w:val="16"/>
        </w:rPr>
        <w:t>S</w:t>
      </w:r>
      <w:r w:rsidR="002A287A" w:rsidRPr="00EE4A9E">
        <w:rPr>
          <w:rFonts w:ascii="Frutiger LT 55 Roman" w:hAnsi="Frutiger LT 55 Roman" w:cs="Frutiger LT 55 Roman"/>
          <w:sz w:val="16"/>
          <w:szCs w:val="16"/>
        </w:rPr>
        <w:t>pecify any grants</w:t>
      </w:r>
      <w:r w:rsidR="008C6217">
        <w:rPr>
          <w:rFonts w:ascii="Frutiger LT 55 Roman" w:hAnsi="Frutiger LT 55 Roman" w:cs="Frutiger LT 55 Roman"/>
          <w:sz w:val="16"/>
          <w:szCs w:val="16"/>
        </w:rPr>
        <w:t xml:space="preserve"> applications</w:t>
      </w:r>
      <w:r w:rsidR="002A7C54">
        <w:rPr>
          <w:rFonts w:ascii="Frutiger LT 55 Roman" w:hAnsi="Frutiger LT 55 Roman" w:cs="Frutiger LT 55 Roman"/>
          <w:sz w:val="16"/>
          <w:szCs w:val="16"/>
        </w:rPr>
        <w:t xml:space="preserve">. </w:t>
      </w:r>
      <w:r w:rsidR="002A287A" w:rsidRPr="00EE4A9E">
        <w:rPr>
          <w:rFonts w:ascii="Frutiger LT 55 Roman" w:hAnsi="Frutiger LT 55 Roman" w:cs="Frutiger LT 55 Roman"/>
          <w:sz w:val="16"/>
          <w:szCs w:val="16"/>
        </w:rPr>
        <w:t>Include all relevant information such as</w:t>
      </w:r>
      <w:r w:rsidR="002A287A" w:rsidRPr="00BC1733">
        <w:rPr>
          <w:rFonts w:ascii="Frutiger LT 55 Roman" w:hAnsi="Frutiger LT 55 Roman" w:cs="Frutiger LT 55 Roman"/>
          <w:b/>
          <w:sz w:val="16"/>
          <w:szCs w:val="16"/>
        </w:rPr>
        <w:t xml:space="preserve"> project title,</w:t>
      </w:r>
      <w:r w:rsidR="002A287A" w:rsidRPr="00EE4A9E">
        <w:rPr>
          <w:rFonts w:ascii="Frutiger LT 55 Roman" w:hAnsi="Frutiger LT 55 Roman" w:cs="Frutiger LT 55 Roman"/>
          <w:sz w:val="16"/>
          <w:szCs w:val="16"/>
        </w:rPr>
        <w:t xml:space="preserve"> </w:t>
      </w:r>
      <w:r w:rsidR="002A287A" w:rsidRPr="00BC1733">
        <w:rPr>
          <w:rFonts w:ascii="Frutiger LT 55 Roman" w:hAnsi="Frutiger LT 55 Roman" w:cs="Frutiger LT 55 Roman"/>
          <w:b/>
          <w:sz w:val="16"/>
          <w:szCs w:val="16"/>
        </w:rPr>
        <w:t>award (dollar amount)</w:t>
      </w:r>
      <w:r w:rsidR="002A287A">
        <w:rPr>
          <w:rFonts w:ascii="Frutiger LT 55 Roman" w:hAnsi="Frutiger LT 55 Roman" w:cs="Frutiger LT 55 Roman"/>
          <w:sz w:val="16"/>
          <w:szCs w:val="16"/>
        </w:rPr>
        <w:t>,</w:t>
      </w:r>
      <w:r w:rsidR="00BC1733" w:rsidRPr="00EE4A9E">
        <w:rPr>
          <w:rFonts w:ascii="Frutiger LT 55 Roman" w:hAnsi="Frutiger LT 55 Roman" w:cs="Frutiger LT 55 Roman"/>
          <w:sz w:val="16"/>
          <w:szCs w:val="16"/>
        </w:rPr>
        <w:t xml:space="preserve"> </w:t>
      </w:r>
      <w:r w:rsidR="002A287A" w:rsidRPr="00EE4A9E">
        <w:rPr>
          <w:rFonts w:ascii="Frutiger LT 55 Roman" w:hAnsi="Frutiger LT 55 Roman" w:cs="Frutiger LT 55 Roman"/>
          <w:sz w:val="16"/>
          <w:szCs w:val="16"/>
        </w:rPr>
        <w:t xml:space="preserve"> </w:t>
      </w:r>
      <w:r w:rsidR="00BC1733" w:rsidRPr="00BC1733">
        <w:rPr>
          <w:rFonts w:ascii="Frutiger LT 55 Roman" w:hAnsi="Frutiger LT 55 Roman" w:cs="Frutiger LT 55 Roman"/>
          <w:b/>
          <w:sz w:val="16"/>
          <w:szCs w:val="16"/>
        </w:rPr>
        <w:t xml:space="preserve">name of </w:t>
      </w:r>
      <w:r w:rsidR="002A287A" w:rsidRPr="00BC1733">
        <w:rPr>
          <w:rFonts w:ascii="Frutiger LT 55 Roman" w:hAnsi="Frutiger LT 55 Roman" w:cs="Frutiger LT 55 Roman"/>
          <w:b/>
          <w:sz w:val="16"/>
          <w:szCs w:val="16"/>
        </w:rPr>
        <w:t>funding source,</w:t>
      </w:r>
      <w:r w:rsidR="00BC1733">
        <w:rPr>
          <w:rFonts w:ascii="Frutiger LT 55 Roman" w:hAnsi="Frutiger LT 55 Roman" w:cs="Frutiger LT 55 Roman"/>
          <w:sz w:val="16"/>
          <w:szCs w:val="16"/>
        </w:rPr>
        <w:t xml:space="preserve"> meaning is it </w:t>
      </w:r>
      <w:r w:rsidR="00BC1733" w:rsidRPr="00BC1733">
        <w:rPr>
          <w:rFonts w:ascii="Frutiger LT 55 Roman" w:hAnsi="Frutiger LT 55 Roman" w:cs="Frutiger LT 55 Roman"/>
          <w:b/>
          <w:sz w:val="16"/>
          <w:szCs w:val="16"/>
        </w:rPr>
        <w:t>internally (S</w:t>
      </w:r>
      <w:r w:rsidR="00126809">
        <w:rPr>
          <w:rFonts w:ascii="Frutiger LT 55 Roman" w:hAnsi="Frutiger LT 55 Roman" w:cs="Frutiger LT 55 Roman"/>
          <w:b/>
          <w:sz w:val="16"/>
          <w:szCs w:val="16"/>
        </w:rPr>
        <w:t>JU</w:t>
      </w:r>
      <w:r w:rsidR="00BC1733" w:rsidRPr="00BC1733">
        <w:rPr>
          <w:rFonts w:ascii="Frutiger LT 55 Roman" w:hAnsi="Frutiger LT 55 Roman" w:cs="Frutiger LT 55 Roman"/>
          <w:b/>
          <w:sz w:val="16"/>
          <w:szCs w:val="16"/>
        </w:rPr>
        <w:t>) or externally</w:t>
      </w:r>
      <w:r w:rsidR="00BC1733">
        <w:rPr>
          <w:rFonts w:ascii="Frutiger LT 55 Roman" w:hAnsi="Frutiger LT 55 Roman" w:cs="Frutiger LT 55 Roman"/>
          <w:sz w:val="16"/>
          <w:szCs w:val="16"/>
        </w:rPr>
        <w:t xml:space="preserve"> funded, </w:t>
      </w:r>
      <w:r w:rsidR="00BC1733" w:rsidRPr="00BC1733">
        <w:rPr>
          <w:rFonts w:ascii="Frutiger LT 55 Roman" w:hAnsi="Frutiger LT 55 Roman" w:cs="Frutiger LT 55 Roman"/>
          <w:b/>
          <w:sz w:val="16"/>
          <w:szCs w:val="16"/>
        </w:rPr>
        <w:t>status of the grant</w:t>
      </w:r>
      <w:r w:rsidR="00BC1733">
        <w:rPr>
          <w:rFonts w:ascii="Frutiger LT 55 Roman" w:hAnsi="Frutiger LT 55 Roman" w:cs="Frutiger LT 55 Roman"/>
          <w:sz w:val="16"/>
          <w:szCs w:val="16"/>
        </w:rPr>
        <w:t xml:space="preserve">  (</w:t>
      </w:r>
      <w:r w:rsidR="00B31D25">
        <w:rPr>
          <w:rFonts w:ascii="Frutiger LT 55 Roman" w:hAnsi="Frutiger LT 55 Roman" w:cs="Frutiger LT 55 Roman"/>
          <w:sz w:val="16"/>
          <w:szCs w:val="16"/>
        </w:rPr>
        <w:t>P</w:t>
      </w:r>
      <w:r w:rsidR="00BC1733">
        <w:rPr>
          <w:rFonts w:ascii="Frutiger LT 55 Roman" w:hAnsi="Frutiger LT 55 Roman" w:cs="Frutiger LT 55 Roman"/>
          <w:sz w:val="16"/>
          <w:szCs w:val="16"/>
        </w:rPr>
        <w:t xml:space="preserve">-Pending F- funded- UF Unfunded) and the </w:t>
      </w:r>
      <w:r w:rsidR="00BC1733" w:rsidRPr="00BC1733">
        <w:rPr>
          <w:rFonts w:ascii="Frutiger LT 55 Roman" w:hAnsi="Frutiger LT 55 Roman" w:cs="Frutiger LT 55 Roman"/>
          <w:b/>
          <w:sz w:val="16"/>
          <w:szCs w:val="16"/>
        </w:rPr>
        <w:t>award period of funded grant</w:t>
      </w:r>
      <w:r w:rsidR="00BC1733">
        <w:rPr>
          <w:rFonts w:ascii="Frutiger LT 55 Roman" w:hAnsi="Frutiger LT 55 Roman" w:cs="Frutiger LT 55 Roman"/>
          <w:sz w:val="16"/>
          <w:szCs w:val="16"/>
        </w:rPr>
        <w:t>.</w:t>
      </w:r>
      <w:r w:rsidR="001C35EB">
        <w:rPr>
          <w:rFonts w:ascii="Frutiger LT 55 Roman" w:hAnsi="Frutiger LT 55 Roman" w:cs="Frutiger LT 55 Roman"/>
          <w:sz w:val="16"/>
          <w:szCs w:val="16"/>
        </w:rPr>
        <w:t xml:space="preserve"> </w:t>
      </w:r>
      <w:r w:rsidR="00661461">
        <w:rPr>
          <w:rFonts w:ascii="Frutiger LT 55 Roman" w:hAnsi="Frutiger LT 55 Roman" w:cs="Frutiger LT 55 Roman"/>
          <w:sz w:val="16"/>
          <w:szCs w:val="16"/>
        </w:rPr>
        <w:t>If necessary, use the key below to identify any collaborators and include percent contribution</w:t>
      </w:r>
      <w:r w:rsidR="00037685">
        <w:rPr>
          <w:rFonts w:ascii="Frutiger LT 55 Roman" w:hAnsi="Frutiger LT 55 Roman" w:cs="Frutiger LT 55 Roman"/>
          <w:sz w:val="16"/>
          <w:szCs w:val="16"/>
        </w:rPr>
        <w:t>.  Please use</w:t>
      </w:r>
      <w:r w:rsidR="00037685" w:rsidRPr="00037685">
        <w:rPr>
          <w:rFonts w:ascii="Frutiger LT 55 Roman" w:hAnsi="Frutiger LT 55 Roman" w:cs="Frutiger LT 55 Roman"/>
          <w:b/>
          <w:bCs/>
          <w:i/>
          <w:iCs/>
          <w:sz w:val="14"/>
          <w:szCs w:val="16"/>
        </w:rPr>
        <w:t xml:space="preserve"> </w:t>
      </w:r>
      <w:r w:rsidR="00037685" w:rsidRPr="00037685">
        <w:rPr>
          <w:rFonts w:ascii="Frutiger LT 55 Roman" w:hAnsi="Frutiger LT 55 Roman" w:cs="Frutiger LT 55 Roman"/>
          <w:bCs/>
          <w:iCs/>
          <w:sz w:val="16"/>
          <w:szCs w:val="16"/>
        </w:rPr>
        <w:t>Reverse chronological order</w:t>
      </w:r>
      <w:r w:rsidR="00037685">
        <w:rPr>
          <w:rFonts w:ascii="Frutiger LT 55 Roman" w:hAnsi="Frutiger LT 55 Roman" w:cs="Frutiger LT 55 Roman"/>
          <w:bCs/>
          <w:iCs/>
          <w:sz w:val="16"/>
          <w:szCs w:val="16"/>
        </w:rPr>
        <w:t xml:space="preserve"> from date of submission.</w:t>
      </w:r>
      <w:r w:rsidR="00037685" w:rsidRPr="00037685">
        <w:rPr>
          <w:rFonts w:ascii="Frutiger LT 55 Roman" w:hAnsi="Frutiger LT 55 Roman" w:cs="Frutiger LT 55 Roman"/>
          <w:bCs/>
          <w:iCs/>
          <w:sz w:val="16"/>
          <w:szCs w:val="16"/>
        </w:rPr>
        <w:tab/>
      </w:r>
    </w:p>
    <w:p w14:paraId="07790935" w14:textId="77777777" w:rsidR="00661461" w:rsidRDefault="00661461" w:rsidP="00661461">
      <w:pPr>
        <w:autoSpaceDE w:val="0"/>
        <w:autoSpaceDN w:val="0"/>
        <w:adjustRightInd w:val="0"/>
        <w:spacing w:line="240" w:lineRule="exact"/>
        <w:rPr>
          <w:rFonts w:ascii="Frutiger LT 55 Roman" w:hAnsi="Frutiger LT 55 Roman" w:cs="Frutiger LT 55 Roman"/>
          <w:sz w:val="16"/>
          <w:szCs w:val="16"/>
        </w:rPr>
      </w:pPr>
    </w:p>
    <w:tbl>
      <w:tblPr>
        <w:tblpPr w:leftFromText="180" w:rightFromText="180" w:vertAnchor="text" w:horzAnchor="margin" w:tblpY="61"/>
        <w:tblW w:w="3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83"/>
      </w:tblGrid>
      <w:tr w:rsidR="00E96AF6" w:rsidRPr="000E1BD9" w14:paraId="07ADB60E" w14:textId="77777777" w:rsidTr="00E96AF6">
        <w:trPr>
          <w:trHeight w:val="1683"/>
        </w:trPr>
        <w:tc>
          <w:tcPr>
            <w:tcW w:w="3383" w:type="dxa"/>
          </w:tcPr>
          <w:p w14:paraId="4962DE44" w14:textId="77777777" w:rsidR="00E96AF6" w:rsidRPr="000E1BD9" w:rsidRDefault="00E96AF6" w:rsidP="00E96AF6">
            <w:pPr>
              <w:ind w:left="360"/>
              <w:rPr>
                <w:rFonts w:ascii="Frutiger LT 55 Roman" w:hAnsi="Frutiger LT 55 Roman"/>
                <w:b/>
                <w:sz w:val="16"/>
                <w:szCs w:val="16"/>
              </w:rPr>
            </w:pPr>
          </w:p>
          <w:p w14:paraId="70F5B064" w14:textId="77777777" w:rsidR="00E96AF6" w:rsidRPr="000E1BD9" w:rsidRDefault="00E96AF6" w:rsidP="00E96AF6">
            <w:pPr>
              <w:rPr>
                <w:rFonts w:ascii="Frutiger LT 55 Roman" w:hAnsi="Frutiger LT 55 Roman"/>
                <w:b/>
                <w:sz w:val="16"/>
                <w:szCs w:val="16"/>
              </w:rPr>
            </w:pPr>
            <w:r w:rsidRPr="000E1BD9">
              <w:rPr>
                <w:rFonts w:ascii="Frutiger LT 55 Roman" w:hAnsi="Frutiger LT 55 Roman"/>
                <w:sz w:val="16"/>
                <w:szCs w:val="16"/>
              </w:rPr>
              <w:t xml:space="preserve">Your Name: </w:t>
            </w:r>
            <w:r w:rsidRPr="000E1BD9">
              <w:rPr>
                <w:rFonts w:ascii="Frutiger LT 55 Roman" w:hAnsi="Frutiger LT 55 Roman"/>
                <w:b/>
                <w:sz w:val="16"/>
                <w:szCs w:val="16"/>
              </w:rPr>
              <w:t>BOLD</w:t>
            </w:r>
          </w:p>
          <w:p w14:paraId="1C7CD66E" w14:textId="77777777" w:rsidR="00E96AF6" w:rsidRPr="000E1BD9" w:rsidRDefault="00E96AF6" w:rsidP="00E96AF6">
            <w:pPr>
              <w:rPr>
                <w:rFonts w:ascii="Frutiger LT 55 Roman" w:hAnsi="Frutiger LT 55 Roman"/>
                <w:b/>
                <w:sz w:val="16"/>
                <w:szCs w:val="16"/>
              </w:rPr>
            </w:pPr>
          </w:p>
          <w:p w14:paraId="7C3AF53A" w14:textId="77777777" w:rsidR="00E96AF6" w:rsidRPr="000E1BD9" w:rsidRDefault="00E96AF6" w:rsidP="00E96AF6">
            <w:pPr>
              <w:rPr>
                <w:rFonts w:ascii="Frutiger LT 55 Roman" w:hAnsi="Frutiger LT 55 Roman"/>
                <w:i/>
                <w:sz w:val="16"/>
                <w:szCs w:val="16"/>
              </w:rPr>
            </w:pPr>
            <w:r w:rsidRPr="000E1BD9">
              <w:rPr>
                <w:rFonts w:ascii="Frutiger LT 55 Roman" w:hAnsi="Frutiger LT 55 Roman"/>
                <w:sz w:val="16"/>
                <w:szCs w:val="16"/>
              </w:rPr>
              <w:t>Colleague (S</w:t>
            </w:r>
            <w:r w:rsidR="00126809">
              <w:rPr>
                <w:rFonts w:ascii="Frutiger LT 55 Roman" w:hAnsi="Frutiger LT 55 Roman"/>
                <w:sz w:val="16"/>
                <w:szCs w:val="16"/>
              </w:rPr>
              <w:t>JU</w:t>
            </w:r>
            <w:r w:rsidRPr="000E1BD9">
              <w:rPr>
                <w:rFonts w:ascii="Frutiger LT 55 Roman" w:hAnsi="Frutiger LT 55 Roman"/>
                <w:sz w:val="16"/>
                <w:szCs w:val="16"/>
              </w:rPr>
              <w:t xml:space="preserve">): </w:t>
            </w:r>
            <w:r w:rsidR="00126809">
              <w:rPr>
                <w:rFonts w:ascii="Frutiger LT 55 Roman" w:hAnsi="Frutiger LT 55 Roman"/>
                <w:i/>
                <w:sz w:val="16"/>
                <w:szCs w:val="16"/>
              </w:rPr>
              <w:t>(SJU</w:t>
            </w:r>
            <w:r w:rsidRPr="000E1BD9">
              <w:rPr>
                <w:rFonts w:ascii="Frutiger LT 55 Roman" w:hAnsi="Frutiger LT 55 Roman"/>
                <w:i/>
                <w:sz w:val="16"/>
                <w:szCs w:val="16"/>
              </w:rPr>
              <w:t>) and Italics</w:t>
            </w:r>
          </w:p>
          <w:p w14:paraId="7CDEA5E8" w14:textId="77777777" w:rsidR="00E96AF6" w:rsidRPr="000E1BD9" w:rsidRDefault="00E96AF6" w:rsidP="00E96AF6">
            <w:pPr>
              <w:rPr>
                <w:rFonts w:ascii="Frutiger LT 55 Roman" w:hAnsi="Frutiger LT 55 Roman"/>
                <w:i/>
                <w:sz w:val="16"/>
                <w:szCs w:val="16"/>
              </w:rPr>
            </w:pPr>
          </w:p>
          <w:p w14:paraId="048FAE98" w14:textId="77777777" w:rsidR="00E96AF6" w:rsidRPr="000E1BD9" w:rsidRDefault="00E96AF6" w:rsidP="00E96AF6">
            <w:pPr>
              <w:rPr>
                <w:rFonts w:ascii="Frutiger LT 55 Roman" w:hAnsi="Frutiger LT 55 Roman"/>
                <w:sz w:val="16"/>
                <w:szCs w:val="16"/>
                <w:u w:val="single"/>
              </w:rPr>
            </w:pPr>
            <w:r w:rsidRPr="000E1BD9">
              <w:rPr>
                <w:rFonts w:ascii="Frutiger LT 55 Roman" w:hAnsi="Frutiger LT 55 Roman"/>
                <w:sz w:val="16"/>
                <w:szCs w:val="16"/>
              </w:rPr>
              <w:t xml:space="preserve">Student UG: Underline </w:t>
            </w:r>
            <w:r w:rsidRPr="000E1BD9">
              <w:rPr>
                <w:rFonts w:ascii="Frutiger LT 55 Roman" w:hAnsi="Frutiger LT 55 Roman"/>
                <w:sz w:val="16"/>
                <w:szCs w:val="16"/>
                <w:u w:val="single"/>
              </w:rPr>
              <w:t>UG</w:t>
            </w:r>
          </w:p>
          <w:p w14:paraId="1729B3B2" w14:textId="77777777" w:rsidR="00E96AF6" w:rsidRPr="000E1BD9" w:rsidRDefault="00E96AF6" w:rsidP="00E96AF6">
            <w:pPr>
              <w:rPr>
                <w:rFonts w:ascii="Frutiger LT 55 Roman" w:hAnsi="Frutiger LT 55 Roman"/>
                <w:sz w:val="16"/>
                <w:szCs w:val="16"/>
                <w:u w:val="single"/>
              </w:rPr>
            </w:pPr>
          </w:p>
          <w:p w14:paraId="35DF692A" w14:textId="77777777" w:rsidR="00E96AF6" w:rsidRPr="000E1BD9" w:rsidRDefault="00E96AF6" w:rsidP="00E96AF6">
            <w:pPr>
              <w:rPr>
                <w:rFonts w:ascii="Frutiger LT 55 Roman" w:hAnsi="Frutiger LT 55 Roman"/>
                <w:sz w:val="16"/>
                <w:szCs w:val="16"/>
                <w:u w:val="single"/>
              </w:rPr>
            </w:pPr>
            <w:r w:rsidRPr="000E1BD9">
              <w:rPr>
                <w:rFonts w:ascii="Frutiger LT 55 Roman" w:hAnsi="Frutiger LT 55 Roman"/>
                <w:sz w:val="16"/>
                <w:szCs w:val="16"/>
              </w:rPr>
              <w:t xml:space="preserve">Student (Grad Level): Underline </w:t>
            </w:r>
            <w:r w:rsidRPr="000E1BD9">
              <w:rPr>
                <w:rFonts w:ascii="Frutiger LT 55 Roman" w:hAnsi="Frutiger LT 55 Roman"/>
                <w:sz w:val="16"/>
                <w:szCs w:val="16"/>
                <w:u w:val="single"/>
              </w:rPr>
              <w:t>GRAD</w:t>
            </w:r>
          </w:p>
          <w:p w14:paraId="56D23E42" w14:textId="77777777" w:rsidR="00E96AF6" w:rsidRPr="000E1BD9" w:rsidRDefault="00E96AF6" w:rsidP="00E96AF6">
            <w:pPr>
              <w:rPr>
                <w:rFonts w:ascii="Frutiger LT 55 Roman" w:hAnsi="Frutiger LT 55 Roman"/>
                <w:sz w:val="16"/>
                <w:szCs w:val="16"/>
                <w:u w:val="single"/>
              </w:rPr>
            </w:pPr>
          </w:p>
          <w:p w14:paraId="5AAB4730" w14:textId="77777777" w:rsidR="00E96AF6" w:rsidRPr="000E1BD9" w:rsidRDefault="00E96AF6" w:rsidP="00E96AF6">
            <w:pPr>
              <w:rPr>
                <w:rFonts w:ascii="Frutiger LT 55 Roman" w:hAnsi="Frutiger LT 55 Roman"/>
                <w:sz w:val="16"/>
                <w:szCs w:val="16"/>
              </w:rPr>
            </w:pPr>
            <w:r w:rsidRPr="000E1BD9">
              <w:rPr>
                <w:rFonts w:ascii="Frutiger LT 55 Roman" w:hAnsi="Frutiger LT 55 Roman"/>
                <w:sz w:val="16"/>
                <w:szCs w:val="16"/>
              </w:rPr>
              <w:t xml:space="preserve">Other: So indicate with </w:t>
            </w:r>
            <w:r w:rsidRPr="000E1BD9">
              <w:rPr>
                <w:rFonts w:ascii="Frutiger LT 55 Roman" w:hAnsi="Frutiger LT 55 Roman"/>
                <w:b/>
                <w:sz w:val="16"/>
                <w:szCs w:val="16"/>
              </w:rPr>
              <w:t>***</w:t>
            </w:r>
          </w:p>
          <w:p w14:paraId="77D6D4C6" w14:textId="77777777" w:rsidR="00E96AF6" w:rsidRPr="000E1BD9" w:rsidRDefault="00E96AF6" w:rsidP="00E96AF6">
            <w:pPr>
              <w:autoSpaceDE w:val="0"/>
              <w:autoSpaceDN w:val="0"/>
              <w:adjustRightInd w:val="0"/>
              <w:spacing w:line="240" w:lineRule="exact"/>
              <w:rPr>
                <w:rFonts w:ascii="Frutiger LT 55 Roman" w:hAnsi="Frutiger LT 55 Roman" w:cs="Frutiger LT 55 Roman"/>
                <w:sz w:val="16"/>
                <w:szCs w:val="16"/>
              </w:rPr>
            </w:pPr>
          </w:p>
        </w:tc>
      </w:tr>
    </w:tbl>
    <w:p w14:paraId="2E2DEFF5" w14:textId="77777777" w:rsidR="00661461" w:rsidRDefault="00661461" w:rsidP="00661461">
      <w:pPr>
        <w:autoSpaceDE w:val="0"/>
        <w:autoSpaceDN w:val="0"/>
        <w:adjustRightInd w:val="0"/>
        <w:spacing w:line="240" w:lineRule="exact"/>
        <w:rPr>
          <w:rFonts w:ascii="Frutiger LT 55 Roman" w:hAnsi="Frutiger LT 55 Roman" w:cs="Frutiger LT 55 Roman"/>
          <w:sz w:val="16"/>
          <w:szCs w:val="16"/>
        </w:rPr>
      </w:pPr>
    </w:p>
    <w:p w14:paraId="335B5EAD" w14:textId="77777777" w:rsidR="00661461" w:rsidRDefault="00661461" w:rsidP="00661461">
      <w:pPr>
        <w:autoSpaceDE w:val="0"/>
        <w:autoSpaceDN w:val="0"/>
        <w:adjustRightInd w:val="0"/>
        <w:spacing w:line="240" w:lineRule="exact"/>
        <w:rPr>
          <w:rFonts w:ascii="Frutiger LT 55 Roman" w:hAnsi="Frutiger LT 55 Roman" w:cs="Frutiger LT 55 Roman"/>
          <w:sz w:val="16"/>
          <w:szCs w:val="16"/>
        </w:rPr>
      </w:pPr>
    </w:p>
    <w:p w14:paraId="534BD010" w14:textId="77777777" w:rsidR="00661461" w:rsidRDefault="00661461" w:rsidP="00661461">
      <w:pPr>
        <w:autoSpaceDE w:val="0"/>
        <w:autoSpaceDN w:val="0"/>
        <w:adjustRightInd w:val="0"/>
        <w:spacing w:line="240" w:lineRule="exact"/>
        <w:rPr>
          <w:rFonts w:ascii="Frutiger LT 55 Roman" w:hAnsi="Frutiger LT 55 Roman" w:cs="Frutiger LT 55 Roman"/>
          <w:sz w:val="16"/>
          <w:szCs w:val="16"/>
        </w:rPr>
      </w:pPr>
    </w:p>
    <w:p w14:paraId="1E79DF04" w14:textId="77777777" w:rsidR="00661461" w:rsidRDefault="00661461" w:rsidP="00661461">
      <w:pPr>
        <w:autoSpaceDE w:val="0"/>
        <w:autoSpaceDN w:val="0"/>
        <w:adjustRightInd w:val="0"/>
        <w:spacing w:line="240" w:lineRule="exact"/>
        <w:rPr>
          <w:rFonts w:ascii="Frutiger LT 55 Roman" w:hAnsi="Frutiger LT 55 Roman" w:cs="Frutiger LT 55 Roman"/>
          <w:sz w:val="16"/>
          <w:szCs w:val="16"/>
        </w:rPr>
      </w:pPr>
    </w:p>
    <w:p w14:paraId="446D50D4" w14:textId="77777777" w:rsidR="00661461" w:rsidRDefault="00661461" w:rsidP="00661461">
      <w:pPr>
        <w:autoSpaceDE w:val="0"/>
        <w:autoSpaceDN w:val="0"/>
        <w:adjustRightInd w:val="0"/>
        <w:spacing w:line="240" w:lineRule="exact"/>
        <w:rPr>
          <w:rFonts w:ascii="Frutiger LT 55 Roman" w:hAnsi="Frutiger LT 55 Roman" w:cs="Frutiger LT 55 Roman"/>
          <w:sz w:val="16"/>
          <w:szCs w:val="16"/>
        </w:rPr>
      </w:pPr>
    </w:p>
    <w:p w14:paraId="30C2AD95" w14:textId="77777777" w:rsidR="00E96AF6" w:rsidRDefault="00E96AF6" w:rsidP="00661461">
      <w:pPr>
        <w:autoSpaceDE w:val="0"/>
        <w:autoSpaceDN w:val="0"/>
        <w:adjustRightInd w:val="0"/>
        <w:spacing w:line="240" w:lineRule="exact"/>
        <w:rPr>
          <w:rFonts w:ascii="Frutiger LT 55 Roman" w:hAnsi="Frutiger LT 55 Roman" w:cs="Frutiger LT 55 Roman"/>
          <w:sz w:val="16"/>
          <w:szCs w:val="16"/>
        </w:rPr>
      </w:pPr>
    </w:p>
    <w:p w14:paraId="3789FB6E" w14:textId="77777777" w:rsidR="00E96AF6" w:rsidRDefault="00E96AF6" w:rsidP="00661461">
      <w:pPr>
        <w:autoSpaceDE w:val="0"/>
        <w:autoSpaceDN w:val="0"/>
        <w:adjustRightInd w:val="0"/>
        <w:spacing w:line="240" w:lineRule="exact"/>
        <w:rPr>
          <w:rFonts w:ascii="Frutiger LT 55 Roman" w:hAnsi="Frutiger LT 55 Roman" w:cs="Frutiger LT 55 Roman"/>
          <w:sz w:val="16"/>
          <w:szCs w:val="16"/>
        </w:rPr>
      </w:pPr>
    </w:p>
    <w:p w14:paraId="437F7DAF" w14:textId="77777777" w:rsidR="00E96AF6" w:rsidRDefault="00E96AF6" w:rsidP="00661461">
      <w:pPr>
        <w:autoSpaceDE w:val="0"/>
        <w:autoSpaceDN w:val="0"/>
        <w:adjustRightInd w:val="0"/>
        <w:spacing w:line="240" w:lineRule="exact"/>
        <w:rPr>
          <w:rFonts w:ascii="Frutiger LT 55 Roman" w:hAnsi="Frutiger LT 55 Roman" w:cs="Frutiger LT 55 Roman"/>
          <w:sz w:val="16"/>
          <w:szCs w:val="16"/>
        </w:rPr>
      </w:pPr>
    </w:p>
    <w:p w14:paraId="0D056A6F" w14:textId="77777777" w:rsidR="00661461" w:rsidRDefault="00661461" w:rsidP="00661461">
      <w:pPr>
        <w:autoSpaceDE w:val="0"/>
        <w:autoSpaceDN w:val="0"/>
        <w:adjustRightInd w:val="0"/>
        <w:spacing w:line="240" w:lineRule="exact"/>
        <w:rPr>
          <w:rFonts w:ascii="Frutiger LT 55 Roman" w:hAnsi="Frutiger LT 55 Roman" w:cs="Frutiger LT 55 Roman"/>
          <w:sz w:val="16"/>
          <w:szCs w:val="16"/>
        </w:rPr>
      </w:pPr>
    </w:p>
    <w:p w14:paraId="23D0DF38" w14:textId="77777777" w:rsidR="00377560" w:rsidRDefault="00377560" w:rsidP="00661461">
      <w:pPr>
        <w:autoSpaceDE w:val="0"/>
        <w:autoSpaceDN w:val="0"/>
        <w:adjustRightInd w:val="0"/>
        <w:spacing w:line="240" w:lineRule="exact"/>
        <w:rPr>
          <w:rFonts w:ascii="Frutiger LT 55 Roman" w:hAnsi="Frutiger LT 55 Roman" w:cs="Frutiger LT 55 Roman"/>
          <w:sz w:val="16"/>
          <w:szCs w:val="16"/>
        </w:rPr>
      </w:pPr>
    </w:p>
    <w:p w14:paraId="1F103858" w14:textId="77777777" w:rsidR="00377560" w:rsidRDefault="00377560" w:rsidP="00661461">
      <w:pPr>
        <w:autoSpaceDE w:val="0"/>
        <w:autoSpaceDN w:val="0"/>
        <w:adjustRightInd w:val="0"/>
        <w:spacing w:line="240" w:lineRule="exact"/>
        <w:rPr>
          <w:rFonts w:ascii="Frutiger LT 55 Roman" w:hAnsi="Frutiger LT 55 Roman" w:cs="Frutiger LT 55 Roman"/>
          <w:sz w:val="16"/>
          <w:szCs w:val="16"/>
        </w:rPr>
      </w:pPr>
    </w:p>
    <w:p w14:paraId="4C4E4902" w14:textId="77777777" w:rsidR="00673A76" w:rsidRDefault="00C30D08" w:rsidP="00673A76">
      <w:pPr>
        <w:autoSpaceDE w:val="0"/>
        <w:autoSpaceDN w:val="0"/>
        <w:adjustRightInd w:val="0"/>
        <w:spacing w:line="240" w:lineRule="exact"/>
        <w:ind w:left="-900"/>
        <w:rPr>
          <w:rFonts w:ascii="Frutiger LT 55 Roman" w:hAnsi="Frutiger LT 55 Roman" w:cs="Frutiger LT 55 Roman"/>
          <w:b/>
          <w:sz w:val="16"/>
          <w:szCs w:val="16"/>
        </w:rPr>
      </w:pPr>
      <w:r>
        <w:rPr>
          <w:rFonts w:ascii="Frutiger LT 55 Roman" w:hAnsi="Frutiger LT 55 Roman" w:cs="Frutiger LT 55 Roman"/>
          <w:b/>
          <w:noProof/>
          <w:sz w:val="16"/>
          <w:szCs w:val="16"/>
        </w:rPr>
        <mc:AlternateContent>
          <mc:Choice Requires="wps">
            <w:drawing>
              <wp:inline distT="0" distB="0" distL="0" distR="0" wp14:anchorId="5D1DEA03" wp14:editId="5FA75419">
                <wp:extent cx="6400800" cy="0"/>
                <wp:effectExtent l="19050" t="17145" r="19050" b="20955"/>
                <wp:docPr id="15"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F16AD0C" id="Line 138" o:spid="_x0000_s1026" style="visibility:visible;mso-wrap-style:square;mso-left-percent:-10001;mso-top-percent:-10001;mso-position-horizontal:absolute;mso-position-horizontal-relative:char;mso-position-vertical:absolute;mso-position-vertical-relative:line;mso-left-percent:-10001;mso-top-percent:-10001"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" strokeweight="2pt">
                <w10:anchorlock/>
              </v:line>
            </w:pict>
          </mc:Fallback>
        </mc:AlternateContent>
      </w:r>
    </w:p>
    <w:p w14:paraId="72539EAD" w14:textId="15D79434" w:rsidR="00673A76" w:rsidRPr="002B2C65" w:rsidRDefault="00866D69" w:rsidP="00673A76">
      <w:pPr>
        <w:autoSpaceDE w:val="0"/>
        <w:autoSpaceDN w:val="0"/>
        <w:adjustRightInd w:val="0"/>
        <w:spacing w:line="240" w:lineRule="exact"/>
        <w:ind w:left="-900"/>
        <w:rPr>
          <w:rFonts w:ascii="Frutiger LT 55 Roman" w:hAnsi="Frutiger LT 55 Roman" w:cs="Frutiger LT 55 Roman"/>
          <w:b/>
          <w:i/>
          <w:color w:val="FF0000"/>
          <w:sz w:val="16"/>
          <w:szCs w:val="16"/>
        </w:rPr>
      </w:pPr>
      <w:r w:rsidRPr="002B2C65">
        <w:rPr>
          <w:rFonts w:ascii="Frutiger LT 55 Roman" w:hAnsi="Frutiger LT 55 Roman" w:cs="Frutiger LT 55 Roman"/>
          <w:b/>
          <w:sz w:val="16"/>
          <w:szCs w:val="16"/>
        </w:rPr>
        <w:t>Title of Grant Application (include date s</w:t>
      </w:r>
      <w:r w:rsidR="00673A76" w:rsidRPr="002B2C65">
        <w:rPr>
          <w:rFonts w:ascii="Frutiger LT 55 Roman" w:hAnsi="Frutiger LT 55 Roman" w:cs="Frutiger LT 55 Roman"/>
          <w:b/>
          <w:sz w:val="16"/>
          <w:szCs w:val="16"/>
        </w:rPr>
        <w:t>ubmitted)</w:t>
      </w:r>
      <w:r w:rsidR="00673A76" w:rsidRPr="002B2C65">
        <w:rPr>
          <w:rFonts w:ascii="Frutiger LT 55 Roman" w:hAnsi="Frutiger LT 55 Roman" w:cs="Frutiger LT 55 Roman"/>
          <w:b/>
          <w:i/>
          <w:sz w:val="16"/>
          <w:szCs w:val="16"/>
        </w:rPr>
        <w:t xml:space="preserve"> – </w:t>
      </w:r>
      <w:r w:rsidR="00673A76" w:rsidRPr="002B2C65">
        <w:rPr>
          <w:rFonts w:ascii="Frutiger LT 55 Roman" w:hAnsi="Frutiger LT 55 Roman" w:cs="Frutiger LT 55 Roman"/>
          <w:i/>
          <w:sz w:val="16"/>
          <w:szCs w:val="16"/>
        </w:rPr>
        <w:t>if not the sole author, enumerate all collaborators here and define each person’s percent (%) contribution</w:t>
      </w:r>
      <w:r w:rsidR="00673A76" w:rsidRPr="00F71058">
        <w:rPr>
          <w:rFonts w:ascii="Arial Rounded MT Bold" w:hAnsi="Arial Rounded MT Bold" w:cs="Frutiger LT 55 Roman"/>
          <w:b/>
          <w:sz w:val="16"/>
          <w:szCs w:val="16"/>
        </w:rPr>
        <w:t>,</w:t>
      </w:r>
      <w:r w:rsidR="00673A76" w:rsidRPr="002B2C65">
        <w:rPr>
          <w:rFonts w:ascii="Frutiger LT 55 Roman" w:hAnsi="Frutiger LT 55 Roman" w:cs="Frutiger LT 55 Roman"/>
          <w:b/>
          <w:sz w:val="16"/>
          <w:szCs w:val="16"/>
        </w:rPr>
        <w:t xml:space="preserve"> $USD Amount</w:t>
      </w:r>
      <w:r w:rsidRPr="002B2C65">
        <w:rPr>
          <w:rFonts w:ascii="Frutiger LT 55 Roman" w:hAnsi="Frutiger LT 55 Roman" w:cs="Frutiger LT 55 Roman"/>
          <w:b/>
          <w:sz w:val="16"/>
          <w:szCs w:val="16"/>
        </w:rPr>
        <w:t xml:space="preserve"> (w</w:t>
      </w:r>
      <w:r w:rsidR="00BF53EC" w:rsidRPr="002B2C65">
        <w:rPr>
          <w:rFonts w:ascii="Frutiger LT 55 Roman" w:hAnsi="Frutiger LT 55 Roman" w:cs="Frutiger LT 55 Roman"/>
          <w:b/>
          <w:sz w:val="16"/>
          <w:szCs w:val="16"/>
        </w:rPr>
        <w:t>ith number of years)</w:t>
      </w:r>
      <w:r w:rsidR="00673A76" w:rsidRPr="00F71058">
        <w:rPr>
          <w:rFonts w:ascii="Arial Rounded MT Bold" w:hAnsi="Arial Rounded MT Bold" w:cs="Frutiger LT 55 Roman"/>
          <w:b/>
          <w:sz w:val="16"/>
          <w:szCs w:val="16"/>
        </w:rPr>
        <w:t>,</w:t>
      </w:r>
      <w:r w:rsidR="00673A76" w:rsidRPr="002B2C65">
        <w:rPr>
          <w:rFonts w:ascii="Frutiger LT 55 Roman" w:hAnsi="Frutiger LT 55 Roman" w:cs="Frutiger LT 55 Roman"/>
          <w:b/>
          <w:color w:val="FF0000"/>
          <w:sz w:val="16"/>
          <w:szCs w:val="16"/>
        </w:rPr>
        <w:t xml:space="preserve"> </w:t>
      </w:r>
      <w:r w:rsidR="00BF53EC" w:rsidRPr="002B2C65">
        <w:rPr>
          <w:rFonts w:ascii="Frutiger LT 55 Roman" w:hAnsi="Frutiger LT 55 Roman" w:cs="Frutiger LT 55 Roman"/>
          <w:b/>
          <w:sz w:val="16"/>
          <w:szCs w:val="16"/>
        </w:rPr>
        <w:t>Internal (S</w:t>
      </w:r>
      <w:r w:rsidR="00126809" w:rsidRPr="002B2C65">
        <w:rPr>
          <w:rFonts w:ascii="Frutiger LT 55 Roman" w:hAnsi="Frutiger LT 55 Roman" w:cs="Frutiger LT 55 Roman"/>
          <w:b/>
          <w:sz w:val="16"/>
          <w:szCs w:val="16"/>
        </w:rPr>
        <w:t>JU</w:t>
      </w:r>
      <w:r w:rsidR="00BF53EC" w:rsidRPr="002B2C65">
        <w:rPr>
          <w:rFonts w:ascii="Frutiger LT 55 Roman" w:hAnsi="Frutiger LT 55 Roman" w:cs="Frutiger LT 55 Roman"/>
          <w:b/>
          <w:sz w:val="16"/>
          <w:szCs w:val="16"/>
        </w:rPr>
        <w:t xml:space="preserve">) or Name of the Source of </w:t>
      </w:r>
      <w:proofErr w:type="gramStart"/>
      <w:r w:rsidR="00BF53EC" w:rsidRPr="002B2C65">
        <w:rPr>
          <w:rFonts w:ascii="Frutiger LT 55 Roman" w:hAnsi="Frutiger LT 55 Roman" w:cs="Frutiger LT 55 Roman"/>
          <w:b/>
          <w:sz w:val="16"/>
          <w:szCs w:val="16"/>
        </w:rPr>
        <w:t>Funding</w:t>
      </w:r>
      <w:r w:rsidR="00673A76" w:rsidRPr="002B2C65">
        <w:rPr>
          <w:rFonts w:ascii="Frutiger LT 55 Roman" w:hAnsi="Frutiger LT 55 Roman" w:cs="Frutiger LT 55 Roman"/>
          <w:b/>
          <w:sz w:val="16"/>
          <w:szCs w:val="16"/>
        </w:rPr>
        <w:t xml:space="preserve"> </w:t>
      </w:r>
      <w:r w:rsidR="00673A76" w:rsidRPr="00F71058">
        <w:rPr>
          <w:rFonts w:ascii="Arial Rounded MT Bold" w:hAnsi="Arial Rounded MT Bold" w:cs="Frutiger LT 55 Roman"/>
          <w:b/>
          <w:sz w:val="16"/>
          <w:szCs w:val="16"/>
        </w:rPr>
        <w:t>,</w:t>
      </w:r>
      <w:proofErr w:type="gramEnd"/>
      <w:r w:rsidR="00673A76" w:rsidRPr="002B2C65">
        <w:rPr>
          <w:rFonts w:ascii="Frutiger LT 55 Roman" w:hAnsi="Frutiger LT 55 Roman" w:cs="Frutiger LT 55 Roman"/>
          <w:b/>
          <w:color w:val="FF0000"/>
          <w:sz w:val="16"/>
          <w:szCs w:val="16"/>
        </w:rPr>
        <w:t xml:space="preserve"> </w:t>
      </w:r>
      <w:r w:rsidR="00BF53EC" w:rsidRPr="002B2C65">
        <w:rPr>
          <w:rFonts w:ascii="Frutiger LT 55 Roman" w:hAnsi="Frutiger LT 55 Roman" w:cs="Frutiger LT 55 Roman"/>
          <w:b/>
          <w:color w:val="FF0000"/>
          <w:sz w:val="16"/>
          <w:szCs w:val="16"/>
        </w:rPr>
        <w:t xml:space="preserve">     </w:t>
      </w:r>
      <w:r w:rsidRPr="002B2C65">
        <w:rPr>
          <w:rFonts w:ascii="Frutiger LT 55 Roman" w:hAnsi="Frutiger LT 55 Roman" w:cs="Frutiger LT 55 Roman"/>
          <w:b/>
          <w:sz w:val="16"/>
          <w:szCs w:val="16"/>
        </w:rPr>
        <w:t>Status (</w:t>
      </w:r>
      <w:r w:rsidR="00BF53EC" w:rsidRPr="002B2C65">
        <w:rPr>
          <w:rFonts w:ascii="Frutiger LT 55 Roman" w:hAnsi="Frutiger LT 55 Roman" w:cs="Frutiger LT 55 Roman"/>
          <w:b/>
          <w:sz w:val="16"/>
          <w:szCs w:val="16"/>
        </w:rPr>
        <w:t xml:space="preserve">P-Pending; F- Funded; UF- Unfunded) </w:t>
      </w:r>
      <w:r w:rsidR="00BF53EC" w:rsidRPr="00F71058">
        <w:rPr>
          <w:rFonts w:ascii="Arial Rounded MT Bold" w:hAnsi="Arial Rounded MT Bold" w:cs="Frutiger LT 55 Roman"/>
          <w:b/>
          <w:sz w:val="16"/>
          <w:szCs w:val="16"/>
        </w:rPr>
        <w:t xml:space="preserve">, </w:t>
      </w:r>
      <w:r w:rsidR="00BF53EC" w:rsidRPr="002B2C65">
        <w:rPr>
          <w:rFonts w:ascii="Frutiger LT 55 Roman" w:hAnsi="Frutiger LT 55 Roman" w:cs="Frutiger LT 55 Roman"/>
          <w:b/>
          <w:sz w:val="16"/>
          <w:szCs w:val="16"/>
        </w:rPr>
        <w:t>Award Period</w:t>
      </w:r>
      <w:r w:rsidR="00F954A2" w:rsidRPr="002B2C65">
        <w:rPr>
          <w:rFonts w:ascii="Frutiger LT 55 Roman" w:hAnsi="Frutiger LT 55 Roman" w:cs="Frutiger LT 55 Roman"/>
          <w:b/>
          <w:sz w:val="16"/>
          <w:szCs w:val="16"/>
        </w:rPr>
        <w:t xml:space="preserve"> </w:t>
      </w:r>
    </w:p>
    <w:p w14:paraId="0CFB4198" w14:textId="77777777" w:rsidR="00673A76" w:rsidRDefault="00C30D08" w:rsidP="00673A76">
      <w:pPr>
        <w:autoSpaceDE w:val="0"/>
        <w:autoSpaceDN w:val="0"/>
        <w:adjustRightInd w:val="0"/>
        <w:spacing w:line="240" w:lineRule="exact"/>
        <w:ind w:left="-900"/>
        <w:rPr>
          <w:rFonts w:ascii="Frutiger LT 55 Roman" w:hAnsi="Frutiger LT 55 Roman" w:cs="Frutiger LT 55 Roman"/>
          <w:b/>
          <w:color w:val="FF0000"/>
          <w:sz w:val="16"/>
          <w:szCs w:val="16"/>
        </w:rPr>
      </w:pPr>
      <w:r>
        <w:rPr>
          <w:rFonts w:ascii="Frutiger LT 55 Roman" w:hAnsi="Frutiger LT 55 Roman" w:cs="Frutiger LT 55 Roman"/>
          <w:b/>
          <w:noProof/>
          <w:color w:val="FF0000"/>
          <w:sz w:val="16"/>
          <w:szCs w:val="16"/>
        </w:rPr>
        <mc:AlternateContent>
          <mc:Choice Requires="wps">
            <w:drawing>
              <wp:inline distT="0" distB="0" distL="0" distR="0" wp14:anchorId="31522936" wp14:editId="3803C633">
                <wp:extent cx="6400800" cy="0"/>
                <wp:effectExtent l="19050" t="17145" r="19050" b="20955"/>
                <wp:docPr id="14"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2018097" id="Line 137" o:spid="_x0000_s1026" style="visibility:visible;mso-wrap-style:square;mso-left-percent:-10001;mso-top-percent:-10001;mso-position-horizontal:absolute;mso-position-horizontal-relative:char;mso-position-vertical:absolute;mso-position-vertical-relative:line;mso-left-percent:-10001;mso-top-percent:-10001"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" strokeweight="2pt">
                <w10:anchorlock/>
              </v:line>
            </w:pict>
          </mc:Fallback>
        </mc:AlternateContent>
      </w:r>
    </w:p>
    <w:p w14:paraId="1E1029AE" w14:textId="77777777" w:rsidR="00E96AF6" w:rsidRDefault="00E96AF6" w:rsidP="00BC1733">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6D1BBA4C" w14:textId="77777777" w:rsidR="00377560" w:rsidRPr="00EB1228" w:rsidRDefault="00BC1733" w:rsidP="00BC1733">
      <w:pPr>
        <w:tabs>
          <w:tab w:val="left" w:pos="2074"/>
          <w:tab w:val="left" w:pos="3514"/>
          <w:tab w:val="left" w:pos="4954"/>
          <w:tab w:val="left" w:pos="7114"/>
        </w:tabs>
        <w:autoSpaceDE w:val="0"/>
        <w:autoSpaceDN w:val="0"/>
        <w:adjustRightInd w:val="0"/>
        <w:spacing w:line="240" w:lineRule="exact"/>
        <w:ind w:left="-540"/>
        <w:rPr>
          <w:rFonts w:ascii="FrutigerLT-Bold" w:hAnsi="FrutigerLT-Bold" w:cs="FrutigerLT-Bold"/>
          <w:b/>
          <w:bCs/>
          <w:sz w:val="16"/>
          <w:szCs w:val="16"/>
        </w:rPr>
      </w:pPr>
      <w:r>
        <w:rPr>
          <w:rFonts w:ascii="Frutiger LT 55 Roman" w:hAnsi="Frutiger LT 55 Roman" w:cs="Frutiger LT 55 Roman"/>
          <w:sz w:val="20"/>
          <w:szCs w:val="20"/>
        </w:rPr>
        <w:br w:type="page"/>
      </w:r>
    </w:p>
    <w:p w14:paraId="5BC6D764" w14:textId="77777777" w:rsidR="007E5174" w:rsidRDefault="00C30D08" w:rsidP="007E5174">
      <w:pPr>
        <w:autoSpaceDE w:val="0"/>
        <w:autoSpaceDN w:val="0"/>
        <w:adjustRightInd w:val="0"/>
        <w:ind w:left="990" w:hanging="1800"/>
        <w:outlineLvl w:val="0"/>
        <w:rPr>
          <w:b/>
          <w:bCs/>
        </w:rPr>
      </w:pPr>
      <w:r>
        <w:rPr>
          <w:b/>
          <w:bCs/>
          <w:noProof/>
        </w:rPr>
        <w:lastRenderedPageBreak/>
        <mc:AlternateContent>
          <mc:Choice Requires="wps">
            <w:drawing>
              <wp:anchor distT="0" distB="0" distL="114300" distR="114300" simplePos="0" relativeHeight="251649536" behindDoc="0" locked="0" layoutInCell="1" allowOverlap="1" wp14:anchorId="03D7543E" wp14:editId="76C78D76">
                <wp:simplePos x="0" y="0"/>
                <wp:positionH relativeFrom="column">
                  <wp:posOffset>3054985</wp:posOffset>
                </wp:positionH>
                <wp:positionV relativeFrom="paragraph">
                  <wp:posOffset>295910</wp:posOffset>
                </wp:positionV>
                <wp:extent cx="3422015" cy="684530"/>
                <wp:effectExtent l="0" t="635" r="0" b="635"/>
                <wp:wrapNone/>
                <wp:docPr id="13"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015" cy="684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D6110A" w14:textId="77777777" w:rsidR="00086FF6" w:rsidRPr="001236E2" w:rsidRDefault="00086FF6" w:rsidP="007E5174">
                            <w:pPr>
                              <w:autoSpaceDE w:val="0"/>
                              <w:autoSpaceDN w:val="0"/>
                              <w:adjustRightInd w:val="0"/>
                              <w:ind w:left="1440" w:hanging="1350"/>
                              <w:outlineLvl w:val="0"/>
                              <w:rPr>
                                <w:rFonts w:ascii="FrutigerLT-Bold" w:hAnsi="FrutigerLT-Bold" w:cs="FrutigerLT-Bold"/>
                                <w:b/>
                                <w:bCs/>
                                <w:smallCaps/>
                                <w:color w:val="C00000"/>
                                <w:sz w:val="32"/>
                                <w:szCs w:val="32"/>
                              </w:rPr>
                            </w:pPr>
                            <w:r w:rsidRPr="001236E2">
                              <w:rPr>
                                <w:rFonts w:ascii="FrutigerLT-Bold" w:hAnsi="FrutigerLT-Bold" w:cs="FrutigerLT-Bold"/>
                                <w:b/>
                                <w:bCs/>
                                <w:smallCaps/>
                                <w:color w:val="C00000"/>
                                <w:sz w:val="32"/>
                                <w:szCs w:val="32"/>
                              </w:rPr>
                              <w:t>I</w:t>
                            </w:r>
                            <w:r>
                              <w:rPr>
                                <w:rFonts w:ascii="FrutigerLT-Bold" w:hAnsi="FrutigerLT-Bold" w:cs="FrutigerLT-Bold"/>
                                <w:b/>
                                <w:bCs/>
                                <w:smallCaps/>
                                <w:color w:val="C00000"/>
                                <w:sz w:val="32"/>
                                <w:szCs w:val="32"/>
                              </w:rPr>
                              <w:t>II. Service  Instructions</w:t>
                            </w:r>
                          </w:p>
                          <w:p w14:paraId="7858A6FD" w14:textId="77777777" w:rsidR="00086FF6" w:rsidRPr="001236E2" w:rsidRDefault="00086FF6" w:rsidP="007E5174">
                            <w:pPr>
                              <w:autoSpaceDE w:val="0"/>
                              <w:autoSpaceDN w:val="0"/>
                              <w:adjustRightInd w:val="0"/>
                              <w:ind w:left="360" w:hanging="180"/>
                              <w:rPr>
                                <w:rFonts w:ascii="Frutiger LT 55 Roman" w:hAnsi="Frutiger LT 55 Roman" w:cs="Frutiger LT 55 Roman"/>
                                <w:sz w:val="12"/>
                                <w:szCs w:val="16"/>
                              </w:rPr>
                            </w:pPr>
                            <w:r w:rsidRPr="001236E2">
                              <w:rPr>
                                <w:rFonts w:ascii="FrutigerLT-Italic" w:hAnsi="FrutigerLT-Italic" w:cs="FrutigerLT-Italic"/>
                                <w:i/>
                                <w:iCs/>
                                <w:sz w:val="18"/>
                                <w:szCs w:val="22"/>
                              </w:rPr>
                              <w:t xml:space="preserve"> </w:t>
                            </w:r>
                            <w:r>
                              <w:rPr>
                                <w:rFonts w:ascii="FrutigerLT-Italic" w:hAnsi="FrutigerLT-Italic" w:cs="FrutigerLT-Italic"/>
                                <w:i/>
                                <w:iCs/>
                                <w:sz w:val="18"/>
                                <w:szCs w:val="22"/>
                              </w:rPr>
                              <w:tab/>
                              <w:t xml:space="preserve">   L, M and N</w:t>
                            </w:r>
                          </w:p>
                          <w:p w14:paraId="7C0B2980" w14:textId="77777777" w:rsidR="00086FF6" w:rsidRDefault="00086FF6" w:rsidP="007E5174">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D7543E" id="Text Box 129" o:spid="_x0000_s1030" type="#_x0000_t202" style="position:absolute;left:0;text-align:left;margin-left:240.55pt;margin-top:23.3pt;width:269.45pt;height:53.9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" stroked="f">
                <v:textbox>
                  <w:txbxContent>
                    <w:p w14:paraId="5DD6110A" w14:textId="77777777" w:rsidR="00086FF6" w:rsidRPr="001236E2" w:rsidRDefault="00086FF6" w:rsidP="007E5174">
                      <w:pPr>
                        <w:autoSpaceDE w:val="0"/>
                        <w:autoSpaceDN w:val="0"/>
                        <w:adjustRightInd w:val="0"/>
                        <w:ind w:left="1440" w:hanging="1350"/>
                        <w:outlineLvl w:val="0"/>
                        <w:rPr>
                          <w:rFonts w:ascii="FrutigerLT-Bold" w:hAnsi="FrutigerLT-Bold" w:cs="FrutigerLT-Bold"/>
                          <w:b/>
                          <w:bCs/>
                          <w:smallCaps/>
                          <w:color w:val="C00000"/>
                          <w:sz w:val="32"/>
                          <w:szCs w:val="32"/>
                        </w:rPr>
                      </w:pPr>
                      <w:r w:rsidRPr="001236E2">
                        <w:rPr>
                          <w:rFonts w:ascii="FrutigerLT-Bold" w:hAnsi="FrutigerLT-Bold" w:cs="FrutigerLT-Bold"/>
                          <w:b/>
                          <w:bCs/>
                          <w:smallCaps/>
                          <w:color w:val="C00000"/>
                          <w:sz w:val="32"/>
                          <w:szCs w:val="32"/>
                        </w:rPr>
                        <w:t>I</w:t>
                      </w:r>
                      <w:r>
                        <w:rPr>
                          <w:rFonts w:ascii="FrutigerLT-Bold" w:hAnsi="FrutigerLT-Bold" w:cs="FrutigerLT-Bold"/>
                          <w:b/>
                          <w:bCs/>
                          <w:smallCaps/>
                          <w:color w:val="C00000"/>
                          <w:sz w:val="32"/>
                          <w:szCs w:val="32"/>
                        </w:rPr>
                        <w:t>II. Service  Instructions</w:t>
                      </w:r>
                    </w:p>
                    <w:p w14:paraId="7858A6FD" w14:textId="77777777" w:rsidR="00086FF6" w:rsidRPr="001236E2" w:rsidRDefault="00086FF6" w:rsidP="007E5174">
                      <w:pPr>
                        <w:autoSpaceDE w:val="0"/>
                        <w:autoSpaceDN w:val="0"/>
                        <w:adjustRightInd w:val="0"/>
                        <w:ind w:left="360" w:hanging="180"/>
                        <w:rPr>
                          <w:rFonts w:ascii="Frutiger LT 55 Roman" w:hAnsi="Frutiger LT 55 Roman" w:cs="Frutiger LT 55 Roman"/>
                          <w:sz w:val="12"/>
                          <w:szCs w:val="16"/>
                        </w:rPr>
                      </w:pPr>
                      <w:r w:rsidRPr="001236E2">
                        <w:rPr>
                          <w:rFonts w:ascii="FrutigerLT-Italic" w:hAnsi="FrutigerLT-Italic" w:cs="FrutigerLT-Italic"/>
                          <w:i/>
                          <w:iCs/>
                          <w:sz w:val="18"/>
                          <w:szCs w:val="22"/>
                        </w:rPr>
                        <w:t xml:space="preserve"> </w:t>
                      </w:r>
                      <w:r>
                        <w:rPr>
                          <w:rFonts w:ascii="FrutigerLT-Italic" w:hAnsi="FrutigerLT-Italic" w:cs="FrutigerLT-Italic"/>
                          <w:i/>
                          <w:iCs/>
                          <w:sz w:val="18"/>
                          <w:szCs w:val="22"/>
                        </w:rPr>
                        <w:tab/>
                        <w:t xml:space="preserve">   L, M and N</w:t>
                      </w:r>
                    </w:p>
                    <w:p w14:paraId="7C0B2980" w14:textId="77777777" w:rsidR="00086FF6" w:rsidRDefault="00086FF6" w:rsidP="007E5174">
                      <w:pPr>
                        <w:jc w:val="both"/>
                      </w:pPr>
                    </w:p>
                  </w:txbxContent>
                </v:textbox>
              </v:shape>
            </w:pict>
          </mc:Fallback>
        </mc:AlternateContent>
      </w:r>
      <w:r>
        <w:rPr>
          <w:b/>
          <w:bCs/>
          <w:noProof/>
        </w:rPr>
        <w:drawing>
          <wp:inline distT="0" distB="0" distL="0" distR="0" wp14:anchorId="608AD7E2" wp14:editId="4988E838">
            <wp:extent cx="2638425" cy="819150"/>
            <wp:effectExtent l="0" t="0" r="9525" b="0"/>
            <wp:docPr id="24" name="Picture 24" desc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8425" cy="819150"/>
                    </a:xfrm>
                    <a:prstGeom prst="rect">
                      <a:avLst/>
                    </a:prstGeom>
                    <a:noFill/>
                    <a:ln>
                      <a:noFill/>
                    </a:ln>
                  </pic:spPr>
                </pic:pic>
              </a:graphicData>
            </a:graphic>
          </wp:inline>
        </w:drawing>
      </w:r>
      <w:r w:rsidR="007E5174">
        <w:rPr>
          <w:b/>
          <w:bCs/>
        </w:rPr>
        <w:tab/>
      </w:r>
    </w:p>
    <w:p w14:paraId="7641F2D0" w14:textId="77777777" w:rsidR="007E5174" w:rsidRDefault="007E5174" w:rsidP="007E5174">
      <w:pPr>
        <w:autoSpaceDE w:val="0"/>
        <w:autoSpaceDN w:val="0"/>
        <w:adjustRightInd w:val="0"/>
        <w:ind w:left="990" w:hanging="1800"/>
        <w:outlineLvl w:val="0"/>
        <w:rPr>
          <w:b/>
          <w:bCs/>
        </w:rPr>
      </w:pPr>
    </w:p>
    <w:p w14:paraId="5B0D0D72" w14:textId="77777777" w:rsidR="00BA106F" w:rsidRDefault="00BA106F" w:rsidP="007E5174">
      <w:pPr>
        <w:tabs>
          <w:tab w:val="num" w:pos="720"/>
        </w:tabs>
        <w:autoSpaceDE w:val="0"/>
        <w:autoSpaceDN w:val="0"/>
        <w:adjustRightInd w:val="0"/>
        <w:spacing w:line="240" w:lineRule="exact"/>
        <w:rPr>
          <w:rFonts w:ascii="Frutiger LT 55 Roman" w:hAnsi="Frutiger LT 55 Roman" w:cs="Frutiger LT 55 Roman"/>
          <w:bCs/>
          <w:sz w:val="18"/>
        </w:rPr>
      </w:pPr>
    </w:p>
    <w:p w14:paraId="1EC9C03C" w14:textId="77777777" w:rsidR="00BA106F" w:rsidRDefault="00BA106F" w:rsidP="00541037">
      <w:pPr>
        <w:tabs>
          <w:tab w:val="num" w:pos="720"/>
        </w:tabs>
        <w:autoSpaceDE w:val="0"/>
        <w:autoSpaceDN w:val="0"/>
        <w:adjustRightInd w:val="0"/>
        <w:spacing w:line="240" w:lineRule="exact"/>
        <w:ind w:left="-120" w:hanging="720"/>
        <w:rPr>
          <w:rFonts w:ascii="Frutiger LT 55 Roman" w:hAnsi="Frutiger LT 55 Roman" w:cs="Frutiger LT 55 Roman"/>
          <w:bCs/>
          <w:sz w:val="18"/>
        </w:rPr>
      </w:pPr>
    </w:p>
    <w:p w14:paraId="3CE06DE7" w14:textId="77777777" w:rsidR="00BA106F" w:rsidRDefault="00BA106F" w:rsidP="00541037">
      <w:pPr>
        <w:tabs>
          <w:tab w:val="num" w:pos="720"/>
        </w:tabs>
        <w:autoSpaceDE w:val="0"/>
        <w:autoSpaceDN w:val="0"/>
        <w:adjustRightInd w:val="0"/>
        <w:spacing w:line="240" w:lineRule="exact"/>
        <w:ind w:left="-120" w:hanging="720"/>
        <w:rPr>
          <w:rFonts w:ascii="Frutiger LT 55 Roman" w:hAnsi="Frutiger LT 55 Roman" w:cs="Frutiger LT 55 Roman"/>
          <w:bCs/>
          <w:sz w:val="18"/>
        </w:rPr>
      </w:pPr>
    </w:p>
    <w:p w14:paraId="20423615" w14:textId="09A88EF7" w:rsidR="00B47BEB" w:rsidRDefault="00541037" w:rsidP="00B47BEB">
      <w:pPr>
        <w:pStyle w:val="ListParagraph"/>
        <w:numPr>
          <w:ilvl w:val="0"/>
          <w:numId w:val="42"/>
        </w:numPr>
        <w:autoSpaceDE w:val="0"/>
        <w:autoSpaceDN w:val="0"/>
        <w:adjustRightInd w:val="0"/>
        <w:spacing w:line="240" w:lineRule="exact"/>
        <w:rPr>
          <w:rFonts w:ascii="Frutiger LT 55 Roman" w:hAnsi="Frutiger LT 55 Roman" w:cs="Frutiger LT 55 Roman"/>
          <w:sz w:val="18"/>
        </w:rPr>
      </w:pPr>
      <w:r w:rsidRPr="00B47BEB">
        <w:rPr>
          <w:rFonts w:ascii="Frutiger LT 55 Roman" w:hAnsi="Frutiger LT 55 Roman" w:cs="Frutiger LT 65 Bold"/>
          <w:b/>
        </w:rPr>
        <w:t>Sustai</w:t>
      </w:r>
      <w:r w:rsidR="002A287A" w:rsidRPr="00B47BEB">
        <w:rPr>
          <w:rFonts w:ascii="Frutiger LT 55 Roman" w:hAnsi="Frutiger LT 55 Roman" w:cs="Frutiger LT 65 Bold"/>
          <w:b/>
        </w:rPr>
        <w:t>ned Service to the University, School and Departmental</w:t>
      </w:r>
      <w:r w:rsidR="002A7C54" w:rsidRPr="00B47BEB">
        <w:rPr>
          <w:rFonts w:ascii="Frutiger LT 55 Roman" w:hAnsi="Frutiger LT 55 Roman" w:cs="Frutiger LT 65 Bold"/>
          <w:b/>
        </w:rPr>
        <w:t xml:space="preserve"> or </w:t>
      </w:r>
      <w:r w:rsidR="002A287A" w:rsidRPr="00B47BEB">
        <w:rPr>
          <w:rFonts w:ascii="Frutiger LT 55 Roman" w:hAnsi="Frutiger LT 55 Roman" w:cs="Frutiger LT 65 Bold"/>
          <w:b/>
        </w:rPr>
        <w:t>Divisional Committees with their Dates:</w:t>
      </w:r>
      <w:r w:rsidR="002A287A" w:rsidRPr="00B47BEB">
        <w:rPr>
          <w:rFonts w:ascii="Frutiger LT 55 Roman" w:hAnsi="Frutiger LT 55 Roman" w:cs="Frutiger LT 55 Roman"/>
          <w:b/>
          <w:bCs/>
        </w:rPr>
        <w:t xml:space="preserve"> </w:t>
      </w:r>
      <w:r w:rsidR="002A287A" w:rsidRPr="00B47BEB">
        <w:rPr>
          <w:rFonts w:ascii="Frutiger LT 55 Roman" w:hAnsi="Frutiger LT 55 Roman" w:cs="Frutiger LT 55 Roman"/>
          <w:sz w:val="18"/>
        </w:rPr>
        <w:t>(if none, so state)</w:t>
      </w:r>
    </w:p>
    <w:p w14:paraId="713AD391" w14:textId="41AC7F5D" w:rsidR="00B47BEB" w:rsidRPr="008C2270" w:rsidRDefault="00577FDA" w:rsidP="00B47BEB">
      <w:pPr>
        <w:pStyle w:val="ListParagraph"/>
        <w:autoSpaceDE w:val="0"/>
        <w:autoSpaceDN w:val="0"/>
        <w:adjustRightInd w:val="0"/>
        <w:spacing w:line="240" w:lineRule="exact"/>
        <w:ind w:left="360"/>
        <w:rPr>
          <w:rFonts w:ascii="Frutiger LT 55 Roman" w:hAnsi="Frutiger LT 55 Roman" w:cs="Frutiger LT 55 Roman"/>
          <w:bCs/>
          <w:i/>
          <w:iCs/>
          <w:sz w:val="18"/>
          <w:szCs w:val="18"/>
        </w:rPr>
      </w:pPr>
      <w:r w:rsidRPr="008C2270">
        <w:rPr>
          <w:rFonts w:ascii="Frutiger LT 55 Roman" w:hAnsi="Frutiger LT 55 Roman" w:cs="Frutiger LT 65 Bold"/>
          <w:bCs/>
          <w:i/>
          <w:iCs/>
          <w:sz w:val="18"/>
          <w:szCs w:val="18"/>
        </w:rPr>
        <w:t xml:space="preserve">If applicable , please mention </w:t>
      </w:r>
      <w:r w:rsidR="00771B97" w:rsidRPr="008C2270">
        <w:rPr>
          <w:rFonts w:ascii="Frutiger LT 55 Roman" w:hAnsi="Frutiger LT 55 Roman" w:cs="Frutiger LT 65 Bold"/>
          <w:bCs/>
          <w:i/>
          <w:iCs/>
          <w:sz w:val="18"/>
          <w:szCs w:val="18"/>
        </w:rPr>
        <w:t xml:space="preserve">any service activities related to </w:t>
      </w:r>
      <w:r w:rsidRPr="008C2270">
        <w:rPr>
          <w:rFonts w:ascii="Frutiger LT 55 Roman" w:hAnsi="Frutiger LT 55 Roman" w:cs="Frutiger LT 65 Bold"/>
          <w:bCs/>
          <w:i/>
          <w:iCs/>
          <w:sz w:val="18"/>
          <w:szCs w:val="18"/>
        </w:rPr>
        <w:t xml:space="preserve"> community groups, councils, committees and centers whose work reflects the University commitment to an equitable and inclusive teaching and learning environment.</w:t>
      </w:r>
      <w:r w:rsidR="00B47BEB" w:rsidRPr="008C2270">
        <w:rPr>
          <w:bCs/>
          <w:i/>
          <w:iCs/>
          <w:color w:val="000000"/>
          <w:sz w:val="18"/>
          <w:szCs w:val="18"/>
        </w:rPr>
        <w:t xml:space="preserve"> </w:t>
      </w:r>
    </w:p>
    <w:p w14:paraId="07DEAE01" w14:textId="77777777" w:rsidR="00B47BEB" w:rsidRPr="008C2270" w:rsidRDefault="00B47BEB" w:rsidP="00B47BEB">
      <w:pPr>
        <w:pStyle w:val="ListParagraph"/>
        <w:autoSpaceDE w:val="0"/>
        <w:autoSpaceDN w:val="0"/>
        <w:adjustRightInd w:val="0"/>
        <w:spacing w:line="240" w:lineRule="exact"/>
        <w:ind w:left="360"/>
        <w:rPr>
          <w:rFonts w:ascii="Frutiger LT 55 Roman" w:hAnsi="Frutiger LT 55 Roman" w:cs="Frutiger LT 55 Roman"/>
          <w:sz w:val="16"/>
          <w:szCs w:val="16"/>
        </w:rPr>
      </w:pPr>
    </w:p>
    <w:p w14:paraId="54878DC1" w14:textId="77777777" w:rsidR="00237E6F" w:rsidRDefault="00237E6F" w:rsidP="002A287A">
      <w:pPr>
        <w:autoSpaceDE w:val="0"/>
        <w:autoSpaceDN w:val="0"/>
        <w:adjustRightInd w:val="0"/>
        <w:spacing w:line="240" w:lineRule="exact"/>
        <w:ind w:left="540"/>
        <w:rPr>
          <w:rFonts w:ascii="Frutiger LT 55 Roman" w:hAnsi="Frutiger LT 55 Roman" w:cs="Frutiger LT 55 Roman"/>
          <w:sz w:val="16"/>
          <w:szCs w:val="16"/>
        </w:rPr>
      </w:pPr>
    </w:p>
    <w:p w14:paraId="6F5608D7" w14:textId="77777777" w:rsidR="00661461" w:rsidRDefault="00C30D08" w:rsidP="002A287A">
      <w:pPr>
        <w:autoSpaceDE w:val="0"/>
        <w:autoSpaceDN w:val="0"/>
        <w:adjustRightInd w:val="0"/>
        <w:spacing w:line="240" w:lineRule="exact"/>
        <w:ind w:left="540"/>
        <w:rPr>
          <w:rFonts w:ascii="Frutiger LT 55 Roman" w:hAnsi="Frutiger LT 55 Roman" w:cs="Frutiger LT 55 Roman"/>
          <w:sz w:val="16"/>
          <w:szCs w:val="16"/>
        </w:rPr>
      </w:pPr>
      <w:r>
        <w:rPr>
          <w:rFonts w:ascii="Frutiger LT 55 Roman" w:hAnsi="Frutiger LT 55 Roman" w:cs="Frutiger LT 55 Roman"/>
          <w:noProof/>
          <w:sz w:val="16"/>
          <w:szCs w:val="16"/>
        </w:rPr>
        <mc:AlternateContent>
          <mc:Choice Requires="wps">
            <w:drawing>
              <wp:anchor distT="0" distB="0" distL="114300" distR="114300" simplePos="0" relativeHeight="251642368" behindDoc="0" locked="0" layoutInCell="1" allowOverlap="1" wp14:anchorId="2441947F" wp14:editId="02EA920D">
                <wp:simplePos x="0" y="0"/>
                <wp:positionH relativeFrom="column">
                  <wp:posOffset>2274570</wp:posOffset>
                </wp:positionH>
                <wp:positionV relativeFrom="paragraph">
                  <wp:posOffset>95250</wp:posOffset>
                </wp:positionV>
                <wp:extent cx="2337435" cy="685800"/>
                <wp:effectExtent l="7620" t="7620" r="7620" b="11430"/>
                <wp:wrapNone/>
                <wp:docPr id="12"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435" cy="685800"/>
                        </a:xfrm>
                        <a:prstGeom prst="rect">
                          <a:avLst/>
                        </a:prstGeom>
                        <a:solidFill>
                          <a:srgbClr val="FFFFFF"/>
                        </a:solidFill>
                        <a:ln w="9525">
                          <a:solidFill>
                            <a:srgbClr val="000000"/>
                          </a:solidFill>
                          <a:miter lim="800000"/>
                          <a:headEnd/>
                          <a:tailEnd/>
                        </a:ln>
                      </wps:spPr>
                      <wps:txbx>
                        <w:txbxContent>
                          <w:p w14:paraId="72115C09" w14:textId="77777777" w:rsidR="00086FF6" w:rsidRPr="00010A44" w:rsidRDefault="00086FF6" w:rsidP="00E316CF">
                            <w:pPr>
                              <w:ind w:left="180"/>
                              <w:rPr>
                                <w:rFonts w:ascii="Frutiger LT 55 Roman" w:hAnsi="Frutiger LT 55 Roman"/>
                                <w:i/>
                                <w:sz w:val="16"/>
                                <w:szCs w:val="16"/>
                                <w:u w:val="single"/>
                              </w:rPr>
                            </w:pPr>
                            <w:r>
                              <w:rPr>
                                <w:rFonts w:ascii="Frutiger LT 55 Roman" w:hAnsi="Frutiger LT 55 Roman"/>
                                <w:i/>
                                <w:sz w:val="16"/>
                                <w:szCs w:val="16"/>
                                <w:u w:val="single"/>
                              </w:rPr>
                              <w:t>Description (use more than one if needed)</w:t>
                            </w:r>
                          </w:p>
                          <w:p w14:paraId="1F04C480" w14:textId="77777777" w:rsidR="00086FF6" w:rsidRPr="0032486A" w:rsidRDefault="00086FF6" w:rsidP="005B22F7">
                            <w:pPr>
                              <w:numPr>
                                <w:ilvl w:val="0"/>
                                <w:numId w:val="17"/>
                              </w:numPr>
                              <w:rPr>
                                <w:rFonts w:ascii="Frutiger LT 55 Roman" w:hAnsi="Frutiger LT 55 Roman"/>
                                <w:sz w:val="16"/>
                                <w:szCs w:val="16"/>
                              </w:rPr>
                            </w:pPr>
                            <w:r w:rsidRPr="0032486A">
                              <w:rPr>
                                <w:rFonts w:ascii="Frutiger LT 55 Roman" w:hAnsi="Frutiger LT 55 Roman"/>
                                <w:sz w:val="16"/>
                                <w:szCs w:val="16"/>
                              </w:rPr>
                              <w:t>COM: Committee Activity</w:t>
                            </w:r>
                          </w:p>
                          <w:p w14:paraId="14F32677" w14:textId="77777777" w:rsidR="00086FF6" w:rsidRPr="0032486A" w:rsidRDefault="00086FF6" w:rsidP="005B22F7">
                            <w:pPr>
                              <w:numPr>
                                <w:ilvl w:val="0"/>
                                <w:numId w:val="17"/>
                              </w:numPr>
                              <w:rPr>
                                <w:rFonts w:ascii="Frutiger LT 55 Roman" w:hAnsi="Frutiger LT 55 Roman"/>
                                <w:sz w:val="16"/>
                                <w:szCs w:val="16"/>
                              </w:rPr>
                            </w:pPr>
                            <w:r w:rsidRPr="0032486A">
                              <w:rPr>
                                <w:rFonts w:ascii="Frutiger LT 55 Roman" w:hAnsi="Frutiger LT 55 Roman"/>
                                <w:sz w:val="16"/>
                                <w:szCs w:val="16"/>
                              </w:rPr>
                              <w:t>ADM: Administrative Assignment</w:t>
                            </w:r>
                          </w:p>
                          <w:p w14:paraId="4F174D0A" w14:textId="77777777" w:rsidR="00086FF6" w:rsidRPr="0032486A" w:rsidRDefault="00086FF6" w:rsidP="005B22F7">
                            <w:pPr>
                              <w:numPr>
                                <w:ilvl w:val="0"/>
                                <w:numId w:val="17"/>
                              </w:numPr>
                              <w:rPr>
                                <w:rFonts w:ascii="Frutiger LT 55 Roman" w:hAnsi="Frutiger LT 55 Roman"/>
                                <w:sz w:val="16"/>
                                <w:szCs w:val="16"/>
                              </w:rPr>
                            </w:pPr>
                            <w:r w:rsidRPr="0032486A">
                              <w:rPr>
                                <w:rFonts w:ascii="Frutiger LT 55 Roman" w:hAnsi="Frutiger LT 55 Roman"/>
                                <w:sz w:val="16"/>
                                <w:szCs w:val="16"/>
                              </w:rPr>
                              <w:t>ACAD: Academic Assignment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41947F" id="Text Box 66" o:spid="_x0000_s1031" type="#_x0000_t202" style="position:absolute;left:0;text-align:left;margin-left:179.1pt;margin-top:7.5pt;width:184.05pt;height:54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">
                <v:textbox>
                  <w:txbxContent>
                    <w:p w14:paraId="72115C09" w14:textId="77777777" w:rsidR="00086FF6" w:rsidRPr="00010A44" w:rsidRDefault="00086FF6" w:rsidP="00E316CF">
                      <w:pPr>
                        <w:ind w:left="180"/>
                        <w:rPr>
                          <w:rFonts w:ascii="Frutiger LT 55 Roman" w:hAnsi="Frutiger LT 55 Roman"/>
                          <w:i/>
                          <w:sz w:val="16"/>
                          <w:szCs w:val="16"/>
                          <w:u w:val="single"/>
                        </w:rPr>
                      </w:pPr>
                      <w:r>
                        <w:rPr>
                          <w:rFonts w:ascii="Frutiger LT 55 Roman" w:hAnsi="Frutiger LT 55 Roman"/>
                          <w:i/>
                          <w:sz w:val="16"/>
                          <w:szCs w:val="16"/>
                          <w:u w:val="single"/>
                        </w:rPr>
                        <w:t>Description (use more than one if needed)</w:t>
                      </w:r>
                    </w:p>
                    <w:p w14:paraId="1F04C480" w14:textId="77777777" w:rsidR="00086FF6" w:rsidRPr="0032486A" w:rsidRDefault="00086FF6" w:rsidP="005B22F7">
                      <w:pPr>
                        <w:numPr>
                          <w:ilvl w:val="0"/>
                          <w:numId w:val="17"/>
                        </w:numPr>
                        <w:rPr>
                          <w:rFonts w:ascii="Frutiger LT 55 Roman" w:hAnsi="Frutiger LT 55 Roman"/>
                          <w:sz w:val="16"/>
                          <w:szCs w:val="16"/>
                        </w:rPr>
                      </w:pPr>
                      <w:r w:rsidRPr="0032486A">
                        <w:rPr>
                          <w:rFonts w:ascii="Frutiger LT 55 Roman" w:hAnsi="Frutiger LT 55 Roman"/>
                          <w:sz w:val="16"/>
                          <w:szCs w:val="16"/>
                        </w:rPr>
                        <w:t>COM: Committee Activity</w:t>
                      </w:r>
                    </w:p>
                    <w:p w14:paraId="14F32677" w14:textId="77777777" w:rsidR="00086FF6" w:rsidRPr="0032486A" w:rsidRDefault="00086FF6" w:rsidP="005B22F7">
                      <w:pPr>
                        <w:numPr>
                          <w:ilvl w:val="0"/>
                          <w:numId w:val="17"/>
                        </w:numPr>
                        <w:rPr>
                          <w:rFonts w:ascii="Frutiger LT 55 Roman" w:hAnsi="Frutiger LT 55 Roman"/>
                          <w:sz w:val="16"/>
                          <w:szCs w:val="16"/>
                        </w:rPr>
                      </w:pPr>
                      <w:r w:rsidRPr="0032486A">
                        <w:rPr>
                          <w:rFonts w:ascii="Frutiger LT 55 Roman" w:hAnsi="Frutiger LT 55 Roman"/>
                          <w:sz w:val="16"/>
                          <w:szCs w:val="16"/>
                        </w:rPr>
                        <w:t>ADM: Administrative Assignment</w:t>
                      </w:r>
                    </w:p>
                    <w:p w14:paraId="4F174D0A" w14:textId="77777777" w:rsidR="00086FF6" w:rsidRPr="0032486A" w:rsidRDefault="00086FF6" w:rsidP="005B22F7">
                      <w:pPr>
                        <w:numPr>
                          <w:ilvl w:val="0"/>
                          <w:numId w:val="17"/>
                        </w:numPr>
                        <w:rPr>
                          <w:rFonts w:ascii="Frutiger LT 55 Roman" w:hAnsi="Frutiger LT 55 Roman"/>
                          <w:sz w:val="16"/>
                          <w:szCs w:val="16"/>
                        </w:rPr>
                      </w:pPr>
                      <w:r w:rsidRPr="0032486A">
                        <w:rPr>
                          <w:rFonts w:ascii="Frutiger LT 55 Roman" w:hAnsi="Frutiger LT 55 Roman"/>
                          <w:sz w:val="16"/>
                          <w:szCs w:val="16"/>
                        </w:rPr>
                        <w:t>ACAD: Academic Assignment</w:t>
                      </w:r>
                    </w:p>
                  </w:txbxContent>
                </v:textbox>
              </v:shape>
            </w:pict>
          </mc:Fallback>
        </mc:AlternateContent>
      </w:r>
      <w:r>
        <w:rPr>
          <w:rFonts w:ascii="Frutiger LT 55 Roman" w:hAnsi="Frutiger LT 55 Roman" w:cs="Frutiger LT 55 Roman"/>
          <w:noProof/>
          <w:sz w:val="16"/>
          <w:szCs w:val="16"/>
        </w:rPr>
        <mc:AlternateContent>
          <mc:Choice Requires="wps">
            <w:drawing>
              <wp:anchor distT="0" distB="0" distL="114300" distR="114300" simplePos="0" relativeHeight="251641344" behindDoc="0" locked="0" layoutInCell="1" allowOverlap="1" wp14:anchorId="7BF19BE4" wp14:editId="7EF6693F">
                <wp:simplePos x="0" y="0"/>
                <wp:positionH relativeFrom="column">
                  <wp:posOffset>-62865</wp:posOffset>
                </wp:positionH>
                <wp:positionV relativeFrom="paragraph">
                  <wp:posOffset>95250</wp:posOffset>
                </wp:positionV>
                <wp:extent cx="2337435" cy="685800"/>
                <wp:effectExtent l="13335" t="7620" r="11430" b="11430"/>
                <wp:wrapNone/>
                <wp:docPr id="1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435" cy="685800"/>
                        </a:xfrm>
                        <a:prstGeom prst="rect">
                          <a:avLst/>
                        </a:prstGeom>
                        <a:solidFill>
                          <a:srgbClr val="FFFFFF"/>
                        </a:solidFill>
                        <a:ln w="9525">
                          <a:solidFill>
                            <a:srgbClr val="000000"/>
                          </a:solidFill>
                          <a:miter lim="800000"/>
                          <a:headEnd/>
                          <a:tailEnd/>
                        </a:ln>
                      </wps:spPr>
                      <wps:txbx>
                        <w:txbxContent>
                          <w:p w14:paraId="52BAE617" w14:textId="77777777" w:rsidR="00086FF6" w:rsidRPr="00010A44" w:rsidRDefault="00086FF6" w:rsidP="00863109">
                            <w:pPr>
                              <w:ind w:left="360"/>
                              <w:rPr>
                                <w:rFonts w:ascii="Frutiger LT 55 Roman" w:hAnsi="Frutiger LT 55 Roman"/>
                                <w:i/>
                                <w:sz w:val="16"/>
                                <w:szCs w:val="16"/>
                                <w:u w:val="single"/>
                              </w:rPr>
                            </w:pPr>
                            <w:r>
                              <w:rPr>
                                <w:rFonts w:ascii="Frutiger LT 55 Roman" w:hAnsi="Frutiger LT 55 Roman"/>
                                <w:i/>
                                <w:sz w:val="16"/>
                                <w:szCs w:val="16"/>
                                <w:u w:val="single"/>
                              </w:rPr>
                              <w:t>Key: Roles</w:t>
                            </w:r>
                          </w:p>
                          <w:p w14:paraId="6719EAFA" w14:textId="77777777" w:rsidR="00086FF6" w:rsidRPr="00010A44" w:rsidRDefault="00086FF6" w:rsidP="00863109">
                            <w:pPr>
                              <w:numPr>
                                <w:ilvl w:val="0"/>
                                <w:numId w:val="17"/>
                              </w:numPr>
                              <w:rPr>
                                <w:rFonts w:ascii="Frutiger LT 55 Roman" w:hAnsi="Frutiger LT 55 Roman"/>
                                <w:i/>
                                <w:sz w:val="16"/>
                                <w:szCs w:val="16"/>
                              </w:rPr>
                            </w:pPr>
                            <w:r>
                              <w:rPr>
                                <w:rFonts w:ascii="Frutiger LT 55 Roman" w:hAnsi="Frutiger LT 55 Roman"/>
                                <w:b/>
                                <w:i/>
                                <w:sz w:val="16"/>
                                <w:szCs w:val="16"/>
                              </w:rPr>
                              <w:t xml:space="preserve">D: </w:t>
                            </w:r>
                            <w:r>
                              <w:rPr>
                                <w:rFonts w:ascii="Frutiger LT 55 Roman" w:hAnsi="Frutiger LT 55 Roman"/>
                                <w:i/>
                                <w:sz w:val="16"/>
                                <w:szCs w:val="16"/>
                              </w:rPr>
                              <w:t>Departmental/Division Level</w:t>
                            </w:r>
                            <w:r w:rsidRPr="00010A44">
                              <w:rPr>
                                <w:rFonts w:ascii="Frutiger LT 55 Roman" w:hAnsi="Frutiger LT 55 Roman"/>
                                <w:i/>
                                <w:sz w:val="16"/>
                                <w:szCs w:val="16"/>
                              </w:rPr>
                              <w:t xml:space="preserve"> </w:t>
                            </w:r>
                          </w:p>
                          <w:p w14:paraId="685864DD" w14:textId="77777777" w:rsidR="00086FF6" w:rsidRDefault="00086FF6" w:rsidP="00863109">
                            <w:pPr>
                              <w:numPr>
                                <w:ilvl w:val="0"/>
                                <w:numId w:val="17"/>
                              </w:numPr>
                              <w:rPr>
                                <w:rFonts w:ascii="Frutiger LT 55 Roman" w:hAnsi="Frutiger LT 55 Roman"/>
                                <w:b/>
                                <w:i/>
                                <w:sz w:val="16"/>
                                <w:szCs w:val="16"/>
                              </w:rPr>
                            </w:pPr>
                            <w:r>
                              <w:rPr>
                                <w:rFonts w:ascii="Frutiger LT 55 Roman" w:hAnsi="Frutiger LT 55 Roman"/>
                                <w:b/>
                                <w:i/>
                                <w:sz w:val="16"/>
                                <w:szCs w:val="16"/>
                              </w:rPr>
                              <w:t xml:space="preserve">S: </w:t>
                            </w:r>
                            <w:r>
                              <w:rPr>
                                <w:rFonts w:ascii="Frutiger LT 55 Roman" w:hAnsi="Frutiger LT 55 Roman"/>
                                <w:i/>
                                <w:sz w:val="16"/>
                                <w:szCs w:val="16"/>
                              </w:rPr>
                              <w:t>School/College Level</w:t>
                            </w:r>
                          </w:p>
                          <w:p w14:paraId="22226FA4" w14:textId="77777777" w:rsidR="00086FF6" w:rsidRPr="00010A44" w:rsidRDefault="00086FF6" w:rsidP="001874FC">
                            <w:pPr>
                              <w:numPr>
                                <w:ilvl w:val="0"/>
                                <w:numId w:val="17"/>
                              </w:numPr>
                              <w:rPr>
                                <w:rFonts w:ascii="Frutiger LT 55 Roman" w:hAnsi="Frutiger LT 55 Roman"/>
                                <w:b/>
                                <w:i/>
                                <w:sz w:val="16"/>
                                <w:szCs w:val="16"/>
                              </w:rPr>
                            </w:pPr>
                            <w:r>
                              <w:rPr>
                                <w:rFonts w:ascii="Frutiger LT 55 Roman" w:hAnsi="Frutiger LT 55 Roman"/>
                                <w:b/>
                                <w:i/>
                                <w:sz w:val="16"/>
                                <w:szCs w:val="16"/>
                              </w:rPr>
                              <w:t xml:space="preserve">U: </w:t>
                            </w:r>
                            <w:r>
                              <w:rPr>
                                <w:rFonts w:ascii="Frutiger LT 55 Roman" w:hAnsi="Frutiger LT 55 Roman"/>
                                <w:i/>
                                <w:sz w:val="16"/>
                                <w:szCs w:val="16"/>
                              </w:rPr>
                              <w:t>University Level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F19BE4" id="Text Box 28" o:spid="_x0000_s1032" type="#_x0000_t202" style="position:absolute;left:0;text-align:left;margin-left:-4.95pt;margin-top:7.5pt;width:184.05pt;height:54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">
                <v:textbox>
                  <w:txbxContent>
                    <w:p w14:paraId="52BAE617" w14:textId="77777777" w:rsidR="00086FF6" w:rsidRPr="00010A44" w:rsidRDefault="00086FF6" w:rsidP="00863109">
                      <w:pPr>
                        <w:ind w:left="360"/>
                        <w:rPr>
                          <w:rFonts w:ascii="Frutiger LT 55 Roman" w:hAnsi="Frutiger LT 55 Roman"/>
                          <w:i/>
                          <w:sz w:val="16"/>
                          <w:szCs w:val="16"/>
                          <w:u w:val="single"/>
                        </w:rPr>
                      </w:pPr>
                      <w:r>
                        <w:rPr>
                          <w:rFonts w:ascii="Frutiger LT 55 Roman" w:hAnsi="Frutiger LT 55 Roman"/>
                          <w:i/>
                          <w:sz w:val="16"/>
                          <w:szCs w:val="16"/>
                          <w:u w:val="single"/>
                        </w:rPr>
                        <w:t>Key: Roles</w:t>
                      </w:r>
                    </w:p>
                    <w:p w14:paraId="6719EAFA" w14:textId="77777777" w:rsidR="00086FF6" w:rsidRPr="00010A44" w:rsidRDefault="00086FF6" w:rsidP="00863109">
                      <w:pPr>
                        <w:numPr>
                          <w:ilvl w:val="0"/>
                          <w:numId w:val="17"/>
                        </w:numPr>
                        <w:rPr>
                          <w:rFonts w:ascii="Frutiger LT 55 Roman" w:hAnsi="Frutiger LT 55 Roman"/>
                          <w:i/>
                          <w:sz w:val="16"/>
                          <w:szCs w:val="16"/>
                        </w:rPr>
                      </w:pPr>
                      <w:r>
                        <w:rPr>
                          <w:rFonts w:ascii="Frutiger LT 55 Roman" w:hAnsi="Frutiger LT 55 Roman"/>
                          <w:b/>
                          <w:i/>
                          <w:sz w:val="16"/>
                          <w:szCs w:val="16"/>
                        </w:rPr>
                        <w:t xml:space="preserve">D: </w:t>
                      </w:r>
                      <w:r>
                        <w:rPr>
                          <w:rFonts w:ascii="Frutiger LT 55 Roman" w:hAnsi="Frutiger LT 55 Roman"/>
                          <w:i/>
                          <w:sz w:val="16"/>
                          <w:szCs w:val="16"/>
                        </w:rPr>
                        <w:t>Departmental/Division Level</w:t>
                      </w:r>
                      <w:r w:rsidRPr="00010A44">
                        <w:rPr>
                          <w:rFonts w:ascii="Frutiger LT 55 Roman" w:hAnsi="Frutiger LT 55 Roman"/>
                          <w:i/>
                          <w:sz w:val="16"/>
                          <w:szCs w:val="16"/>
                        </w:rPr>
                        <w:t xml:space="preserve"> </w:t>
                      </w:r>
                    </w:p>
                    <w:p w14:paraId="685864DD" w14:textId="77777777" w:rsidR="00086FF6" w:rsidRDefault="00086FF6" w:rsidP="00863109">
                      <w:pPr>
                        <w:numPr>
                          <w:ilvl w:val="0"/>
                          <w:numId w:val="17"/>
                        </w:numPr>
                        <w:rPr>
                          <w:rFonts w:ascii="Frutiger LT 55 Roman" w:hAnsi="Frutiger LT 55 Roman"/>
                          <w:b/>
                          <w:i/>
                          <w:sz w:val="16"/>
                          <w:szCs w:val="16"/>
                        </w:rPr>
                      </w:pPr>
                      <w:r>
                        <w:rPr>
                          <w:rFonts w:ascii="Frutiger LT 55 Roman" w:hAnsi="Frutiger LT 55 Roman"/>
                          <w:b/>
                          <w:i/>
                          <w:sz w:val="16"/>
                          <w:szCs w:val="16"/>
                        </w:rPr>
                        <w:t xml:space="preserve">S: </w:t>
                      </w:r>
                      <w:r>
                        <w:rPr>
                          <w:rFonts w:ascii="Frutiger LT 55 Roman" w:hAnsi="Frutiger LT 55 Roman"/>
                          <w:i/>
                          <w:sz w:val="16"/>
                          <w:szCs w:val="16"/>
                        </w:rPr>
                        <w:t>School/College Level</w:t>
                      </w:r>
                    </w:p>
                    <w:p w14:paraId="22226FA4" w14:textId="77777777" w:rsidR="00086FF6" w:rsidRPr="00010A44" w:rsidRDefault="00086FF6" w:rsidP="001874FC">
                      <w:pPr>
                        <w:numPr>
                          <w:ilvl w:val="0"/>
                          <w:numId w:val="17"/>
                        </w:numPr>
                        <w:rPr>
                          <w:rFonts w:ascii="Frutiger LT 55 Roman" w:hAnsi="Frutiger LT 55 Roman"/>
                          <w:b/>
                          <w:i/>
                          <w:sz w:val="16"/>
                          <w:szCs w:val="16"/>
                        </w:rPr>
                      </w:pPr>
                      <w:r>
                        <w:rPr>
                          <w:rFonts w:ascii="Frutiger LT 55 Roman" w:hAnsi="Frutiger LT 55 Roman"/>
                          <w:b/>
                          <w:i/>
                          <w:sz w:val="16"/>
                          <w:szCs w:val="16"/>
                        </w:rPr>
                        <w:t xml:space="preserve">U: </w:t>
                      </w:r>
                      <w:r>
                        <w:rPr>
                          <w:rFonts w:ascii="Frutiger LT 55 Roman" w:hAnsi="Frutiger LT 55 Roman"/>
                          <w:i/>
                          <w:sz w:val="16"/>
                          <w:szCs w:val="16"/>
                        </w:rPr>
                        <w:t>University Level</w:t>
                      </w:r>
                    </w:p>
                  </w:txbxContent>
                </v:textbox>
              </v:shape>
            </w:pict>
          </mc:Fallback>
        </mc:AlternateContent>
      </w:r>
    </w:p>
    <w:p w14:paraId="529E173E" w14:textId="77777777" w:rsidR="00661461" w:rsidRDefault="00661461" w:rsidP="002A287A">
      <w:pPr>
        <w:autoSpaceDE w:val="0"/>
        <w:autoSpaceDN w:val="0"/>
        <w:adjustRightInd w:val="0"/>
        <w:spacing w:line="240" w:lineRule="exact"/>
        <w:ind w:left="540"/>
        <w:rPr>
          <w:rFonts w:ascii="Frutiger LT 55 Roman" w:hAnsi="Frutiger LT 55 Roman" w:cs="Frutiger LT 55 Roman"/>
          <w:sz w:val="16"/>
          <w:szCs w:val="16"/>
        </w:rPr>
      </w:pPr>
    </w:p>
    <w:p w14:paraId="15EE782C" w14:textId="77777777" w:rsidR="00661461" w:rsidRDefault="00866D69" w:rsidP="002A287A">
      <w:pPr>
        <w:autoSpaceDE w:val="0"/>
        <w:autoSpaceDN w:val="0"/>
        <w:adjustRightInd w:val="0"/>
        <w:spacing w:line="240" w:lineRule="exact"/>
        <w:ind w:left="540"/>
        <w:rPr>
          <w:rFonts w:ascii="Frutiger LT 55 Roman" w:hAnsi="Frutiger LT 55 Roman" w:cs="Frutiger LT 55 Roman"/>
          <w:sz w:val="16"/>
          <w:szCs w:val="16"/>
        </w:rPr>
      </w:pPr>
      <w:r>
        <w:rPr>
          <w:rFonts w:ascii="Frutiger LT 55 Roman" w:hAnsi="Frutiger LT 55 Roman" w:cs="Frutiger LT 55 Roman"/>
          <w:sz w:val="16"/>
          <w:szCs w:val="16"/>
        </w:rPr>
        <w:t>d</w:t>
      </w:r>
    </w:p>
    <w:p w14:paraId="7884F0DF" w14:textId="77777777" w:rsidR="00661461" w:rsidRDefault="00661461" w:rsidP="002A287A">
      <w:pPr>
        <w:autoSpaceDE w:val="0"/>
        <w:autoSpaceDN w:val="0"/>
        <w:adjustRightInd w:val="0"/>
        <w:spacing w:line="240" w:lineRule="exact"/>
        <w:ind w:left="540"/>
        <w:rPr>
          <w:rFonts w:ascii="Frutiger LT 55 Roman" w:hAnsi="Frutiger LT 55 Roman" w:cs="Frutiger LT 55 Roman"/>
          <w:sz w:val="16"/>
          <w:szCs w:val="16"/>
        </w:rPr>
      </w:pPr>
    </w:p>
    <w:p w14:paraId="1F198064" w14:textId="77777777" w:rsidR="005B22F7" w:rsidRDefault="005B22F7" w:rsidP="002A287A">
      <w:pPr>
        <w:autoSpaceDE w:val="0"/>
        <w:autoSpaceDN w:val="0"/>
        <w:adjustRightInd w:val="0"/>
        <w:spacing w:line="240" w:lineRule="exact"/>
        <w:ind w:left="540"/>
        <w:rPr>
          <w:rFonts w:ascii="Frutiger LT 55 Roman" w:hAnsi="Frutiger LT 55 Roman" w:cs="Frutiger LT 55 Roman"/>
          <w:sz w:val="16"/>
          <w:szCs w:val="16"/>
        </w:rPr>
      </w:pPr>
    </w:p>
    <w:p w14:paraId="305F4D07" w14:textId="77777777" w:rsidR="005B22F7" w:rsidRDefault="005B22F7" w:rsidP="002A287A">
      <w:pPr>
        <w:autoSpaceDE w:val="0"/>
        <w:autoSpaceDN w:val="0"/>
        <w:adjustRightInd w:val="0"/>
        <w:spacing w:line="240" w:lineRule="exact"/>
        <w:ind w:left="540"/>
        <w:rPr>
          <w:rFonts w:ascii="Frutiger LT 55 Roman" w:hAnsi="Frutiger LT 55 Roman" w:cs="Frutiger LT 55 Roman"/>
          <w:sz w:val="16"/>
          <w:szCs w:val="16"/>
        </w:rPr>
      </w:pPr>
    </w:p>
    <w:p w14:paraId="531AD112" w14:textId="77777777" w:rsidR="005B22F7" w:rsidRDefault="005B22F7" w:rsidP="005B22F7">
      <w:pPr>
        <w:autoSpaceDE w:val="0"/>
        <w:autoSpaceDN w:val="0"/>
        <w:adjustRightInd w:val="0"/>
        <w:spacing w:line="240" w:lineRule="exact"/>
        <w:ind w:left="-120"/>
        <w:rPr>
          <w:rFonts w:ascii="Frutiger LT 55 Roman" w:hAnsi="Frutiger LT 55 Roman" w:cs="Frutiger LT 55 Roman"/>
          <w:sz w:val="16"/>
          <w:szCs w:val="16"/>
        </w:rPr>
      </w:pPr>
    </w:p>
    <w:p w14:paraId="46D37CF9" w14:textId="77777777" w:rsidR="007C134C" w:rsidRDefault="007C134C" w:rsidP="005B22F7">
      <w:pPr>
        <w:autoSpaceDE w:val="0"/>
        <w:autoSpaceDN w:val="0"/>
        <w:adjustRightInd w:val="0"/>
        <w:spacing w:line="240" w:lineRule="exact"/>
        <w:ind w:left="-120"/>
        <w:rPr>
          <w:rFonts w:ascii="Frutiger LT 55 Roman" w:hAnsi="Frutiger LT 55 Roman" w:cs="Frutiger LT 55 Roman"/>
          <w:sz w:val="16"/>
          <w:szCs w:val="16"/>
        </w:rPr>
      </w:pPr>
    </w:p>
    <w:p w14:paraId="3A6E49B4" w14:textId="77777777" w:rsidR="007C134C" w:rsidRDefault="007C134C" w:rsidP="005B22F7">
      <w:pPr>
        <w:autoSpaceDE w:val="0"/>
        <w:autoSpaceDN w:val="0"/>
        <w:adjustRightInd w:val="0"/>
        <w:spacing w:line="240" w:lineRule="exact"/>
        <w:ind w:left="-120"/>
        <w:rPr>
          <w:rFonts w:ascii="Frutiger LT 55 Roman" w:hAnsi="Frutiger LT 55 Roman" w:cs="Frutiger LT 55 Roman"/>
          <w:sz w:val="16"/>
          <w:szCs w:val="16"/>
        </w:rPr>
      </w:pPr>
    </w:p>
    <w:p w14:paraId="340E51C9" w14:textId="77777777" w:rsidR="0032486A" w:rsidRDefault="00E316CF" w:rsidP="0032486A">
      <w:pPr>
        <w:tabs>
          <w:tab w:val="num" w:pos="-450"/>
        </w:tabs>
        <w:autoSpaceDE w:val="0"/>
        <w:autoSpaceDN w:val="0"/>
        <w:adjustRightInd w:val="0"/>
        <w:spacing w:line="240" w:lineRule="exact"/>
        <w:ind w:left="-900"/>
        <w:rPr>
          <w:rFonts w:ascii="Frutiger LT 55 Roman" w:hAnsi="Frutiger LT 55 Roman" w:cs="Frutiger LT 55 Roman"/>
          <w:sz w:val="16"/>
          <w:szCs w:val="16"/>
        </w:rPr>
      </w:pPr>
      <w:r>
        <w:rPr>
          <w:rFonts w:ascii="Frutiger LT 55 Roman" w:hAnsi="Frutiger LT 55 Roman" w:cs="Frutiger LT 55 Roman"/>
          <w:b/>
          <w:i/>
          <w:sz w:val="22"/>
          <w:szCs w:val="22"/>
          <w:highlight w:val="lightGray"/>
        </w:rPr>
        <w:t>L</w:t>
      </w:r>
      <w:r w:rsidR="00E262CC" w:rsidRPr="00814B64">
        <w:rPr>
          <w:rFonts w:ascii="Frutiger LT 55 Roman" w:hAnsi="Frutiger LT 55 Roman" w:cs="Frutiger LT 55 Roman"/>
          <w:b/>
          <w:i/>
          <w:sz w:val="22"/>
          <w:szCs w:val="22"/>
          <w:highlight w:val="lightGray"/>
        </w:rPr>
        <w:t xml:space="preserve">(i) </w:t>
      </w:r>
      <w:r w:rsidR="005B22F7" w:rsidRPr="00814B64">
        <w:rPr>
          <w:rFonts w:ascii="Frutiger LT 55 Roman" w:hAnsi="Frutiger LT 55 Roman" w:cs="Frutiger LT 55 Roman"/>
          <w:b/>
          <w:i/>
          <w:sz w:val="22"/>
          <w:szCs w:val="22"/>
          <w:highlight w:val="lightGray"/>
        </w:rPr>
        <w:t xml:space="preserve">THIS PAF: </w:t>
      </w:r>
      <w:r w:rsidR="00642F84" w:rsidRPr="00814B64">
        <w:rPr>
          <w:rFonts w:ascii="Frutiger LT 55 Roman" w:hAnsi="Frutiger LT 55 Roman" w:cs="Frutiger LT 55 Roman"/>
          <w:b/>
          <w:i/>
          <w:sz w:val="22"/>
          <w:szCs w:val="22"/>
          <w:highlight w:val="lightGray"/>
        </w:rPr>
        <w:t xml:space="preserve">SUSTAINED </w:t>
      </w:r>
      <w:r w:rsidR="005B22F7" w:rsidRPr="00814B64">
        <w:rPr>
          <w:rFonts w:ascii="Frutiger LT 55 Roman" w:hAnsi="Frutiger LT 55 Roman" w:cs="Frutiger LT 55 Roman"/>
          <w:b/>
          <w:i/>
          <w:sz w:val="22"/>
          <w:szCs w:val="22"/>
          <w:highlight w:val="lightGray"/>
        </w:rPr>
        <w:t xml:space="preserve">Service </w:t>
      </w:r>
      <w:r w:rsidR="005B22F7" w:rsidRPr="00814B64">
        <w:rPr>
          <w:rFonts w:ascii="Frutiger LT 55 Roman" w:hAnsi="Frutiger LT 55 Roman" w:cs="Frutiger LT 55 Roman"/>
          <w:bCs/>
          <w:i/>
          <w:iCs/>
          <w:sz w:val="16"/>
          <w:szCs w:val="16"/>
          <w:highlight w:val="lightGray"/>
        </w:rPr>
        <w:t>(</w:t>
      </w:r>
      <w:r w:rsidR="0032486A" w:rsidRPr="00EE4A9E">
        <w:rPr>
          <w:rFonts w:ascii="Frutiger LT 55 Roman" w:hAnsi="Frutiger LT 55 Roman" w:cs="Frutiger LT 55 Roman"/>
          <w:sz w:val="16"/>
          <w:szCs w:val="16"/>
        </w:rPr>
        <w:t xml:space="preserve">List in </w:t>
      </w:r>
      <w:r w:rsidR="0032486A" w:rsidRPr="00AE2AB1">
        <w:rPr>
          <w:rFonts w:ascii="Frutiger LT 55 Roman" w:hAnsi="Frutiger LT 55 Roman" w:cs="Frutiger LT 55 Roman"/>
          <w:b/>
          <w:color w:val="FF0000"/>
          <w:sz w:val="16"/>
          <w:szCs w:val="16"/>
        </w:rPr>
        <w:t>reverse</w:t>
      </w:r>
      <w:r w:rsidR="0032486A" w:rsidRPr="00EE4A9E">
        <w:rPr>
          <w:rFonts w:ascii="Frutiger LT 55 Roman" w:hAnsi="Frutiger LT 55 Roman" w:cs="Frutiger LT 55 Roman"/>
          <w:sz w:val="16"/>
          <w:szCs w:val="16"/>
        </w:rPr>
        <w:t xml:space="preserve"> chronological order </w:t>
      </w:r>
      <w:r>
        <w:rPr>
          <w:rFonts w:ascii="Frutiger LT 55 Roman" w:hAnsi="Frutiger LT 55 Roman" w:cs="Frutiger LT 55 Roman"/>
          <w:sz w:val="16"/>
          <w:szCs w:val="16"/>
        </w:rPr>
        <w:t>(</w:t>
      </w:r>
      <w:r w:rsidRPr="00E96AF6">
        <w:rPr>
          <w:rFonts w:ascii="Frutiger LT 55 Roman" w:hAnsi="Frutiger LT 55 Roman" w:cs="Frutiger LT 55 Roman"/>
          <w:bCs/>
          <w:i/>
          <w:iCs/>
          <w:sz w:val="16"/>
          <w:szCs w:val="16"/>
        </w:rPr>
        <w:t xml:space="preserve">starting this October and working backwards to last November) </w:t>
      </w:r>
      <w:r>
        <w:rPr>
          <w:rFonts w:ascii="Frutiger LT 55 Roman" w:hAnsi="Frutiger LT 55 Roman" w:cs="Frutiger LT 55 Roman"/>
          <w:bCs/>
          <w:i/>
          <w:iCs/>
          <w:sz w:val="16"/>
          <w:szCs w:val="16"/>
        </w:rPr>
        <w:t xml:space="preserve"> </w:t>
      </w:r>
      <w:r w:rsidR="0032486A" w:rsidRPr="00EE4A9E">
        <w:rPr>
          <w:rFonts w:ascii="Frutiger LT 55 Roman" w:hAnsi="Frutiger LT 55 Roman" w:cs="Frutiger LT 55 Roman"/>
          <w:sz w:val="16"/>
          <w:szCs w:val="16"/>
        </w:rPr>
        <w:t xml:space="preserve">your service on Department/Division, School and University committees (give names of committees and dates of service). </w:t>
      </w:r>
      <w:r w:rsidR="0032486A">
        <w:rPr>
          <w:rFonts w:ascii="Frutiger LT 55 Roman" w:hAnsi="Frutiger LT 55 Roman" w:cs="Frutiger LT 55 Roman"/>
          <w:sz w:val="16"/>
          <w:szCs w:val="16"/>
        </w:rPr>
        <w:t>Include</w:t>
      </w:r>
      <w:r w:rsidR="0032486A" w:rsidRPr="00EE4A9E">
        <w:rPr>
          <w:rFonts w:ascii="Frutiger LT 55 Roman" w:hAnsi="Frutiger LT 55 Roman" w:cs="Frutiger LT 55 Roman"/>
          <w:sz w:val="16"/>
          <w:szCs w:val="16"/>
        </w:rPr>
        <w:t xml:space="preserve"> administrative assignments that you have had at St. John's</w:t>
      </w:r>
      <w:r w:rsidR="0032486A">
        <w:rPr>
          <w:rFonts w:ascii="Frutiger LT 55 Roman" w:hAnsi="Frutiger LT 55 Roman" w:cs="Frutiger LT 55 Roman"/>
          <w:sz w:val="16"/>
          <w:szCs w:val="16"/>
        </w:rPr>
        <w:t xml:space="preserve">, using the chart </w:t>
      </w:r>
      <w:r>
        <w:rPr>
          <w:rFonts w:ascii="Frutiger LT 55 Roman" w:hAnsi="Frutiger LT 55 Roman" w:cs="Frutiger LT 55 Roman"/>
          <w:sz w:val="16"/>
          <w:szCs w:val="16"/>
        </w:rPr>
        <w:t>above</w:t>
      </w:r>
      <w:r w:rsidR="0032486A">
        <w:rPr>
          <w:rFonts w:ascii="Frutiger LT 55 Roman" w:hAnsi="Frutiger LT 55 Roman" w:cs="Frutiger LT 55 Roman"/>
          <w:sz w:val="16"/>
          <w:szCs w:val="16"/>
        </w:rPr>
        <w:t xml:space="preserve"> to categorize each activity. </w:t>
      </w:r>
    </w:p>
    <w:p w14:paraId="24646C3B" w14:textId="77777777" w:rsidR="00BF53EC" w:rsidRDefault="0032486A" w:rsidP="00E316CF">
      <w:pPr>
        <w:tabs>
          <w:tab w:val="num" w:pos="-450"/>
          <w:tab w:val="left" w:pos="6589"/>
        </w:tabs>
        <w:autoSpaceDE w:val="0"/>
        <w:autoSpaceDN w:val="0"/>
        <w:adjustRightInd w:val="0"/>
        <w:spacing w:line="240" w:lineRule="exact"/>
        <w:ind w:left="-900" w:hanging="90"/>
        <w:rPr>
          <w:rFonts w:ascii="Frutiger LT 55 Roman" w:hAnsi="Frutiger LT 55 Roman" w:cs="Frutiger LT 55 Roman"/>
          <w:b/>
          <w:sz w:val="16"/>
          <w:szCs w:val="16"/>
        </w:rPr>
      </w:pPr>
      <w:r>
        <w:rPr>
          <w:rFonts w:ascii="Frutiger LT 55 Roman" w:hAnsi="Frutiger LT 55 Roman" w:cs="Frutiger LT 55 Roman"/>
          <w:bCs/>
          <w:i/>
          <w:iCs/>
          <w:sz w:val="16"/>
          <w:szCs w:val="16"/>
        </w:rPr>
        <w:tab/>
      </w:r>
      <w:r w:rsidR="00C30D08">
        <w:rPr>
          <w:rFonts w:ascii="Frutiger LT 55 Roman" w:hAnsi="Frutiger LT 55 Roman" w:cs="Frutiger LT 55 Roman"/>
          <w:b/>
          <w:noProof/>
          <w:sz w:val="16"/>
          <w:szCs w:val="16"/>
        </w:rPr>
        <mc:AlternateContent>
          <mc:Choice Requires="wps">
            <w:drawing>
              <wp:inline distT="0" distB="0" distL="0" distR="0" wp14:anchorId="4E308A8D" wp14:editId="37401605">
                <wp:extent cx="6400800" cy="0"/>
                <wp:effectExtent l="19050" t="15240" r="19050" b="13335"/>
                <wp:docPr id="10"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C6A75FB" id="Line 135" o:spid="_x0000_s1026" style="visibility:visible;mso-wrap-style:square;mso-left-percent:-10001;mso-top-percent:-10001;mso-position-horizontal:absolute;mso-position-horizontal-relative:char;mso-position-vertical:absolute;mso-position-vertical-relative:line;mso-left-percent:-10001;mso-top-percent:-10001"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" strokeweight="2pt">
                <w10:anchorlock/>
              </v:line>
            </w:pict>
          </mc:Fallback>
        </mc:AlternateContent>
      </w:r>
    </w:p>
    <w:p w14:paraId="3B98CF9A" w14:textId="38B15721" w:rsidR="00BF53EC" w:rsidRPr="002B2C65" w:rsidRDefault="00BF53EC" w:rsidP="00BF53EC">
      <w:pPr>
        <w:autoSpaceDE w:val="0"/>
        <w:autoSpaceDN w:val="0"/>
        <w:adjustRightInd w:val="0"/>
        <w:spacing w:line="240" w:lineRule="exact"/>
        <w:ind w:left="-900"/>
        <w:rPr>
          <w:rFonts w:ascii="Frutiger LT 55 Roman" w:hAnsi="Frutiger LT 55 Roman" w:cs="Frutiger LT 55 Roman"/>
          <w:b/>
          <w:i/>
          <w:sz w:val="16"/>
          <w:szCs w:val="16"/>
        </w:rPr>
      </w:pPr>
      <w:r w:rsidRPr="002B2C65">
        <w:rPr>
          <w:rFonts w:ascii="Frutiger LT 55 Roman" w:hAnsi="Frutiger LT 55 Roman" w:cs="Frutiger LT 55 Roman"/>
          <w:b/>
          <w:i/>
          <w:sz w:val="16"/>
          <w:szCs w:val="16"/>
        </w:rPr>
        <w:t>Committee (</w:t>
      </w:r>
      <w:r w:rsidR="00866D69" w:rsidRPr="002B2C65">
        <w:rPr>
          <w:rFonts w:ascii="Frutiger LT 55 Roman" w:hAnsi="Frutiger LT 55 Roman" w:cs="Frutiger LT 55 Roman"/>
          <w:b/>
          <w:i/>
          <w:sz w:val="16"/>
          <w:szCs w:val="16"/>
        </w:rPr>
        <w:t>n</w:t>
      </w:r>
      <w:r w:rsidRPr="002B2C65">
        <w:rPr>
          <w:rFonts w:ascii="Frutiger LT 55 Roman" w:hAnsi="Frutiger LT 55 Roman" w:cs="Frutiger LT 55 Roman"/>
          <w:b/>
          <w:i/>
          <w:sz w:val="16"/>
          <w:szCs w:val="16"/>
        </w:rPr>
        <w:t xml:space="preserve">ame in </w:t>
      </w:r>
      <w:r w:rsidR="00866D69" w:rsidRPr="002B2C65">
        <w:rPr>
          <w:rFonts w:ascii="Frutiger LT 55 Roman" w:hAnsi="Frutiger LT 55 Roman" w:cs="Frutiger LT 55 Roman"/>
          <w:b/>
          <w:i/>
          <w:sz w:val="16"/>
          <w:szCs w:val="16"/>
        </w:rPr>
        <w:t>f</w:t>
      </w:r>
      <w:r w:rsidRPr="002B2C65">
        <w:rPr>
          <w:rFonts w:ascii="Frutiger LT 55 Roman" w:hAnsi="Frutiger LT 55 Roman" w:cs="Frutiger LT 55 Roman"/>
          <w:b/>
          <w:i/>
          <w:sz w:val="16"/>
          <w:szCs w:val="16"/>
        </w:rPr>
        <w:t>ull)</w:t>
      </w:r>
      <w:r w:rsidRPr="00F71058">
        <w:rPr>
          <w:rFonts w:ascii="Arial Rounded MT Bold" w:hAnsi="Arial Rounded MT Bold" w:cs="Frutiger LT 55 Roman"/>
          <w:b/>
          <w:i/>
          <w:sz w:val="16"/>
          <w:szCs w:val="16"/>
        </w:rPr>
        <w:t>,</w:t>
      </w:r>
      <w:r w:rsidRPr="002B2C65">
        <w:rPr>
          <w:rFonts w:ascii="Frutiger LT 55 Roman" w:hAnsi="Frutiger LT 55 Roman" w:cs="Frutiger LT 55 Roman"/>
          <w:b/>
          <w:i/>
          <w:sz w:val="16"/>
          <w:szCs w:val="16"/>
        </w:rPr>
        <w:t xml:space="preserve"> Level </w:t>
      </w:r>
      <w:proofErr w:type="gramStart"/>
      <w:r w:rsidRPr="002B2C65">
        <w:rPr>
          <w:rFonts w:ascii="Frutiger LT 55 Roman" w:hAnsi="Frutiger LT 55 Roman" w:cs="Frutiger LT 55 Roman"/>
          <w:b/>
          <w:i/>
          <w:sz w:val="16"/>
          <w:szCs w:val="16"/>
        </w:rPr>
        <w:t>( See</w:t>
      </w:r>
      <w:proofErr w:type="gramEnd"/>
      <w:r w:rsidRPr="002B2C65">
        <w:rPr>
          <w:rFonts w:ascii="Frutiger LT 55 Roman" w:hAnsi="Frutiger LT 55 Roman" w:cs="Frutiger LT 55 Roman"/>
          <w:b/>
          <w:i/>
          <w:sz w:val="16"/>
          <w:szCs w:val="16"/>
        </w:rPr>
        <w:t xml:space="preserve"> Key ) </w:t>
      </w:r>
      <w:r w:rsidRPr="00F71058">
        <w:rPr>
          <w:rFonts w:ascii="Arial Rounded MT Bold" w:hAnsi="Arial Rounded MT Bold" w:cs="Frutiger LT 55 Roman"/>
          <w:b/>
          <w:i/>
          <w:sz w:val="16"/>
          <w:szCs w:val="16"/>
        </w:rPr>
        <w:t>,</w:t>
      </w:r>
      <w:r w:rsidRPr="002B2C65">
        <w:rPr>
          <w:rFonts w:ascii="Frutiger LT 55 Roman" w:hAnsi="Frutiger LT 55 Roman" w:cs="Frutiger LT 55 Roman"/>
          <w:b/>
          <w:i/>
          <w:sz w:val="16"/>
          <w:szCs w:val="16"/>
        </w:rPr>
        <w:t xml:space="preserve"> Description (</w:t>
      </w:r>
      <w:r w:rsidR="00866D69" w:rsidRPr="002B2C65">
        <w:rPr>
          <w:rFonts w:ascii="Frutiger LT 55 Roman" w:hAnsi="Frutiger LT 55 Roman" w:cs="Frutiger LT 55 Roman"/>
          <w:b/>
          <w:i/>
          <w:sz w:val="16"/>
          <w:szCs w:val="16"/>
        </w:rPr>
        <w:t>s</w:t>
      </w:r>
      <w:r w:rsidRPr="002B2C65">
        <w:rPr>
          <w:rFonts w:ascii="Frutiger LT 55 Roman" w:hAnsi="Frutiger LT 55 Roman" w:cs="Frutiger LT 55 Roman"/>
          <w:b/>
          <w:i/>
          <w:sz w:val="16"/>
          <w:szCs w:val="16"/>
        </w:rPr>
        <w:t xml:space="preserve">ee </w:t>
      </w:r>
      <w:r w:rsidR="00866D69" w:rsidRPr="002B2C65">
        <w:rPr>
          <w:rFonts w:ascii="Frutiger LT 55 Roman" w:hAnsi="Frutiger LT 55 Roman" w:cs="Frutiger LT 55 Roman"/>
          <w:b/>
          <w:i/>
          <w:sz w:val="16"/>
          <w:szCs w:val="16"/>
        </w:rPr>
        <w:t>k</w:t>
      </w:r>
      <w:r w:rsidRPr="002B2C65">
        <w:rPr>
          <w:rFonts w:ascii="Frutiger LT 55 Roman" w:hAnsi="Frutiger LT 55 Roman" w:cs="Frutiger LT 55 Roman"/>
          <w:b/>
          <w:i/>
          <w:sz w:val="16"/>
          <w:szCs w:val="16"/>
        </w:rPr>
        <w:t>ey)</w:t>
      </w:r>
      <w:r w:rsidRPr="00F71058">
        <w:rPr>
          <w:rFonts w:ascii="Arial Rounded MT Bold" w:hAnsi="Arial Rounded MT Bold" w:cs="Frutiger LT 55 Roman"/>
          <w:b/>
          <w:i/>
          <w:sz w:val="16"/>
          <w:szCs w:val="16"/>
        </w:rPr>
        <w:t>,</w:t>
      </w:r>
      <w:r w:rsidRPr="002B2C65">
        <w:rPr>
          <w:rFonts w:ascii="Frutiger LT 55 Roman" w:hAnsi="Frutiger LT 55 Roman" w:cs="Frutiger LT 55 Roman"/>
          <w:b/>
          <w:i/>
          <w:sz w:val="16"/>
          <w:szCs w:val="16"/>
        </w:rPr>
        <w:t xml:space="preserve">  Dates of Service ( Fr</w:t>
      </w:r>
      <w:r w:rsidR="00E316CF" w:rsidRPr="002B2C65">
        <w:rPr>
          <w:rFonts w:ascii="Frutiger LT 55 Roman" w:hAnsi="Frutiger LT 55 Roman" w:cs="Frutiger LT 55 Roman"/>
          <w:b/>
          <w:i/>
          <w:sz w:val="16"/>
          <w:szCs w:val="16"/>
        </w:rPr>
        <w:t>o</w:t>
      </w:r>
      <w:r w:rsidRPr="002B2C65">
        <w:rPr>
          <w:rFonts w:ascii="Frutiger LT 55 Roman" w:hAnsi="Frutiger LT 55 Roman" w:cs="Frutiger LT 55 Roman"/>
          <w:b/>
          <w:i/>
          <w:sz w:val="16"/>
          <w:szCs w:val="16"/>
        </w:rPr>
        <w:t xml:space="preserve">m: mm/dd/yr ; To: mm/dd/yr ) </w:t>
      </w:r>
      <w:r w:rsidRPr="00F71058">
        <w:rPr>
          <w:rFonts w:ascii="Arial Rounded MT Bold" w:hAnsi="Arial Rounded MT Bold" w:cs="Frutiger LT 55 Roman"/>
          <w:b/>
          <w:i/>
          <w:sz w:val="16"/>
          <w:szCs w:val="16"/>
        </w:rPr>
        <w:t xml:space="preserve">, </w:t>
      </w:r>
      <w:r w:rsidRPr="002B2C65">
        <w:rPr>
          <w:rFonts w:ascii="Frutiger LT 55 Roman" w:hAnsi="Frutiger LT 55 Roman" w:cs="Frutiger LT 55 Roman"/>
          <w:b/>
          <w:i/>
          <w:sz w:val="16"/>
          <w:szCs w:val="16"/>
        </w:rPr>
        <w:t xml:space="preserve">Indicate Special </w:t>
      </w:r>
      <w:r w:rsidR="002F697C" w:rsidRPr="002B2C65">
        <w:rPr>
          <w:rFonts w:ascii="Frutiger LT 55 Roman" w:hAnsi="Frutiger LT 55 Roman" w:cs="Frutiger LT 55 Roman"/>
          <w:b/>
          <w:i/>
          <w:sz w:val="16"/>
          <w:szCs w:val="16"/>
        </w:rPr>
        <w:t xml:space="preserve">Position </w:t>
      </w:r>
      <w:r w:rsidRPr="002B2C65">
        <w:rPr>
          <w:rFonts w:ascii="Frutiger LT 55 Roman" w:hAnsi="Frutiger LT 55 Roman" w:cs="Frutiger LT 55 Roman"/>
          <w:b/>
          <w:i/>
          <w:sz w:val="16"/>
          <w:szCs w:val="16"/>
        </w:rPr>
        <w:t>(I</w:t>
      </w:r>
      <w:r w:rsidR="00866D69" w:rsidRPr="002B2C65">
        <w:rPr>
          <w:rFonts w:ascii="Frutiger LT 55 Roman" w:hAnsi="Frutiger LT 55 Roman" w:cs="Frutiger LT 55 Roman"/>
          <w:b/>
          <w:i/>
          <w:sz w:val="16"/>
          <w:szCs w:val="16"/>
        </w:rPr>
        <w:t>f</w:t>
      </w:r>
      <w:r w:rsidRPr="002B2C65">
        <w:rPr>
          <w:rFonts w:ascii="Frutiger LT 55 Roman" w:hAnsi="Frutiger LT 55 Roman" w:cs="Frutiger LT 55 Roman"/>
          <w:b/>
          <w:i/>
          <w:sz w:val="16"/>
          <w:szCs w:val="16"/>
        </w:rPr>
        <w:t xml:space="preserve"> </w:t>
      </w:r>
      <w:r w:rsidR="00866D69" w:rsidRPr="002B2C65">
        <w:rPr>
          <w:rFonts w:ascii="Frutiger LT 55 Roman" w:hAnsi="Frutiger LT 55 Roman" w:cs="Frutiger LT 55 Roman"/>
          <w:b/>
          <w:i/>
          <w:sz w:val="16"/>
          <w:szCs w:val="16"/>
        </w:rPr>
        <w:t>a</w:t>
      </w:r>
      <w:r w:rsidRPr="002B2C65">
        <w:rPr>
          <w:rFonts w:ascii="Frutiger LT 55 Roman" w:hAnsi="Frutiger LT 55 Roman" w:cs="Frutiger LT 55 Roman"/>
          <w:b/>
          <w:i/>
          <w:sz w:val="16"/>
          <w:szCs w:val="16"/>
        </w:rPr>
        <w:t>pplicable)</w:t>
      </w:r>
    </w:p>
    <w:p w14:paraId="70611B50" w14:textId="77777777" w:rsidR="00BF53EC" w:rsidRDefault="00C30D08" w:rsidP="00BF53EC">
      <w:pPr>
        <w:autoSpaceDE w:val="0"/>
        <w:autoSpaceDN w:val="0"/>
        <w:adjustRightInd w:val="0"/>
        <w:spacing w:line="240" w:lineRule="exact"/>
        <w:ind w:left="-900"/>
        <w:rPr>
          <w:rFonts w:ascii="Frutiger LT 55 Roman" w:hAnsi="Frutiger LT 55 Roman" w:cs="Frutiger LT 55 Roman"/>
          <w:b/>
          <w:color w:val="FF0000"/>
          <w:sz w:val="16"/>
          <w:szCs w:val="16"/>
        </w:rPr>
      </w:pPr>
      <w:r>
        <w:rPr>
          <w:rFonts w:ascii="Frutiger LT 55 Roman" w:hAnsi="Frutiger LT 55 Roman" w:cs="Frutiger LT 55 Roman"/>
          <w:b/>
          <w:noProof/>
          <w:color w:val="FF0000"/>
          <w:sz w:val="16"/>
          <w:szCs w:val="16"/>
        </w:rPr>
        <mc:AlternateContent>
          <mc:Choice Requires="wps">
            <w:drawing>
              <wp:inline distT="0" distB="0" distL="0" distR="0" wp14:anchorId="30998CA4" wp14:editId="0DB54CB8">
                <wp:extent cx="6400800" cy="0"/>
                <wp:effectExtent l="19050" t="15240" r="19050" b="13335"/>
                <wp:docPr id="9"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685959A" id="Line 134" o:spid="_x0000_s1026" style="visibility:visible;mso-wrap-style:square;mso-left-percent:-10001;mso-top-percent:-10001;mso-position-horizontal:absolute;mso-position-horizontal-relative:char;mso-position-vertical:absolute;mso-position-vertical-relative:line;mso-left-percent:-10001;mso-top-percent:-10001"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" strokeweight="2pt">
                <w10:anchorlock/>
              </v:line>
            </w:pict>
          </mc:Fallback>
        </mc:AlternateContent>
      </w:r>
    </w:p>
    <w:p w14:paraId="5861BA22" w14:textId="77777777" w:rsidR="00933018" w:rsidRPr="00377560" w:rsidRDefault="00933018" w:rsidP="00933018">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382E7DBF" w14:textId="77777777" w:rsidR="00933018" w:rsidRDefault="00933018" w:rsidP="00933018">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6A9AE898" w14:textId="77777777" w:rsidR="00237E6F" w:rsidRPr="007C134C" w:rsidRDefault="00237E6F" w:rsidP="00933018">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53D9F1C0" w14:textId="77777777" w:rsidR="00933018" w:rsidRPr="007C134C" w:rsidRDefault="00933018" w:rsidP="00933018">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6B1C271E" w14:textId="77777777" w:rsidR="0062403F" w:rsidRDefault="0062403F" w:rsidP="00306D80">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14"/>
          <w:szCs w:val="16"/>
        </w:rPr>
      </w:pPr>
    </w:p>
    <w:p w14:paraId="321597F8" w14:textId="77777777" w:rsidR="0062403F" w:rsidRPr="00E316CF" w:rsidRDefault="00E316CF" w:rsidP="00BF53EC">
      <w:pPr>
        <w:autoSpaceDE w:val="0"/>
        <w:autoSpaceDN w:val="0"/>
        <w:adjustRightInd w:val="0"/>
        <w:spacing w:line="240" w:lineRule="exact"/>
        <w:ind w:left="-900"/>
        <w:rPr>
          <w:rFonts w:ascii="Frutiger LT 55 Roman" w:hAnsi="Frutiger LT 55 Roman" w:cs="Frutiger LT 55 Roman"/>
          <w:i/>
          <w:sz w:val="18"/>
          <w:szCs w:val="20"/>
        </w:rPr>
      </w:pPr>
      <w:r w:rsidRPr="00F71058">
        <w:rPr>
          <w:rFonts w:ascii="Frutiger LT 55 Roman" w:hAnsi="Frutiger LT 55 Roman" w:cs="Frutiger LT 55 Roman"/>
          <w:b/>
          <w:bCs/>
          <w:i/>
          <w:sz w:val="22"/>
          <w:szCs w:val="22"/>
        </w:rPr>
        <w:t xml:space="preserve">L </w:t>
      </w:r>
      <w:r w:rsidR="00E262CC" w:rsidRPr="00F71058">
        <w:rPr>
          <w:rFonts w:ascii="Frutiger LT 55 Roman" w:hAnsi="Frutiger LT 55 Roman" w:cs="Frutiger LT 55 Roman"/>
          <w:b/>
          <w:bCs/>
          <w:i/>
          <w:sz w:val="22"/>
          <w:szCs w:val="22"/>
        </w:rPr>
        <w:t>(ii)</w:t>
      </w:r>
      <w:r w:rsidR="00E262CC" w:rsidRPr="00E316CF">
        <w:rPr>
          <w:rFonts w:ascii="Frutiger LT 55 Roman" w:hAnsi="Frutiger LT 55 Roman" w:cs="Frutiger LT 55 Roman"/>
          <w:i/>
          <w:sz w:val="18"/>
          <w:szCs w:val="20"/>
        </w:rPr>
        <w:t xml:space="preserve"> Prior Year</w:t>
      </w:r>
      <w:r w:rsidR="002F2816" w:rsidRPr="00E316CF">
        <w:rPr>
          <w:rFonts w:ascii="Frutiger LT 55 Roman" w:hAnsi="Frutiger LT 55 Roman" w:cs="Frutiger LT 55 Roman"/>
          <w:i/>
          <w:sz w:val="18"/>
          <w:szCs w:val="20"/>
        </w:rPr>
        <w:t>s’</w:t>
      </w:r>
      <w:r w:rsidR="00E262CC" w:rsidRPr="00E316CF">
        <w:rPr>
          <w:rFonts w:ascii="Frutiger LT 55 Roman" w:hAnsi="Frutiger LT 55 Roman" w:cs="Frutiger LT 55 Roman"/>
          <w:i/>
          <w:sz w:val="18"/>
          <w:szCs w:val="20"/>
        </w:rPr>
        <w:t xml:space="preserve"> PAF: </w:t>
      </w:r>
      <w:r w:rsidR="00642F84" w:rsidRPr="00E316CF">
        <w:rPr>
          <w:rFonts w:ascii="Frutiger LT 55 Roman" w:hAnsi="Frutiger LT 55 Roman" w:cs="Frutiger LT 55 Roman"/>
          <w:i/>
          <w:sz w:val="18"/>
          <w:szCs w:val="20"/>
        </w:rPr>
        <w:t xml:space="preserve">Sustained </w:t>
      </w:r>
      <w:r w:rsidR="00E262CC" w:rsidRPr="00E316CF">
        <w:rPr>
          <w:rFonts w:ascii="Frutiger LT 55 Roman" w:hAnsi="Frutiger LT 55 Roman" w:cs="Frutiger LT 55 Roman"/>
          <w:i/>
          <w:sz w:val="18"/>
          <w:szCs w:val="20"/>
        </w:rPr>
        <w:t xml:space="preserve">Service </w:t>
      </w:r>
      <w:r w:rsidRPr="00E316CF">
        <w:rPr>
          <w:rFonts w:ascii="Frutiger LT 55 Roman" w:hAnsi="Frutiger LT 55 Roman" w:cs="Frutiger LT 55 Roman"/>
          <w:i/>
          <w:sz w:val="18"/>
          <w:szCs w:val="20"/>
        </w:rPr>
        <w:t xml:space="preserve">INSTRUCTIONS: </w:t>
      </w:r>
      <w:r w:rsidRPr="00AE2AB1">
        <w:rPr>
          <w:rFonts w:ascii="Frutiger LT 55 Roman" w:hAnsi="Frutiger LT 55 Roman" w:cs="Frutiger LT 55 Roman"/>
          <w:b/>
          <w:i/>
          <w:sz w:val="18"/>
          <w:szCs w:val="20"/>
          <w:u w:val="single"/>
        </w:rPr>
        <w:t>C</w:t>
      </w:r>
      <w:r w:rsidRPr="00AE2AB1">
        <w:rPr>
          <w:rFonts w:ascii="Frutiger LT 55 Roman" w:hAnsi="Frutiger LT 55 Roman" w:cs="Frutiger LT 55 Roman"/>
          <w:b/>
          <w:i/>
          <w:sz w:val="16"/>
          <w:szCs w:val="16"/>
          <w:u w:val="single"/>
        </w:rPr>
        <w:t xml:space="preserve">UT AND </w:t>
      </w:r>
      <w:proofErr w:type="gramStart"/>
      <w:r w:rsidRPr="00AE2AB1">
        <w:rPr>
          <w:rFonts w:ascii="Frutiger LT 55 Roman" w:hAnsi="Frutiger LT 55 Roman" w:cs="Frutiger LT 55 Roman"/>
          <w:b/>
          <w:i/>
          <w:sz w:val="16"/>
          <w:szCs w:val="16"/>
          <w:u w:val="single"/>
        </w:rPr>
        <w:t>PASTE</w:t>
      </w:r>
      <w:r w:rsidRPr="00E316CF">
        <w:rPr>
          <w:rFonts w:ascii="Frutiger LT 55 Roman" w:hAnsi="Frutiger LT 55 Roman" w:cs="Frutiger LT 55 Roman"/>
          <w:sz w:val="16"/>
          <w:szCs w:val="16"/>
        </w:rPr>
        <w:t xml:space="preserve">  last</w:t>
      </w:r>
      <w:proofErr w:type="gramEnd"/>
      <w:r w:rsidRPr="00E316CF">
        <w:rPr>
          <w:rFonts w:ascii="Frutiger LT 55 Roman" w:hAnsi="Frutiger LT 55 Roman" w:cs="Frutiger LT 55 Roman"/>
          <w:sz w:val="16"/>
          <w:szCs w:val="16"/>
        </w:rPr>
        <w:t xml:space="preserve"> year’s “current” to the top of this section</w:t>
      </w:r>
    </w:p>
    <w:p w14:paraId="0173D87E" w14:textId="77777777" w:rsidR="00BF53EC" w:rsidRDefault="00C30D08" w:rsidP="00BF53EC">
      <w:pPr>
        <w:autoSpaceDE w:val="0"/>
        <w:autoSpaceDN w:val="0"/>
        <w:adjustRightInd w:val="0"/>
        <w:spacing w:line="240" w:lineRule="exact"/>
        <w:ind w:left="-900"/>
        <w:rPr>
          <w:rFonts w:ascii="Frutiger LT 55 Roman" w:hAnsi="Frutiger LT 55 Roman" w:cs="Frutiger LT 55 Roman"/>
          <w:b/>
          <w:sz w:val="16"/>
          <w:szCs w:val="16"/>
        </w:rPr>
      </w:pPr>
      <w:r>
        <w:rPr>
          <w:rFonts w:ascii="Frutiger LT 55 Roman" w:hAnsi="Frutiger LT 55 Roman" w:cs="Frutiger LT 55 Roman"/>
          <w:b/>
          <w:noProof/>
          <w:sz w:val="16"/>
          <w:szCs w:val="16"/>
        </w:rPr>
        <mc:AlternateContent>
          <mc:Choice Requires="wps">
            <w:drawing>
              <wp:inline distT="0" distB="0" distL="0" distR="0" wp14:anchorId="7F4CD9D9" wp14:editId="424E6413">
                <wp:extent cx="6400800" cy="0"/>
                <wp:effectExtent l="19050" t="15240" r="19050" b="13335"/>
                <wp:docPr id="8"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1AB82E3" id="Line 133" o:spid="_x0000_s1026" style="visibility:visible;mso-wrap-style:square;mso-left-percent:-10001;mso-top-percent:-10001;mso-position-horizontal:absolute;mso-position-horizontal-relative:char;mso-position-vertical:absolute;mso-position-vertical-relative:line;mso-left-percent:-10001;mso-top-percent:-10001"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" strokeweight="2pt">
                <w10:anchorlock/>
              </v:line>
            </w:pict>
          </mc:Fallback>
        </mc:AlternateContent>
      </w:r>
    </w:p>
    <w:p w14:paraId="5445139E" w14:textId="77777777" w:rsidR="00BF53EC" w:rsidRPr="00482BE1" w:rsidRDefault="00BF53EC" w:rsidP="00BF53EC">
      <w:pPr>
        <w:autoSpaceDE w:val="0"/>
        <w:autoSpaceDN w:val="0"/>
        <w:adjustRightInd w:val="0"/>
        <w:spacing w:line="240" w:lineRule="exact"/>
        <w:ind w:left="-900"/>
        <w:rPr>
          <w:rFonts w:ascii="Frutiger LT 55 Roman" w:hAnsi="Frutiger LT 55 Roman" w:cs="Frutiger LT 55 Roman"/>
          <w:b/>
          <w:i/>
          <w:sz w:val="16"/>
          <w:szCs w:val="16"/>
        </w:rPr>
      </w:pPr>
      <w:r w:rsidRPr="00482BE1">
        <w:rPr>
          <w:rFonts w:ascii="Frutiger LT 55 Roman" w:hAnsi="Frutiger LT 55 Roman" w:cs="Frutiger LT 55 Roman"/>
          <w:b/>
          <w:i/>
          <w:sz w:val="16"/>
          <w:szCs w:val="16"/>
        </w:rPr>
        <w:t>Committee (</w:t>
      </w:r>
      <w:r w:rsidR="00866D69" w:rsidRPr="00482BE1">
        <w:rPr>
          <w:rFonts w:ascii="Frutiger LT 55 Roman" w:hAnsi="Frutiger LT 55 Roman" w:cs="Frutiger LT 55 Roman"/>
          <w:b/>
          <w:i/>
          <w:sz w:val="16"/>
          <w:szCs w:val="16"/>
        </w:rPr>
        <w:t>n</w:t>
      </w:r>
      <w:r w:rsidRPr="00482BE1">
        <w:rPr>
          <w:rFonts w:ascii="Frutiger LT 55 Roman" w:hAnsi="Frutiger LT 55 Roman" w:cs="Frutiger LT 55 Roman"/>
          <w:b/>
          <w:i/>
          <w:sz w:val="16"/>
          <w:szCs w:val="16"/>
        </w:rPr>
        <w:t xml:space="preserve">ame in </w:t>
      </w:r>
      <w:r w:rsidR="00866D69" w:rsidRPr="00482BE1">
        <w:rPr>
          <w:rFonts w:ascii="Frutiger LT 55 Roman" w:hAnsi="Frutiger LT 55 Roman" w:cs="Frutiger LT 55 Roman"/>
          <w:b/>
          <w:i/>
          <w:sz w:val="16"/>
          <w:szCs w:val="16"/>
        </w:rPr>
        <w:t>f</w:t>
      </w:r>
      <w:r w:rsidRPr="00482BE1">
        <w:rPr>
          <w:rFonts w:ascii="Frutiger LT 55 Roman" w:hAnsi="Frutiger LT 55 Roman" w:cs="Frutiger LT 55 Roman"/>
          <w:b/>
          <w:i/>
          <w:sz w:val="16"/>
          <w:szCs w:val="16"/>
        </w:rPr>
        <w:t xml:space="preserve">ull) </w:t>
      </w:r>
      <w:r w:rsidRPr="00482BE1">
        <w:rPr>
          <w:rFonts w:ascii="Arial Rounded MT Bold" w:hAnsi="Arial Rounded MT Bold" w:cs="Frutiger LT 55 Roman"/>
          <w:b/>
          <w:i/>
          <w:sz w:val="16"/>
          <w:szCs w:val="16"/>
        </w:rPr>
        <w:t>,</w:t>
      </w:r>
      <w:r w:rsidR="00866D69" w:rsidRPr="00482BE1">
        <w:rPr>
          <w:rFonts w:ascii="Frutiger LT 55 Roman" w:hAnsi="Frutiger LT 55 Roman" w:cs="Frutiger LT 55 Roman"/>
          <w:b/>
          <w:i/>
          <w:sz w:val="16"/>
          <w:szCs w:val="16"/>
        </w:rPr>
        <w:t xml:space="preserve"> Level (s</w:t>
      </w:r>
      <w:r w:rsidRPr="00482BE1">
        <w:rPr>
          <w:rFonts w:ascii="Frutiger LT 55 Roman" w:hAnsi="Frutiger LT 55 Roman" w:cs="Frutiger LT 55 Roman"/>
          <w:b/>
          <w:i/>
          <w:sz w:val="16"/>
          <w:szCs w:val="16"/>
        </w:rPr>
        <w:t xml:space="preserve">ee </w:t>
      </w:r>
      <w:r w:rsidR="00866D69" w:rsidRPr="00482BE1">
        <w:rPr>
          <w:rFonts w:ascii="Frutiger LT 55 Roman" w:hAnsi="Frutiger LT 55 Roman" w:cs="Frutiger LT 55 Roman"/>
          <w:b/>
          <w:i/>
          <w:sz w:val="16"/>
          <w:szCs w:val="16"/>
        </w:rPr>
        <w:t>key</w:t>
      </w:r>
      <w:r w:rsidRPr="00482BE1">
        <w:rPr>
          <w:rFonts w:ascii="Frutiger LT 55 Roman" w:hAnsi="Frutiger LT 55 Roman" w:cs="Frutiger LT 55 Roman"/>
          <w:b/>
          <w:i/>
          <w:sz w:val="16"/>
          <w:szCs w:val="16"/>
        </w:rPr>
        <w:t xml:space="preserve">) </w:t>
      </w:r>
      <w:r w:rsidRPr="00482BE1">
        <w:rPr>
          <w:rFonts w:ascii="Arial Rounded MT Bold" w:hAnsi="Arial Rounded MT Bold" w:cs="Frutiger LT 55 Roman"/>
          <w:b/>
          <w:i/>
          <w:sz w:val="16"/>
          <w:szCs w:val="16"/>
        </w:rPr>
        <w:t>,</w:t>
      </w:r>
      <w:r w:rsidRPr="00482BE1">
        <w:rPr>
          <w:rFonts w:ascii="Frutiger LT 55 Roman" w:hAnsi="Frutiger LT 55 Roman" w:cs="Frutiger LT 55 Roman"/>
          <w:b/>
          <w:i/>
          <w:color w:val="FF0000"/>
          <w:sz w:val="16"/>
          <w:szCs w:val="16"/>
        </w:rPr>
        <w:t xml:space="preserve"> </w:t>
      </w:r>
      <w:r w:rsidRPr="00482BE1">
        <w:rPr>
          <w:rFonts w:ascii="Frutiger LT 55 Roman" w:hAnsi="Frutiger LT 55 Roman" w:cs="Frutiger LT 55 Roman"/>
          <w:b/>
          <w:i/>
          <w:sz w:val="16"/>
          <w:szCs w:val="16"/>
        </w:rPr>
        <w:t>D</w:t>
      </w:r>
      <w:r w:rsidR="00866D69" w:rsidRPr="00482BE1">
        <w:rPr>
          <w:rFonts w:ascii="Frutiger LT 55 Roman" w:hAnsi="Frutiger LT 55 Roman" w:cs="Frutiger LT 55 Roman"/>
          <w:b/>
          <w:i/>
          <w:sz w:val="16"/>
          <w:szCs w:val="16"/>
        </w:rPr>
        <w:t>escription (see k</w:t>
      </w:r>
      <w:r w:rsidRPr="00482BE1">
        <w:rPr>
          <w:rFonts w:ascii="Frutiger LT 55 Roman" w:hAnsi="Frutiger LT 55 Roman" w:cs="Frutiger LT 55 Roman"/>
          <w:b/>
          <w:i/>
          <w:sz w:val="16"/>
          <w:szCs w:val="16"/>
        </w:rPr>
        <w:t>ey)</w:t>
      </w:r>
      <w:r w:rsidRPr="00482BE1">
        <w:rPr>
          <w:rFonts w:ascii="Arial Rounded MT Bold" w:hAnsi="Arial Rounded MT Bold" w:cs="Frutiger LT 55 Roman"/>
          <w:b/>
          <w:i/>
          <w:sz w:val="16"/>
          <w:szCs w:val="16"/>
        </w:rPr>
        <w:t>,</w:t>
      </w:r>
      <w:r w:rsidRPr="00482BE1">
        <w:rPr>
          <w:rFonts w:ascii="Frutiger LT 55 Roman" w:hAnsi="Frutiger LT 55 Roman" w:cs="Frutiger LT 55 Roman"/>
          <w:b/>
          <w:i/>
          <w:sz w:val="16"/>
          <w:szCs w:val="16"/>
        </w:rPr>
        <w:t xml:space="preserve">  Dates of Service ( Fr</w:t>
      </w:r>
      <w:r w:rsidR="00E316CF" w:rsidRPr="00482BE1">
        <w:rPr>
          <w:rFonts w:ascii="Frutiger LT 55 Roman" w:hAnsi="Frutiger LT 55 Roman" w:cs="Frutiger LT 55 Roman"/>
          <w:b/>
          <w:i/>
          <w:sz w:val="16"/>
          <w:szCs w:val="16"/>
        </w:rPr>
        <w:t>o</w:t>
      </w:r>
      <w:r w:rsidRPr="00482BE1">
        <w:rPr>
          <w:rFonts w:ascii="Frutiger LT 55 Roman" w:hAnsi="Frutiger LT 55 Roman" w:cs="Frutiger LT 55 Roman"/>
          <w:b/>
          <w:i/>
          <w:sz w:val="16"/>
          <w:szCs w:val="16"/>
        </w:rPr>
        <w:t xml:space="preserve">m: mm/dd/yr ; To: mm/dd/yr ) </w:t>
      </w:r>
      <w:r w:rsidRPr="00482BE1">
        <w:rPr>
          <w:rFonts w:ascii="Arial Rounded MT Bold" w:hAnsi="Arial Rounded MT Bold" w:cs="Frutiger LT 55 Roman"/>
          <w:b/>
          <w:i/>
          <w:sz w:val="16"/>
          <w:szCs w:val="16"/>
        </w:rPr>
        <w:t xml:space="preserve">, </w:t>
      </w:r>
      <w:r w:rsidR="00866D69" w:rsidRPr="00482BE1">
        <w:rPr>
          <w:rFonts w:ascii="Frutiger LT 55 Roman" w:hAnsi="Frutiger LT 55 Roman" w:cs="Frutiger LT 55 Roman"/>
          <w:b/>
          <w:i/>
          <w:sz w:val="16"/>
          <w:szCs w:val="16"/>
        </w:rPr>
        <w:t xml:space="preserve">Indicate Special </w:t>
      </w:r>
      <w:r w:rsidR="002F697C" w:rsidRPr="00482BE1">
        <w:rPr>
          <w:rFonts w:ascii="Frutiger LT 55 Roman" w:hAnsi="Frutiger LT 55 Roman" w:cs="Frutiger LT 55 Roman"/>
          <w:b/>
          <w:i/>
          <w:sz w:val="16"/>
          <w:szCs w:val="16"/>
        </w:rPr>
        <w:t xml:space="preserve">Position </w:t>
      </w:r>
      <w:r w:rsidR="00866D69" w:rsidRPr="00482BE1">
        <w:rPr>
          <w:rFonts w:ascii="Frutiger LT 55 Roman" w:hAnsi="Frutiger LT 55 Roman" w:cs="Frutiger LT 55 Roman"/>
          <w:b/>
          <w:i/>
          <w:sz w:val="16"/>
          <w:szCs w:val="16"/>
        </w:rPr>
        <w:t>(if a</w:t>
      </w:r>
      <w:r w:rsidRPr="00482BE1">
        <w:rPr>
          <w:rFonts w:ascii="Frutiger LT 55 Roman" w:hAnsi="Frutiger LT 55 Roman" w:cs="Frutiger LT 55 Roman"/>
          <w:b/>
          <w:i/>
          <w:sz w:val="16"/>
          <w:szCs w:val="16"/>
        </w:rPr>
        <w:t>pplicable)</w:t>
      </w:r>
    </w:p>
    <w:p w14:paraId="790E76ED" w14:textId="77777777" w:rsidR="00BF53EC" w:rsidRDefault="00C30D08" w:rsidP="00BF53EC">
      <w:pPr>
        <w:autoSpaceDE w:val="0"/>
        <w:autoSpaceDN w:val="0"/>
        <w:adjustRightInd w:val="0"/>
        <w:spacing w:line="240" w:lineRule="exact"/>
        <w:ind w:left="-900"/>
        <w:rPr>
          <w:rFonts w:ascii="Frutiger LT 55 Roman" w:hAnsi="Frutiger LT 55 Roman" w:cs="Frutiger LT 55 Roman"/>
          <w:b/>
          <w:color w:val="FF0000"/>
          <w:sz w:val="16"/>
          <w:szCs w:val="16"/>
        </w:rPr>
      </w:pPr>
      <w:r>
        <w:rPr>
          <w:rFonts w:ascii="Frutiger LT 55 Roman" w:hAnsi="Frutiger LT 55 Roman" w:cs="Frutiger LT 55 Roman"/>
          <w:b/>
          <w:noProof/>
          <w:color w:val="FF0000"/>
          <w:sz w:val="16"/>
          <w:szCs w:val="16"/>
        </w:rPr>
        <mc:AlternateContent>
          <mc:Choice Requires="wps">
            <w:drawing>
              <wp:inline distT="0" distB="0" distL="0" distR="0" wp14:anchorId="54620BB0" wp14:editId="50673029">
                <wp:extent cx="6400800" cy="0"/>
                <wp:effectExtent l="19050" t="15240" r="19050" b="13335"/>
                <wp:docPr id="7"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CBCC4E8" id="Line 132" o:spid="_x0000_s1026" style="visibility:visible;mso-wrap-style:square;mso-left-percent:-10001;mso-top-percent:-10001;mso-position-horizontal:absolute;mso-position-horizontal-relative:char;mso-position-vertical:absolute;mso-position-vertical-relative:line;mso-left-percent:-10001;mso-top-percent:-10001"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" strokeweight="2pt">
                <w10:anchorlock/>
              </v:line>
            </w:pict>
          </mc:Fallback>
        </mc:AlternateContent>
      </w:r>
    </w:p>
    <w:p w14:paraId="3AF5684B" w14:textId="77777777" w:rsidR="00C534D3" w:rsidRDefault="00C534D3" w:rsidP="00933018">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bCs/>
          <w:sz w:val="20"/>
          <w:szCs w:val="20"/>
        </w:rPr>
      </w:pPr>
    </w:p>
    <w:p w14:paraId="73AEEB5F" w14:textId="77777777" w:rsidR="00642F84" w:rsidRDefault="00642F84" w:rsidP="00933018">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bCs/>
          <w:sz w:val="20"/>
          <w:szCs w:val="20"/>
        </w:rPr>
      </w:pPr>
    </w:p>
    <w:p w14:paraId="18888B75" w14:textId="77777777" w:rsidR="00237E6F" w:rsidRDefault="00237E6F" w:rsidP="00933018">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bCs/>
          <w:sz w:val="20"/>
          <w:szCs w:val="20"/>
        </w:rPr>
      </w:pPr>
    </w:p>
    <w:p w14:paraId="495AC95E" w14:textId="77777777" w:rsidR="00237E6F" w:rsidRDefault="00237E6F" w:rsidP="00933018">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bCs/>
          <w:sz w:val="20"/>
          <w:szCs w:val="20"/>
        </w:rPr>
      </w:pPr>
    </w:p>
    <w:p w14:paraId="3AEBE807" w14:textId="77777777" w:rsidR="00A84D6A" w:rsidRDefault="00A84D6A" w:rsidP="00933018">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bCs/>
          <w:sz w:val="20"/>
          <w:szCs w:val="20"/>
        </w:rPr>
      </w:pPr>
    </w:p>
    <w:p w14:paraId="073115F6" w14:textId="77777777" w:rsidR="00A84D6A" w:rsidRDefault="00A84D6A" w:rsidP="00933018">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bCs/>
          <w:sz w:val="20"/>
          <w:szCs w:val="20"/>
        </w:rPr>
      </w:pPr>
    </w:p>
    <w:p w14:paraId="01242170" w14:textId="77777777" w:rsidR="00A84D6A" w:rsidRDefault="00A84D6A" w:rsidP="00933018">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bCs/>
          <w:sz w:val="20"/>
          <w:szCs w:val="20"/>
        </w:rPr>
      </w:pPr>
    </w:p>
    <w:p w14:paraId="62237976" w14:textId="77777777" w:rsidR="00A84D6A" w:rsidRDefault="00A84D6A" w:rsidP="00933018">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bCs/>
          <w:sz w:val="20"/>
          <w:szCs w:val="20"/>
        </w:rPr>
      </w:pPr>
    </w:p>
    <w:p w14:paraId="05F7916B" w14:textId="77777777" w:rsidR="00A84D6A" w:rsidRDefault="00A84D6A" w:rsidP="00933018">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bCs/>
          <w:sz w:val="20"/>
          <w:szCs w:val="20"/>
        </w:rPr>
      </w:pPr>
      <w:r>
        <w:rPr>
          <w:rFonts w:ascii="Frutiger LT 55 Roman" w:hAnsi="Frutiger LT 55 Roman" w:cs="Frutiger LT 55 Roman"/>
          <w:bCs/>
          <w:sz w:val="20"/>
          <w:szCs w:val="20"/>
        </w:rPr>
        <w:br w:type="page"/>
      </w:r>
    </w:p>
    <w:p w14:paraId="059263E2" w14:textId="77777777" w:rsidR="00237E6F" w:rsidRDefault="00A84D6A" w:rsidP="00A84D6A">
      <w:pPr>
        <w:tabs>
          <w:tab w:val="left" w:pos="2074"/>
          <w:tab w:val="left" w:pos="3514"/>
          <w:tab w:val="left" w:pos="4954"/>
          <w:tab w:val="left" w:pos="7114"/>
        </w:tabs>
        <w:autoSpaceDE w:val="0"/>
        <w:autoSpaceDN w:val="0"/>
        <w:adjustRightInd w:val="0"/>
        <w:spacing w:line="240" w:lineRule="exact"/>
        <w:ind w:left="-630"/>
        <w:rPr>
          <w:rFonts w:ascii="Frutiger LT 55 Roman" w:hAnsi="Frutiger LT 55 Roman" w:cs="Frutiger LT 55 Roman"/>
          <w:bCs/>
          <w:sz w:val="20"/>
          <w:szCs w:val="20"/>
        </w:rPr>
      </w:pPr>
      <w:r w:rsidRPr="00C30D08">
        <w:rPr>
          <w:rFonts w:ascii="Frutiger LT 55 Roman" w:hAnsi="Frutiger LT 55 Roman" w:cs="Frutiger LT 55 Roman"/>
          <w:b/>
          <w:bCs/>
          <w:i/>
          <w:sz w:val="28"/>
          <w:highlight w:val="lightGray"/>
        </w:rPr>
        <w:lastRenderedPageBreak/>
        <w:t>L</w:t>
      </w:r>
      <w:r>
        <w:rPr>
          <w:rFonts w:ascii="Frutiger LT 55 Roman" w:hAnsi="Frutiger LT 55 Roman" w:cs="Frutiger LT 55 Roman"/>
          <w:b/>
          <w:bCs/>
          <w:i/>
          <w:highlight w:val="lightGray"/>
        </w:rPr>
        <w:t xml:space="preserve"> </w:t>
      </w:r>
      <w:r w:rsidRPr="00814B64">
        <w:rPr>
          <w:rFonts w:ascii="Frutiger LT 55 Roman" w:hAnsi="Frutiger LT 55 Roman" w:cs="Frutiger LT 55 Roman"/>
          <w:b/>
          <w:bCs/>
          <w:i/>
          <w:highlight w:val="lightGray"/>
        </w:rPr>
        <w:t xml:space="preserve">(iii)  </w:t>
      </w:r>
      <w:r w:rsidRPr="00814B64">
        <w:rPr>
          <w:rFonts w:ascii="Frutiger LT 55 Roman" w:hAnsi="Frutiger LT 55 Roman"/>
          <w:b/>
          <w:highlight w:val="lightGray"/>
        </w:rPr>
        <w:t>Workshops/ Seminars Conducted For Faculty Colleagues</w:t>
      </w:r>
    </w:p>
    <w:p w14:paraId="5C0E7671" w14:textId="77777777" w:rsidR="00843708" w:rsidRPr="00A84D6A" w:rsidRDefault="00A84D6A" w:rsidP="00A84D6A">
      <w:pPr>
        <w:tabs>
          <w:tab w:val="left" w:pos="360"/>
          <w:tab w:val="left" w:pos="3514"/>
          <w:tab w:val="left" w:pos="4954"/>
          <w:tab w:val="left" w:pos="7114"/>
        </w:tabs>
        <w:autoSpaceDE w:val="0"/>
        <w:autoSpaceDN w:val="0"/>
        <w:adjustRightInd w:val="0"/>
        <w:spacing w:line="240" w:lineRule="exact"/>
        <w:ind w:left="-630"/>
        <w:rPr>
          <w:rFonts w:ascii="Frutiger LT 55 Roman" w:hAnsi="Frutiger LT 55 Roman" w:cs="Frutiger LT 55 Roman"/>
          <w:bCs/>
          <w:sz w:val="22"/>
          <w:szCs w:val="20"/>
        </w:rPr>
      </w:pPr>
      <w:r w:rsidRPr="00A84D6A">
        <w:rPr>
          <w:rFonts w:ascii="Frutiger LT 55 Roman" w:hAnsi="Frutiger LT 55 Roman"/>
          <w:b/>
          <w:sz w:val="18"/>
          <w:szCs w:val="16"/>
        </w:rPr>
        <w:tab/>
      </w:r>
      <w:r w:rsidR="00E316CF" w:rsidRPr="00A84D6A">
        <w:rPr>
          <w:rFonts w:ascii="Frutiger LT 55 Roman" w:hAnsi="Frutiger LT 55 Roman"/>
          <w:b/>
          <w:sz w:val="18"/>
          <w:szCs w:val="16"/>
          <w:highlight w:val="lightGray"/>
        </w:rPr>
        <w:t>Only</w:t>
      </w:r>
      <w:r w:rsidR="00126809">
        <w:rPr>
          <w:rFonts w:ascii="Frutiger LT 55 Roman" w:hAnsi="Frutiger LT 55 Roman"/>
          <w:b/>
          <w:sz w:val="18"/>
          <w:szCs w:val="16"/>
          <w:highlight w:val="lightGray"/>
          <w:u w:val="single"/>
        </w:rPr>
        <w:t xml:space="preserve"> SJC</w:t>
      </w:r>
      <w:r w:rsidR="00E316CF" w:rsidRPr="00A84D6A">
        <w:rPr>
          <w:rFonts w:ascii="Frutiger LT 55 Roman" w:hAnsi="Frutiger LT 55 Roman"/>
          <w:b/>
          <w:sz w:val="18"/>
          <w:szCs w:val="16"/>
          <w:highlight w:val="lightGray"/>
          <w:u w:val="single"/>
        </w:rPr>
        <w:t>-ICS</w:t>
      </w:r>
      <w:r w:rsidR="00E316CF" w:rsidRPr="00A84D6A">
        <w:rPr>
          <w:rFonts w:ascii="Frutiger LT 55 Roman" w:hAnsi="Frutiger LT 55 Roman"/>
          <w:b/>
          <w:sz w:val="18"/>
          <w:szCs w:val="16"/>
          <w:highlight w:val="lightGray"/>
        </w:rPr>
        <w:t xml:space="preserve"> faculty may cho</w:t>
      </w:r>
      <w:r w:rsidR="00126809">
        <w:rPr>
          <w:rFonts w:ascii="Frutiger LT 55 Roman" w:hAnsi="Frutiger LT 55 Roman"/>
          <w:b/>
          <w:sz w:val="18"/>
          <w:szCs w:val="16"/>
          <w:highlight w:val="lightGray"/>
        </w:rPr>
        <w:t>o</w:t>
      </w:r>
      <w:r w:rsidR="00E316CF" w:rsidRPr="00A84D6A">
        <w:rPr>
          <w:rFonts w:ascii="Frutiger LT 55 Roman" w:hAnsi="Frutiger LT 55 Roman"/>
          <w:b/>
          <w:sz w:val="18"/>
          <w:szCs w:val="16"/>
          <w:highlight w:val="lightGray"/>
        </w:rPr>
        <w:t xml:space="preserve">se to complete this </w:t>
      </w:r>
      <w:r w:rsidRPr="00A84D6A">
        <w:rPr>
          <w:rFonts w:ascii="Frutiger LT 55 Roman" w:hAnsi="Frutiger LT 55 Roman"/>
          <w:b/>
          <w:sz w:val="18"/>
          <w:szCs w:val="16"/>
          <w:highlight w:val="lightGray"/>
        </w:rPr>
        <w:t>section all others may delete this from their final PAF</w:t>
      </w:r>
    </w:p>
    <w:p w14:paraId="31E2C6BC" w14:textId="77777777" w:rsidR="00642F84" w:rsidRPr="00F94A10" w:rsidRDefault="00642F84" w:rsidP="00843708">
      <w:pPr>
        <w:tabs>
          <w:tab w:val="left" w:pos="2074"/>
          <w:tab w:val="left" w:pos="3514"/>
          <w:tab w:val="left" w:pos="4954"/>
          <w:tab w:val="left" w:pos="7114"/>
        </w:tabs>
        <w:autoSpaceDE w:val="0"/>
        <w:autoSpaceDN w:val="0"/>
        <w:adjustRightInd w:val="0"/>
        <w:spacing w:line="240" w:lineRule="exact"/>
        <w:ind w:left="-840"/>
        <w:rPr>
          <w:b/>
          <w:sz w:val="18"/>
          <w:szCs w:val="18"/>
        </w:rPr>
      </w:pPr>
    </w:p>
    <w:p w14:paraId="63EEF389" w14:textId="77777777" w:rsidR="00770105" w:rsidRDefault="00843708" w:rsidP="00770105">
      <w:pPr>
        <w:autoSpaceDE w:val="0"/>
        <w:autoSpaceDN w:val="0"/>
        <w:adjustRightInd w:val="0"/>
        <w:spacing w:line="240" w:lineRule="exact"/>
        <w:ind w:left="-120"/>
        <w:rPr>
          <w:rFonts w:ascii="Frutiger LT 55 Roman" w:hAnsi="Frutiger LT 55 Roman" w:cs="Frutiger LT 55 Roman"/>
          <w:sz w:val="16"/>
          <w:szCs w:val="16"/>
        </w:rPr>
      </w:pPr>
      <w:r>
        <w:rPr>
          <w:rFonts w:ascii="Frutiger LT 55 Roman" w:hAnsi="Frutiger LT 55 Roman" w:cs="Frutiger LT 55 Roman"/>
          <w:sz w:val="16"/>
          <w:szCs w:val="16"/>
        </w:rPr>
        <w:t xml:space="preserve">List, in </w:t>
      </w:r>
      <w:r w:rsidRPr="00AE2AB1">
        <w:rPr>
          <w:rFonts w:ascii="Frutiger LT 55 Roman" w:hAnsi="Frutiger LT 55 Roman" w:cs="Frutiger LT 55 Roman"/>
          <w:b/>
          <w:color w:val="FF0000"/>
          <w:sz w:val="16"/>
          <w:szCs w:val="16"/>
        </w:rPr>
        <w:t xml:space="preserve">reverse </w:t>
      </w:r>
      <w:r>
        <w:rPr>
          <w:rFonts w:ascii="Frutiger LT 55 Roman" w:hAnsi="Frutiger LT 55 Roman" w:cs="Frutiger LT 55 Roman"/>
          <w:sz w:val="16"/>
          <w:szCs w:val="16"/>
        </w:rPr>
        <w:t xml:space="preserve">chronological order specialty workshops and </w:t>
      </w:r>
      <w:r w:rsidR="00482BE1">
        <w:rPr>
          <w:rFonts w:ascii="Frutiger LT 55 Roman" w:hAnsi="Frutiger LT 55 Roman" w:cs="Frutiger LT 55 Roman"/>
          <w:sz w:val="16"/>
          <w:szCs w:val="16"/>
        </w:rPr>
        <w:t>seminars devoted</w:t>
      </w:r>
      <w:r>
        <w:rPr>
          <w:rFonts w:ascii="Frutiger LT 55 Roman" w:hAnsi="Frutiger LT 55 Roman" w:cs="Frutiger LT 55 Roman"/>
          <w:sz w:val="16"/>
          <w:szCs w:val="16"/>
        </w:rPr>
        <w:t xml:space="preserve"> to the core specialty for faculty of schools and colleges of the University. Use the chart below to categorize yo</w:t>
      </w:r>
      <w:r w:rsidR="00642F84">
        <w:rPr>
          <w:rFonts w:ascii="Frutiger LT 55 Roman" w:hAnsi="Frutiger LT 55 Roman" w:cs="Frutiger LT 55 Roman"/>
          <w:sz w:val="16"/>
          <w:szCs w:val="16"/>
        </w:rPr>
        <w:t>ur involvement in each activity.</w:t>
      </w:r>
    </w:p>
    <w:p w14:paraId="6101B56B" w14:textId="77777777" w:rsidR="00770105" w:rsidRDefault="00770105" w:rsidP="00770105">
      <w:pPr>
        <w:ind w:left="360"/>
        <w:rPr>
          <w:rFonts w:ascii="Frutiger LT 55 Roman" w:hAnsi="Frutiger LT 55 Roman"/>
          <w:i/>
          <w:sz w:val="16"/>
          <w:szCs w:val="16"/>
          <w:u w:val="single"/>
        </w:rPr>
      </w:pPr>
    </w:p>
    <w:p w14:paraId="1999C43B" w14:textId="77777777" w:rsidR="00843708" w:rsidRDefault="00C30D08" w:rsidP="00770105">
      <w:pPr>
        <w:ind w:left="360"/>
        <w:rPr>
          <w:rFonts w:ascii="Frutiger LT 55 Roman" w:hAnsi="Frutiger LT 55 Roman"/>
          <w:i/>
          <w:sz w:val="16"/>
          <w:szCs w:val="16"/>
          <w:u w:val="single"/>
        </w:rPr>
      </w:pPr>
      <w:r>
        <w:rPr>
          <w:rFonts w:ascii="Frutiger LT 55 Roman" w:hAnsi="Frutiger LT 55 Roman"/>
          <w:i/>
          <w:noProof/>
          <w:sz w:val="16"/>
          <w:szCs w:val="16"/>
          <w:u w:val="single"/>
        </w:rPr>
        <mc:AlternateContent>
          <mc:Choice Requires="wps">
            <w:drawing>
              <wp:anchor distT="0" distB="0" distL="114300" distR="114300" simplePos="0" relativeHeight="251643392" behindDoc="0" locked="0" layoutInCell="1" allowOverlap="1" wp14:anchorId="21AF6AD7" wp14:editId="61A27AB1">
                <wp:simplePos x="0" y="0"/>
                <wp:positionH relativeFrom="column">
                  <wp:posOffset>-62865</wp:posOffset>
                </wp:positionH>
                <wp:positionV relativeFrom="paragraph">
                  <wp:posOffset>25400</wp:posOffset>
                </wp:positionV>
                <wp:extent cx="2794635" cy="1028700"/>
                <wp:effectExtent l="13335" t="5715" r="11430" b="13335"/>
                <wp:wrapNone/>
                <wp:docPr id="6"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635" cy="1028700"/>
                        </a:xfrm>
                        <a:prstGeom prst="rect">
                          <a:avLst/>
                        </a:prstGeom>
                        <a:solidFill>
                          <a:srgbClr val="FFFFFF"/>
                        </a:solidFill>
                        <a:ln w="9525">
                          <a:solidFill>
                            <a:srgbClr val="000000"/>
                          </a:solidFill>
                          <a:miter lim="800000"/>
                          <a:headEnd/>
                          <a:tailEnd/>
                        </a:ln>
                      </wps:spPr>
                      <wps:txbx>
                        <w:txbxContent>
                          <w:p w14:paraId="0F36022D" w14:textId="77777777" w:rsidR="00086FF6" w:rsidRPr="00010A44" w:rsidRDefault="00086FF6" w:rsidP="002A7C54">
                            <w:pPr>
                              <w:rPr>
                                <w:rFonts w:ascii="Frutiger LT 55 Roman" w:hAnsi="Frutiger LT 55 Roman"/>
                                <w:i/>
                                <w:sz w:val="16"/>
                                <w:szCs w:val="16"/>
                                <w:u w:val="single"/>
                              </w:rPr>
                            </w:pPr>
                            <w:r>
                              <w:rPr>
                                <w:rFonts w:ascii="Frutiger LT 55 Roman" w:hAnsi="Frutiger LT 55 Roman"/>
                                <w:i/>
                                <w:sz w:val="16"/>
                                <w:szCs w:val="16"/>
                                <w:u w:val="single"/>
                              </w:rPr>
                              <w:t>Key: Roles</w:t>
                            </w:r>
                          </w:p>
                          <w:p w14:paraId="25FE3857" w14:textId="77777777" w:rsidR="00086FF6" w:rsidRPr="00F94A10" w:rsidRDefault="00086FF6" w:rsidP="002A7C54">
                            <w:pPr>
                              <w:rPr>
                                <w:rFonts w:ascii="Frutiger LT 55 Roman" w:hAnsi="Frutiger LT 55 Roman"/>
                                <w:b/>
                                <w:i/>
                                <w:sz w:val="16"/>
                                <w:szCs w:val="16"/>
                              </w:rPr>
                            </w:pPr>
                            <w:r>
                              <w:rPr>
                                <w:rFonts w:ascii="Frutiger LT 55 Roman" w:hAnsi="Frutiger LT 55 Roman"/>
                                <w:b/>
                                <w:i/>
                                <w:sz w:val="16"/>
                                <w:szCs w:val="16"/>
                              </w:rPr>
                              <w:t xml:space="preserve">R: </w:t>
                            </w:r>
                            <w:r w:rsidRPr="00010A44">
                              <w:rPr>
                                <w:rFonts w:ascii="Frutiger LT 55 Roman" w:hAnsi="Frutiger LT 55 Roman"/>
                                <w:i/>
                                <w:sz w:val="16"/>
                                <w:szCs w:val="16"/>
                              </w:rPr>
                              <w:t xml:space="preserve"> </w:t>
                            </w:r>
                            <w:r>
                              <w:rPr>
                                <w:rFonts w:ascii="Frutiger LT 55 Roman" w:hAnsi="Frutiger LT 55 Roman"/>
                                <w:i/>
                                <w:sz w:val="16"/>
                                <w:szCs w:val="16"/>
                              </w:rPr>
                              <w:t>Report</w:t>
                            </w:r>
                            <w:r w:rsidRPr="00010A44">
                              <w:rPr>
                                <w:rFonts w:ascii="Frutiger LT 55 Roman" w:hAnsi="Frutiger LT 55 Roman"/>
                                <w:i/>
                                <w:sz w:val="16"/>
                                <w:szCs w:val="16"/>
                              </w:rPr>
                              <w:t xml:space="preserve"> Presenter </w:t>
                            </w:r>
                            <w:r>
                              <w:rPr>
                                <w:rFonts w:ascii="Frutiger LT 55 Roman" w:hAnsi="Frutiger LT 55 Roman"/>
                                <w:i/>
                                <w:sz w:val="16"/>
                                <w:szCs w:val="16"/>
                              </w:rPr>
                              <w:t xml:space="preserve">                     </w:t>
                            </w:r>
                          </w:p>
                          <w:p w14:paraId="24C419BB" w14:textId="77777777" w:rsidR="00086FF6" w:rsidRDefault="00086FF6" w:rsidP="002A7C54">
                            <w:pPr>
                              <w:rPr>
                                <w:rFonts w:ascii="Frutiger LT 55 Roman" w:hAnsi="Frutiger LT 55 Roman"/>
                                <w:b/>
                                <w:i/>
                                <w:sz w:val="16"/>
                                <w:szCs w:val="16"/>
                              </w:rPr>
                            </w:pPr>
                            <w:r>
                              <w:rPr>
                                <w:rFonts w:ascii="Frutiger LT 55 Roman" w:hAnsi="Frutiger LT 55 Roman"/>
                                <w:b/>
                                <w:i/>
                                <w:sz w:val="16"/>
                                <w:szCs w:val="16"/>
                              </w:rPr>
                              <w:t xml:space="preserve">M: </w:t>
                            </w:r>
                            <w:r w:rsidRPr="00010A44">
                              <w:rPr>
                                <w:rFonts w:ascii="Frutiger LT 55 Roman" w:hAnsi="Frutiger LT 55 Roman"/>
                                <w:i/>
                                <w:sz w:val="16"/>
                                <w:szCs w:val="16"/>
                              </w:rPr>
                              <w:t>Moderator</w:t>
                            </w:r>
                          </w:p>
                          <w:p w14:paraId="121BD049" w14:textId="77777777" w:rsidR="00086FF6" w:rsidRDefault="00086FF6" w:rsidP="002A7C54">
                            <w:pPr>
                              <w:rPr>
                                <w:rFonts w:ascii="Frutiger LT 55 Roman" w:hAnsi="Frutiger LT 55 Roman"/>
                                <w:b/>
                                <w:i/>
                                <w:sz w:val="16"/>
                                <w:szCs w:val="16"/>
                              </w:rPr>
                            </w:pPr>
                            <w:r>
                              <w:rPr>
                                <w:rFonts w:ascii="Frutiger LT 55 Roman" w:hAnsi="Frutiger LT 55 Roman"/>
                                <w:b/>
                                <w:i/>
                                <w:sz w:val="16"/>
                                <w:szCs w:val="16"/>
                              </w:rPr>
                              <w:t xml:space="preserve">S: </w:t>
                            </w:r>
                            <w:r w:rsidRPr="00010A44">
                              <w:rPr>
                                <w:rFonts w:ascii="Frutiger LT 55 Roman" w:hAnsi="Frutiger LT 55 Roman"/>
                                <w:i/>
                                <w:sz w:val="16"/>
                                <w:szCs w:val="16"/>
                              </w:rPr>
                              <w:t>Speaker/Panelist</w:t>
                            </w:r>
                          </w:p>
                          <w:p w14:paraId="50124095" w14:textId="77777777" w:rsidR="00086FF6" w:rsidRPr="00F94A10" w:rsidRDefault="00086FF6" w:rsidP="002A7C54">
                            <w:pPr>
                              <w:rPr>
                                <w:rFonts w:ascii="Frutiger LT 55 Roman" w:hAnsi="Frutiger LT 55 Roman"/>
                                <w:b/>
                                <w:i/>
                                <w:sz w:val="16"/>
                                <w:szCs w:val="16"/>
                              </w:rPr>
                            </w:pPr>
                            <w:r>
                              <w:rPr>
                                <w:rFonts w:ascii="Frutiger LT 55 Roman" w:hAnsi="Frutiger LT 55 Roman"/>
                                <w:b/>
                                <w:i/>
                                <w:sz w:val="16"/>
                                <w:szCs w:val="16"/>
                              </w:rPr>
                              <w:t xml:space="preserve">O: </w:t>
                            </w:r>
                            <w:r w:rsidRPr="00010A44">
                              <w:rPr>
                                <w:rFonts w:ascii="Frutiger LT 55 Roman" w:hAnsi="Frutiger LT 55 Roman"/>
                                <w:i/>
                                <w:sz w:val="16"/>
                                <w:szCs w:val="16"/>
                              </w:rPr>
                              <w:t>Session Organizer</w:t>
                            </w:r>
                          </w:p>
                          <w:p w14:paraId="67447994" w14:textId="77777777" w:rsidR="00086FF6" w:rsidRPr="00EB73F4" w:rsidRDefault="00086FF6" w:rsidP="002A7C54">
                            <w:pPr>
                              <w:rPr>
                                <w:rFonts w:ascii="Frutiger LT 55 Roman" w:hAnsi="Frutiger LT 55 Roman"/>
                                <w:i/>
                                <w:sz w:val="16"/>
                                <w:szCs w:val="16"/>
                              </w:rPr>
                            </w:pPr>
                            <w:r w:rsidRPr="008D2DCC">
                              <w:rPr>
                                <w:rFonts w:ascii="Frutiger LT 55 Roman" w:hAnsi="Frutiger LT 55 Roman"/>
                                <w:b/>
                                <w:i/>
                                <w:sz w:val="16"/>
                                <w:szCs w:val="16"/>
                              </w:rPr>
                              <w:t>D:</w:t>
                            </w:r>
                            <w:r w:rsidRPr="00EB73F4">
                              <w:rPr>
                                <w:rFonts w:ascii="Frutiger LT 55 Roman" w:hAnsi="Frutiger LT 55 Roman"/>
                                <w:sz w:val="16"/>
                                <w:szCs w:val="16"/>
                              </w:rPr>
                              <w:t xml:space="preserve"> </w:t>
                            </w:r>
                            <w:r w:rsidRPr="00EB73F4">
                              <w:rPr>
                                <w:rFonts w:ascii="Frutiger LT 55 Roman" w:hAnsi="Frutiger LT 55 Roman"/>
                                <w:i/>
                                <w:sz w:val="16"/>
                                <w:szCs w:val="16"/>
                              </w:rPr>
                              <w:t>Discussant or respondent</w:t>
                            </w:r>
                          </w:p>
                          <w:p w14:paraId="48F920B8" w14:textId="77777777" w:rsidR="00086FF6" w:rsidRPr="00EB73F4" w:rsidRDefault="00086FF6" w:rsidP="002A7C54">
                            <w:pPr>
                              <w:rPr>
                                <w:rFonts w:ascii="Frutiger LT 55 Roman" w:hAnsi="Frutiger LT 55 Roman"/>
                                <w:i/>
                                <w:sz w:val="16"/>
                                <w:szCs w:val="16"/>
                              </w:rPr>
                            </w:pPr>
                            <w:r w:rsidRPr="008D2DCC">
                              <w:rPr>
                                <w:rFonts w:ascii="Frutiger LT 55 Roman" w:hAnsi="Frutiger LT 55 Roman"/>
                                <w:b/>
                                <w:i/>
                                <w:sz w:val="16"/>
                                <w:szCs w:val="16"/>
                              </w:rPr>
                              <w:t>A</w:t>
                            </w:r>
                            <w:r w:rsidRPr="008D2DCC">
                              <w:rPr>
                                <w:rFonts w:ascii="Frutiger LT 55 Roman" w:hAnsi="Frutiger LT 55 Roman"/>
                                <w:i/>
                                <w:sz w:val="16"/>
                                <w:szCs w:val="16"/>
                              </w:rPr>
                              <w:t>:</w:t>
                            </w:r>
                            <w:r w:rsidRPr="00EB73F4">
                              <w:rPr>
                                <w:rFonts w:ascii="Frutiger LT 55 Roman" w:hAnsi="Frutiger LT 55 Roman"/>
                                <w:sz w:val="16"/>
                                <w:szCs w:val="16"/>
                              </w:rPr>
                              <w:t xml:space="preserve"> </w:t>
                            </w:r>
                            <w:r w:rsidRPr="00F94A10">
                              <w:rPr>
                                <w:rFonts w:ascii="Frutiger LT 55 Roman" w:hAnsi="Frutiger LT 55 Roman"/>
                                <w:i/>
                                <w:sz w:val="16"/>
                                <w:szCs w:val="16"/>
                              </w:rPr>
                              <w:t>Report</w:t>
                            </w:r>
                            <w:r w:rsidRPr="00EB73F4">
                              <w:rPr>
                                <w:rFonts w:ascii="Frutiger LT 55 Roman" w:hAnsi="Frutiger LT 55 Roman"/>
                                <w:i/>
                                <w:sz w:val="16"/>
                                <w:szCs w:val="16"/>
                              </w:rPr>
                              <w:t xml:space="preserve"> presented by colleague in your</w:t>
                            </w:r>
                            <w:r>
                              <w:rPr>
                                <w:rFonts w:ascii="Frutiger LT 55 Roman" w:hAnsi="Frutiger LT 55 Roman"/>
                                <w:i/>
                                <w:sz w:val="16"/>
                                <w:szCs w:val="16"/>
                              </w:rPr>
                              <w:t xml:space="preserve"> </w:t>
                            </w:r>
                            <w:r w:rsidRPr="00EB73F4">
                              <w:rPr>
                                <w:rFonts w:ascii="Frutiger LT 55 Roman" w:hAnsi="Frutiger LT 55 Roman"/>
                                <w:i/>
                                <w:sz w:val="16"/>
                                <w:szCs w:val="16"/>
                              </w:rPr>
                              <w:t>absence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AF6AD7" id="Text Box 111" o:spid="_x0000_s1033" type="#_x0000_t202" style="position:absolute;left:0;text-align:left;margin-left:-4.95pt;margin-top:2pt;width:220.05pt;height:81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">
                <v:textbox>
                  <w:txbxContent>
                    <w:p w14:paraId="0F36022D" w14:textId="77777777" w:rsidR="00086FF6" w:rsidRPr="00010A44" w:rsidRDefault="00086FF6" w:rsidP="002A7C54">
                      <w:pPr>
                        <w:rPr>
                          <w:rFonts w:ascii="Frutiger LT 55 Roman" w:hAnsi="Frutiger LT 55 Roman"/>
                          <w:i/>
                          <w:sz w:val="16"/>
                          <w:szCs w:val="16"/>
                          <w:u w:val="single"/>
                        </w:rPr>
                      </w:pPr>
                      <w:r>
                        <w:rPr>
                          <w:rFonts w:ascii="Frutiger LT 55 Roman" w:hAnsi="Frutiger LT 55 Roman"/>
                          <w:i/>
                          <w:sz w:val="16"/>
                          <w:szCs w:val="16"/>
                          <w:u w:val="single"/>
                        </w:rPr>
                        <w:t>Key: Roles</w:t>
                      </w:r>
                    </w:p>
                    <w:p w14:paraId="25FE3857" w14:textId="77777777" w:rsidR="00086FF6" w:rsidRPr="00F94A10" w:rsidRDefault="00086FF6" w:rsidP="002A7C54">
                      <w:pPr>
                        <w:rPr>
                          <w:rFonts w:ascii="Frutiger LT 55 Roman" w:hAnsi="Frutiger LT 55 Roman"/>
                          <w:b/>
                          <w:i/>
                          <w:sz w:val="16"/>
                          <w:szCs w:val="16"/>
                        </w:rPr>
                      </w:pPr>
                      <w:r>
                        <w:rPr>
                          <w:rFonts w:ascii="Frutiger LT 55 Roman" w:hAnsi="Frutiger LT 55 Roman"/>
                          <w:b/>
                          <w:i/>
                          <w:sz w:val="16"/>
                          <w:szCs w:val="16"/>
                        </w:rPr>
                        <w:t xml:space="preserve">R: </w:t>
                      </w:r>
                      <w:r w:rsidRPr="00010A44">
                        <w:rPr>
                          <w:rFonts w:ascii="Frutiger LT 55 Roman" w:hAnsi="Frutiger LT 55 Roman"/>
                          <w:i/>
                          <w:sz w:val="16"/>
                          <w:szCs w:val="16"/>
                        </w:rPr>
                        <w:t xml:space="preserve"> </w:t>
                      </w:r>
                      <w:r>
                        <w:rPr>
                          <w:rFonts w:ascii="Frutiger LT 55 Roman" w:hAnsi="Frutiger LT 55 Roman"/>
                          <w:i/>
                          <w:sz w:val="16"/>
                          <w:szCs w:val="16"/>
                        </w:rPr>
                        <w:t>Report</w:t>
                      </w:r>
                      <w:r w:rsidRPr="00010A44">
                        <w:rPr>
                          <w:rFonts w:ascii="Frutiger LT 55 Roman" w:hAnsi="Frutiger LT 55 Roman"/>
                          <w:i/>
                          <w:sz w:val="16"/>
                          <w:szCs w:val="16"/>
                        </w:rPr>
                        <w:t xml:space="preserve"> Presenter </w:t>
                      </w:r>
                      <w:r>
                        <w:rPr>
                          <w:rFonts w:ascii="Frutiger LT 55 Roman" w:hAnsi="Frutiger LT 55 Roman"/>
                          <w:i/>
                          <w:sz w:val="16"/>
                          <w:szCs w:val="16"/>
                        </w:rPr>
                        <w:t xml:space="preserve">                     </w:t>
                      </w:r>
                    </w:p>
                    <w:p w14:paraId="24C419BB" w14:textId="77777777" w:rsidR="00086FF6" w:rsidRDefault="00086FF6" w:rsidP="002A7C54">
                      <w:pPr>
                        <w:rPr>
                          <w:rFonts w:ascii="Frutiger LT 55 Roman" w:hAnsi="Frutiger LT 55 Roman"/>
                          <w:b/>
                          <w:i/>
                          <w:sz w:val="16"/>
                          <w:szCs w:val="16"/>
                        </w:rPr>
                      </w:pPr>
                      <w:r>
                        <w:rPr>
                          <w:rFonts w:ascii="Frutiger LT 55 Roman" w:hAnsi="Frutiger LT 55 Roman"/>
                          <w:b/>
                          <w:i/>
                          <w:sz w:val="16"/>
                          <w:szCs w:val="16"/>
                        </w:rPr>
                        <w:t xml:space="preserve">M: </w:t>
                      </w:r>
                      <w:r w:rsidRPr="00010A44">
                        <w:rPr>
                          <w:rFonts w:ascii="Frutiger LT 55 Roman" w:hAnsi="Frutiger LT 55 Roman"/>
                          <w:i/>
                          <w:sz w:val="16"/>
                          <w:szCs w:val="16"/>
                        </w:rPr>
                        <w:t>Moderator</w:t>
                      </w:r>
                    </w:p>
                    <w:p w14:paraId="121BD049" w14:textId="77777777" w:rsidR="00086FF6" w:rsidRDefault="00086FF6" w:rsidP="002A7C54">
                      <w:pPr>
                        <w:rPr>
                          <w:rFonts w:ascii="Frutiger LT 55 Roman" w:hAnsi="Frutiger LT 55 Roman"/>
                          <w:b/>
                          <w:i/>
                          <w:sz w:val="16"/>
                          <w:szCs w:val="16"/>
                        </w:rPr>
                      </w:pPr>
                      <w:r>
                        <w:rPr>
                          <w:rFonts w:ascii="Frutiger LT 55 Roman" w:hAnsi="Frutiger LT 55 Roman"/>
                          <w:b/>
                          <w:i/>
                          <w:sz w:val="16"/>
                          <w:szCs w:val="16"/>
                        </w:rPr>
                        <w:t xml:space="preserve">S: </w:t>
                      </w:r>
                      <w:r w:rsidRPr="00010A44">
                        <w:rPr>
                          <w:rFonts w:ascii="Frutiger LT 55 Roman" w:hAnsi="Frutiger LT 55 Roman"/>
                          <w:i/>
                          <w:sz w:val="16"/>
                          <w:szCs w:val="16"/>
                        </w:rPr>
                        <w:t>Speaker/Panelist</w:t>
                      </w:r>
                    </w:p>
                    <w:p w14:paraId="50124095" w14:textId="77777777" w:rsidR="00086FF6" w:rsidRPr="00F94A10" w:rsidRDefault="00086FF6" w:rsidP="002A7C54">
                      <w:pPr>
                        <w:rPr>
                          <w:rFonts w:ascii="Frutiger LT 55 Roman" w:hAnsi="Frutiger LT 55 Roman"/>
                          <w:b/>
                          <w:i/>
                          <w:sz w:val="16"/>
                          <w:szCs w:val="16"/>
                        </w:rPr>
                      </w:pPr>
                      <w:r>
                        <w:rPr>
                          <w:rFonts w:ascii="Frutiger LT 55 Roman" w:hAnsi="Frutiger LT 55 Roman"/>
                          <w:b/>
                          <w:i/>
                          <w:sz w:val="16"/>
                          <w:szCs w:val="16"/>
                        </w:rPr>
                        <w:t xml:space="preserve">O: </w:t>
                      </w:r>
                      <w:r w:rsidRPr="00010A44">
                        <w:rPr>
                          <w:rFonts w:ascii="Frutiger LT 55 Roman" w:hAnsi="Frutiger LT 55 Roman"/>
                          <w:i/>
                          <w:sz w:val="16"/>
                          <w:szCs w:val="16"/>
                        </w:rPr>
                        <w:t>Session Organizer</w:t>
                      </w:r>
                    </w:p>
                    <w:p w14:paraId="67447994" w14:textId="77777777" w:rsidR="00086FF6" w:rsidRPr="00EB73F4" w:rsidRDefault="00086FF6" w:rsidP="002A7C54">
                      <w:pPr>
                        <w:rPr>
                          <w:rFonts w:ascii="Frutiger LT 55 Roman" w:hAnsi="Frutiger LT 55 Roman"/>
                          <w:i/>
                          <w:sz w:val="16"/>
                          <w:szCs w:val="16"/>
                        </w:rPr>
                      </w:pPr>
                      <w:r w:rsidRPr="008D2DCC">
                        <w:rPr>
                          <w:rFonts w:ascii="Frutiger LT 55 Roman" w:hAnsi="Frutiger LT 55 Roman"/>
                          <w:b/>
                          <w:i/>
                          <w:sz w:val="16"/>
                          <w:szCs w:val="16"/>
                        </w:rPr>
                        <w:t>D:</w:t>
                      </w:r>
                      <w:r w:rsidRPr="00EB73F4">
                        <w:rPr>
                          <w:rFonts w:ascii="Frutiger LT 55 Roman" w:hAnsi="Frutiger LT 55 Roman"/>
                          <w:sz w:val="16"/>
                          <w:szCs w:val="16"/>
                        </w:rPr>
                        <w:t xml:space="preserve"> </w:t>
                      </w:r>
                      <w:r w:rsidRPr="00EB73F4">
                        <w:rPr>
                          <w:rFonts w:ascii="Frutiger LT 55 Roman" w:hAnsi="Frutiger LT 55 Roman"/>
                          <w:i/>
                          <w:sz w:val="16"/>
                          <w:szCs w:val="16"/>
                        </w:rPr>
                        <w:t>Discussant or respondent</w:t>
                      </w:r>
                    </w:p>
                    <w:p w14:paraId="48F920B8" w14:textId="77777777" w:rsidR="00086FF6" w:rsidRPr="00EB73F4" w:rsidRDefault="00086FF6" w:rsidP="002A7C54">
                      <w:pPr>
                        <w:rPr>
                          <w:rFonts w:ascii="Frutiger LT 55 Roman" w:hAnsi="Frutiger LT 55 Roman"/>
                          <w:i/>
                          <w:sz w:val="16"/>
                          <w:szCs w:val="16"/>
                        </w:rPr>
                      </w:pPr>
                      <w:r w:rsidRPr="008D2DCC">
                        <w:rPr>
                          <w:rFonts w:ascii="Frutiger LT 55 Roman" w:hAnsi="Frutiger LT 55 Roman"/>
                          <w:b/>
                          <w:i/>
                          <w:sz w:val="16"/>
                          <w:szCs w:val="16"/>
                        </w:rPr>
                        <w:t>A</w:t>
                      </w:r>
                      <w:r w:rsidRPr="008D2DCC">
                        <w:rPr>
                          <w:rFonts w:ascii="Frutiger LT 55 Roman" w:hAnsi="Frutiger LT 55 Roman"/>
                          <w:i/>
                          <w:sz w:val="16"/>
                          <w:szCs w:val="16"/>
                        </w:rPr>
                        <w:t>:</w:t>
                      </w:r>
                      <w:r w:rsidRPr="00EB73F4">
                        <w:rPr>
                          <w:rFonts w:ascii="Frutiger LT 55 Roman" w:hAnsi="Frutiger LT 55 Roman"/>
                          <w:sz w:val="16"/>
                          <w:szCs w:val="16"/>
                        </w:rPr>
                        <w:t xml:space="preserve"> </w:t>
                      </w:r>
                      <w:r w:rsidRPr="00F94A10">
                        <w:rPr>
                          <w:rFonts w:ascii="Frutiger LT 55 Roman" w:hAnsi="Frutiger LT 55 Roman"/>
                          <w:i/>
                          <w:sz w:val="16"/>
                          <w:szCs w:val="16"/>
                        </w:rPr>
                        <w:t>Report</w:t>
                      </w:r>
                      <w:r w:rsidRPr="00EB73F4">
                        <w:rPr>
                          <w:rFonts w:ascii="Frutiger LT 55 Roman" w:hAnsi="Frutiger LT 55 Roman"/>
                          <w:i/>
                          <w:sz w:val="16"/>
                          <w:szCs w:val="16"/>
                        </w:rPr>
                        <w:t xml:space="preserve"> presented by colleague in your</w:t>
                      </w:r>
                      <w:r>
                        <w:rPr>
                          <w:rFonts w:ascii="Frutiger LT 55 Roman" w:hAnsi="Frutiger LT 55 Roman"/>
                          <w:i/>
                          <w:sz w:val="16"/>
                          <w:szCs w:val="16"/>
                        </w:rPr>
                        <w:t xml:space="preserve"> </w:t>
                      </w:r>
                      <w:r w:rsidRPr="00EB73F4">
                        <w:rPr>
                          <w:rFonts w:ascii="Frutiger LT 55 Roman" w:hAnsi="Frutiger LT 55 Roman"/>
                          <w:i/>
                          <w:sz w:val="16"/>
                          <w:szCs w:val="16"/>
                        </w:rPr>
                        <w:t>absence</w:t>
                      </w:r>
                    </w:p>
                  </w:txbxContent>
                </v:textbox>
              </v:shape>
            </w:pict>
          </mc:Fallback>
        </mc:AlternateContent>
      </w:r>
    </w:p>
    <w:p w14:paraId="3B09D6AA" w14:textId="77777777" w:rsidR="00843708" w:rsidRDefault="00843708" w:rsidP="00770105">
      <w:pPr>
        <w:ind w:left="360"/>
        <w:rPr>
          <w:rFonts w:ascii="Frutiger LT 55 Roman" w:hAnsi="Frutiger LT 55 Roman"/>
          <w:i/>
          <w:sz w:val="16"/>
          <w:szCs w:val="16"/>
          <w:u w:val="single"/>
        </w:rPr>
      </w:pPr>
    </w:p>
    <w:p w14:paraId="037CF953" w14:textId="77777777" w:rsidR="00843708" w:rsidRDefault="00843708" w:rsidP="00770105">
      <w:pPr>
        <w:ind w:left="360"/>
        <w:rPr>
          <w:rFonts w:ascii="Frutiger LT 55 Roman" w:hAnsi="Frutiger LT 55 Roman"/>
          <w:i/>
          <w:sz w:val="16"/>
          <w:szCs w:val="16"/>
          <w:u w:val="single"/>
        </w:rPr>
      </w:pPr>
    </w:p>
    <w:p w14:paraId="6C759627" w14:textId="77777777" w:rsidR="00843708" w:rsidRDefault="00843708" w:rsidP="00770105">
      <w:pPr>
        <w:ind w:left="360"/>
        <w:rPr>
          <w:rFonts w:ascii="Frutiger LT 55 Roman" w:hAnsi="Frutiger LT 55 Roman"/>
          <w:i/>
          <w:sz w:val="16"/>
          <w:szCs w:val="16"/>
          <w:u w:val="single"/>
        </w:rPr>
      </w:pPr>
    </w:p>
    <w:p w14:paraId="760E4E6D" w14:textId="77777777" w:rsidR="00843708" w:rsidRDefault="00843708" w:rsidP="00770105">
      <w:pPr>
        <w:ind w:left="360"/>
        <w:rPr>
          <w:rFonts w:ascii="Frutiger LT 55 Roman" w:hAnsi="Frutiger LT 55 Roman"/>
          <w:i/>
          <w:sz w:val="16"/>
          <w:szCs w:val="16"/>
          <w:u w:val="single"/>
        </w:rPr>
      </w:pPr>
    </w:p>
    <w:p w14:paraId="1DE399F8" w14:textId="77777777" w:rsidR="00843708" w:rsidRDefault="00843708" w:rsidP="00770105">
      <w:pPr>
        <w:ind w:left="360"/>
        <w:rPr>
          <w:rFonts w:ascii="Frutiger LT 55 Roman" w:hAnsi="Frutiger LT 55 Roman"/>
          <w:i/>
          <w:sz w:val="16"/>
          <w:szCs w:val="16"/>
          <w:u w:val="single"/>
        </w:rPr>
      </w:pPr>
    </w:p>
    <w:p w14:paraId="3F968800" w14:textId="77777777" w:rsidR="00843708" w:rsidRDefault="00843708" w:rsidP="00770105">
      <w:pPr>
        <w:ind w:left="360"/>
        <w:rPr>
          <w:rFonts w:ascii="Frutiger LT 55 Roman" w:hAnsi="Frutiger LT 55 Roman"/>
          <w:i/>
          <w:sz w:val="16"/>
          <w:szCs w:val="16"/>
          <w:u w:val="single"/>
        </w:rPr>
      </w:pPr>
    </w:p>
    <w:p w14:paraId="0CEC37BA" w14:textId="77777777" w:rsidR="00A84D6A" w:rsidRDefault="00A84D6A" w:rsidP="00770105">
      <w:pPr>
        <w:ind w:left="360"/>
        <w:rPr>
          <w:rFonts w:ascii="Frutiger LT 55 Roman" w:hAnsi="Frutiger LT 55 Roman"/>
          <w:i/>
          <w:sz w:val="16"/>
          <w:szCs w:val="16"/>
          <w:u w:val="single"/>
        </w:rPr>
      </w:pPr>
    </w:p>
    <w:p w14:paraId="5D22983C" w14:textId="77777777" w:rsidR="00843708" w:rsidRDefault="00843708" w:rsidP="00770105">
      <w:pPr>
        <w:ind w:left="360"/>
        <w:rPr>
          <w:rFonts w:ascii="Frutiger LT 55 Roman" w:hAnsi="Frutiger LT 55 Roman"/>
          <w:i/>
          <w:sz w:val="16"/>
          <w:szCs w:val="16"/>
          <w:u w:val="single"/>
        </w:rPr>
      </w:pPr>
    </w:p>
    <w:p w14:paraId="13372272" w14:textId="77777777" w:rsidR="00843708" w:rsidRDefault="00843708" w:rsidP="00770105">
      <w:pPr>
        <w:ind w:left="360"/>
        <w:rPr>
          <w:rFonts w:ascii="Frutiger LT 55 Roman" w:hAnsi="Frutiger LT 55 Roman"/>
          <w:i/>
          <w:sz w:val="16"/>
          <w:szCs w:val="16"/>
          <w:u w:val="single"/>
        </w:rPr>
      </w:pPr>
    </w:p>
    <w:p w14:paraId="4531316D" w14:textId="77777777" w:rsidR="00642F84" w:rsidRPr="002A7C54" w:rsidRDefault="00A84D6A" w:rsidP="00A84D6A">
      <w:pPr>
        <w:autoSpaceDE w:val="0"/>
        <w:autoSpaceDN w:val="0"/>
        <w:adjustRightInd w:val="0"/>
        <w:spacing w:line="240" w:lineRule="exact"/>
        <w:ind w:left="-90"/>
        <w:rPr>
          <w:rFonts w:ascii="Frutiger LT 55 Roman" w:hAnsi="Frutiger LT 55 Roman"/>
          <w:bCs/>
          <w:i/>
          <w:iCs/>
          <w:sz w:val="16"/>
          <w:szCs w:val="16"/>
          <w:u w:val="single"/>
        </w:rPr>
      </w:pPr>
      <w:r>
        <w:rPr>
          <w:rFonts w:ascii="Frutiger LT 55 Roman" w:hAnsi="Frutiger LT 55 Roman"/>
          <w:b/>
          <w:i/>
          <w:sz w:val="22"/>
          <w:szCs w:val="22"/>
          <w:highlight w:val="lightGray"/>
          <w:u w:val="single"/>
        </w:rPr>
        <w:t>L (iii) (</w:t>
      </w:r>
      <w:r w:rsidR="00642F84" w:rsidRPr="00814B64">
        <w:rPr>
          <w:rFonts w:ascii="Frutiger LT 55 Roman" w:hAnsi="Frutiger LT 55 Roman"/>
          <w:b/>
          <w:i/>
          <w:sz w:val="22"/>
          <w:szCs w:val="22"/>
          <w:highlight w:val="lightGray"/>
          <w:u w:val="single"/>
        </w:rPr>
        <w:t>a) THIS PAF: CURRENT</w:t>
      </w:r>
      <w:r w:rsidR="00642F84" w:rsidRPr="002A7C54">
        <w:rPr>
          <w:rFonts w:ascii="Frutiger LT 55 Roman" w:hAnsi="Frutiger LT 55 Roman"/>
          <w:b/>
          <w:i/>
          <w:sz w:val="22"/>
          <w:szCs w:val="22"/>
        </w:rPr>
        <w:t xml:space="preserve"> CORE SPECIALTY WORKSHOPS/SEMINARS </w:t>
      </w:r>
      <w:r w:rsidR="00642F84" w:rsidRPr="00814B64">
        <w:rPr>
          <w:rFonts w:ascii="Frutiger LT 55 Roman" w:hAnsi="Frutiger LT 55 Roman"/>
          <w:b/>
          <w:i/>
          <w:sz w:val="22"/>
          <w:szCs w:val="22"/>
          <w:highlight w:val="lightGray"/>
        </w:rPr>
        <w:t>with participation</w:t>
      </w:r>
      <w:r w:rsidR="00642F84" w:rsidRPr="002A7C54">
        <w:rPr>
          <w:rFonts w:ascii="Frutiger LT 55 Roman" w:hAnsi="Frutiger LT 55 Roman"/>
          <w:b/>
          <w:i/>
          <w:sz w:val="22"/>
          <w:szCs w:val="22"/>
        </w:rPr>
        <w:t xml:space="preserve"> </w:t>
      </w:r>
      <w:r w:rsidR="00642F84" w:rsidRPr="002A7C54">
        <w:rPr>
          <w:rFonts w:ascii="Frutiger LT 55 Roman" w:hAnsi="Frutiger LT 55 Roman"/>
          <w:bCs/>
          <w:i/>
          <w:iCs/>
        </w:rPr>
        <w:t>(</w:t>
      </w:r>
      <w:r w:rsidR="00642F84" w:rsidRPr="00AE2AB1">
        <w:rPr>
          <w:rFonts w:ascii="Frutiger LT 55 Roman" w:hAnsi="Frutiger LT 55 Roman"/>
          <w:b/>
          <w:bCs/>
          <w:i/>
          <w:iCs/>
          <w:color w:val="FF0000"/>
          <w:sz w:val="16"/>
          <w:szCs w:val="16"/>
        </w:rPr>
        <w:t xml:space="preserve">reverse </w:t>
      </w:r>
      <w:r w:rsidR="00642F84" w:rsidRPr="002A7C54">
        <w:rPr>
          <w:rFonts w:ascii="Frutiger LT 55 Roman" w:hAnsi="Frutiger LT 55 Roman"/>
          <w:bCs/>
          <w:i/>
          <w:iCs/>
          <w:sz w:val="16"/>
          <w:szCs w:val="16"/>
        </w:rPr>
        <w:t xml:space="preserve">chronological orders starting this </w:t>
      </w:r>
      <w:r w:rsidR="009E55C7">
        <w:rPr>
          <w:rFonts w:ascii="Frutiger LT 55 Roman" w:hAnsi="Frutiger LT 55 Roman"/>
          <w:bCs/>
          <w:i/>
          <w:iCs/>
          <w:sz w:val="16"/>
          <w:szCs w:val="16"/>
        </w:rPr>
        <w:t>November</w:t>
      </w:r>
      <w:r w:rsidR="00642F84" w:rsidRPr="002A7C54">
        <w:rPr>
          <w:rFonts w:ascii="Frutiger LT 55 Roman" w:hAnsi="Frutiger LT 55 Roman"/>
          <w:bCs/>
          <w:i/>
          <w:iCs/>
          <w:sz w:val="16"/>
          <w:szCs w:val="16"/>
        </w:rPr>
        <w:t xml:space="preserve"> and working backwards to last </w:t>
      </w:r>
      <w:r w:rsidR="009E55C7">
        <w:rPr>
          <w:rFonts w:ascii="Frutiger LT 55 Roman" w:hAnsi="Frutiger LT 55 Roman"/>
          <w:bCs/>
          <w:i/>
          <w:iCs/>
          <w:sz w:val="16"/>
          <w:szCs w:val="16"/>
        </w:rPr>
        <w:t>Oct./</w:t>
      </w:r>
      <w:r w:rsidR="00642F84" w:rsidRPr="002A7C54">
        <w:rPr>
          <w:rFonts w:ascii="Frutiger LT 55 Roman" w:hAnsi="Frutiger LT 55 Roman"/>
          <w:bCs/>
          <w:i/>
          <w:iCs/>
          <w:sz w:val="16"/>
          <w:szCs w:val="16"/>
        </w:rPr>
        <w:t xml:space="preserve">November) </w:t>
      </w:r>
      <w:r w:rsidR="00DF24EE">
        <w:rPr>
          <w:rFonts w:ascii="Frutiger LT 55 Roman" w:hAnsi="Frutiger LT 55 Roman"/>
          <w:bCs/>
          <w:i/>
          <w:iCs/>
          <w:sz w:val="16"/>
          <w:szCs w:val="16"/>
        </w:rPr>
        <w:t>.</w:t>
      </w:r>
    </w:p>
    <w:p w14:paraId="0B41FD6A" w14:textId="77777777" w:rsidR="00843708" w:rsidRPr="00642F84" w:rsidRDefault="00843708" w:rsidP="00A84D6A">
      <w:pPr>
        <w:ind w:left="-90"/>
        <w:rPr>
          <w:rFonts w:ascii="Frutiger LT 55 Roman" w:hAnsi="Frutiger LT 55 Roman"/>
          <w:i/>
          <w:sz w:val="16"/>
          <w:szCs w:val="16"/>
          <w:u w:val="single"/>
        </w:rPr>
      </w:pPr>
    </w:p>
    <w:p w14:paraId="7DA384AD" w14:textId="77777777" w:rsidR="00770105" w:rsidRDefault="00770105" w:rsidP="00A84D6A">
      <w:pPr>
        <w:pBdr>
          <w:top w:val="single" w:sz="12" w:space="1" w:color="auto"/>
          <w:bottom w:val="single" w:sz="12" w:space="1" w:color="auto"/>
        </w:pBdr>
        <w:autoSpaceDE w:val="0"/>
        <w:autoSpaceDN w:val="0"/>
        <w:adjustRightInd w:val="0"/>
        <w:spacing w:line="240" w:lineRule="exact"/>
        <w:ind w:left="-90"/>
        <w:rPr>
          <w:rFonts w:ascii="Frutiger LT 55 Roman" w:hAnsi="Frutiger LT 55 Roman"/>
          <w:b/>
          <w:i/>
          <w:sz w:val="16"/>
          <w:szCs w:val="16"/>
        </w:rPr>
      </w:pPr>
      <w:r w:rsidRPr="00642F84">
        <w:rPr>
          <w:rFonts w:ascii="Frutiger LT 55 Roman" w:hAnsi="Frutiger LT 55 Roman"/>
          <w:b/>
          <w:i/>
          <w:sz w:val="16"/>
          <w:szCs w:val="16"/>
        </w:rPr>
        <w:t xml:space="preserve"> Date(s) of Workshop/Seminar, Name of Workshop/Seminar, Title of Report </w:t>
      </w:r>
      <w:r w:rsidR="00642F84">
        <w:rPr>
          <w:rFonts w:ascii="Frutiger LT 55 Roman" w:hAnsi="Frutiger LT 55 Roman"/>
          <w:b/>
          <w:i/>
          <w:sz w:val="16"/>
          <w:szCs w:val="16"/>
        </w:rPr>
        <w:t xml:space="preserve">Presented (If </w:t>
      </w:r>
      <w:r w:rsidRPr="00642F84">
        <w:rPr>
          <w:rFonts w:ascii="Frutiger LT 55 Roman" w:hAnsi="Frutiger LT 55 Roman"/>
          <w:b/>
          <w:i/>
          <w:sz w:val="16"/>
          <w:szCs w:val="16"/>
        </w:rPr>
        <w:t>Applicable) ,</w:t>
      </w:r>
      <w:r w:rsidRPr="00642F84">
        <w:rPr>
          <w:rFonts w:ascii="Frutiger LT 55 Roman" w:hAnsi="Frutiger LT 55 Roman"/>
          <w:b/>
          <w:i/>
          <w:color w:val="FF0000"/>
          <w:sz w:val="16"/>
          <w:szCs w:val="16"/>
        </w:rPr>
        <w:t xml:space="preserve">  </w:t>
      </w:r>
      <w:r w:rsidRPr="00642F84">
        <w:rPr>
          <w:rFonts w:ascii="Frutiger LT 55 Roman" w:hAnsi="Frutiger LT 55 Roman"/>
          <w:b/>
          <w:i/>
          <w:sz w:val="16"/>
          <w:szCs w:val="16"/>
        </w:rPr>
        <w:t>Role  (See Key)</w:t>
      </w:r>
    </w:p>
    <w:p w14:paraId="0525D165" w14:textId="77777777" w:rsidR="00642F84" w:rsidRDefault="00642F84" w:rsidP="00A84D6A">
      <w:pPr>
        <w:autoSpaceDE w:val="0"/>
        <w:autoSpaceDN w:val="0"/>
        <w:adjustRightInd w:val="0"/>
        <w:spacing w:line="240" w:lineRule="exact"/>
        <w:ind w:left="-90"/>
        <w:rPr>
          <w:rFonts w:ascii="Frutiger LT 55 Roman" w:hAnsi="Frutiger LT 55 Roman"/>
          <w:b/>
          <w:i/>
          <w:sz w:val="16"/>
          <w:szCs w:val="16"/>
        </w:rPr>
      </w:pPr>
    </w:p>
    <w:p w14:paraId="16DEBC94" w14:textId="77777777" w:rsidR="00642F84" w:rsidRDefault="00642F84" w:rsidP="00642F84">
      <w:pPr>
        <w:autoSpaceDE w:val="0"/>
        <w:autoSpaceDN w:val="0"/>
        <w:adjustRightInd w:val="0"/>
        <w:spacing w:line="240" w:lineRule="exact"/>
        <w:rPr>
          <w:b/>
          <w:i/>
          <w:sz w:val="22"/>
          <w:szCs w:val="22"/>
        </w:rPr>
      </w:pPr>
    </w:p>
    <w:p w14:paraId="79F525AC" w14:textId="77777777" w:rsidR="00642F84" w:rsidRDefault="00642F84" w:rsidP="00642F84">
      <w:pPr>
        <w:autoSpaceDE w:val="0"/>
        <w:autoSpaceDN w:val="0"/>
        <w:adjustRightInd w:val="0"/>
        <w:spacing w:line="240" w:lineRule="exact"/>
        <w:rPr>
          <w:b/>
          <w:i/>
          <w:sz w:val="22"/>
          <w:szCs w:val="22"/>
        </w:rPr>
      </w:pPr>
    </w:p>
    <w:p w14:paraId="4CB32242" w14:textId="77777777" w:rsidR="00642F84" w:rsidRDefault="00642F84" w:rsidP="00642F84">
      <w:pPr>
        <w:autoSpaceDE w:val="0"/>
        <w:autoSpaceDN w:val="0"/>
        <w:adjustRightInd w:val="0"/>
        <w:spacing w:line="240" w:lineRule="exact"/>
        <w:rPr>
          <w:b/>
          <w:i/>
          <w:sz w:val="22"/>
          <w:szCs w:val="22"/>
        </w:rPr>
      </w:pPr>
    </w:p>
    <w:p w14:paraId="0F3611AD" w14:textId="77777777" w:rsidR="00D425FE" w:rsidRDefault="00D425FE" w:rsidP="00642F84">
      <w:pPr>
        <w:autoSpaceDE w:val="0"/>
        <w:autoSpaceDN w:val="0"/>
        <w:adjustRightInd w:val="0"/>
        <w:spacing w:line="240" w:lineRule="exact"/>
        <w:rPr>
          <w:b/>
          <w:i/>
          <w:sz w:val="22"/>
          <w:szCs w:val="22"/>
        </w:rPr>
      </w:pPr>
    </w:p>
    <w:p w14:paraId="2850C934" w14:textId="77777777" w:rsidR="00A84D6A" w:rsidRDefault="00A84D6A" w:rsidP="00642F84">
      <w:pPr>
        <w:autoSpaceDE w:val="0"/>
        <w:autoSpaceDN w:val="0"/>
        <w:adjustRightInd w:val="0"/>
        <w:spacing w:line="240" w:lineRule="exact"/>
        <w:rPr>
          <w:b/>
          <w:i/>
          <w:sz w:val="22"/>
          <w:szCs w:val="22"/>
        </w:rPr>
      </w:pPr>
    </w:p>
    <w:p w14:paraId="3E43A1F0" w14:textId="77777777" w:rsidR="00A84D6A" w:rsidRDefault="00A84D6A" w:rsidP="00642F84">
      <w:pPr>
        <w:autoSpaceDE w:val="0"/>
        <w:autoSpaceDN w:val="0"/>
        <w:adjustRightInd w:val="0"/>
        <w:spacing w:line="240" w:lineRule="exact"/>
        <w:rPr>
          <w:b/>
          <w:i/>
          <w:sz w:val="22"/>
          <w:szCs w:val="22"/>
        </w:rPr>
      </w:pPr>
    </w:p>
    <w:p w14:paraId="43A84A0E" w14:textId="77777777" w:rsidR="00770105" w:rsidRPr="00642F84" w:rsidRDefault="00A84D6A" w:rsidP="002A7C54">
      <w:pPr>
        <w:autoSpaceDE w:val="0"/>
        <w:autoSpaceDN w:val="0"/>
        <w:adjustRightInd w:val="0"/>
        <w:rPr>
          <w:rFonts w:ascii="Frutiger LT 55 Roman" w:hAnsi="Frutiger LT 55 Roman"/>
          <w:i/>
          <w:sz w:val="22"/>
          <w:szCs w:val="22"/>
        </w:rPr>
      </w:pPr>
      <w:r>
        <w:rPr>
          <w:rFonts w:ascii="Frutiger LT 55 Roman" w:hAnsi="Frutiger LT 55 Roman"/>
          <w:b/>
          <w:i/>
          <w:sz w:val="22"/>
          <w:szCs w:val="22"/>
          <w:highlight w:val="lightGray"/>
        </w:rPr>
        <w:t xml:space="preserve">L (iii) </w:t>
      </w:r>
      <w:r w:rsidR="00642F84" w:rsidRPr="00814B64">
        <w:rPr>
          <w:rFonts w:ascii="Frutiger LT 55 Roman" w:hAnsi="Frutiger LT 55 Roman"/>
          <w:b/>
          <w:i/>
          <w:sz w:val="22"/>
          <w:szCs w:val="22"/>
          <w:highlight w:val="lightGray"/>
        </w:rPr>
        <w:t xml:space="preserve">b) </w:t>
      </w:r>
      <w:r w:rsidR="00770105" w:rsidRPr="00814B64">
        <w:rPr>
          <w:rFonts w:ascii="Frutiger LT 55 Roman" w:hAnsi="Frutiger LT 55 Roman"/>
          <w:b/>
          <w:i/>
          <w:sz w:val="22"/>
          <w:szCs w:val="22"/>
          <w:highlight w:val="lightGray"/>
        </w:rPr>
        <w:t xml:space="preserve">THIS PAF: </w:t>
      </w:r>
      <w:r w:rsidR="00642F84" w:rsidRPr="00814B64">
        <w:rPr>
          <w:rFonts w:ascii="Frutiger LT 55 Roman" w:hAnsi="Frutiger LT 55 Roman"/>
          <w:b/>
          <w:i/>
          <w:sz w:val="22"/>
          <w:szCs w:val="22"/>
          <w:highlight w:val="lightGray"/>
        </w:rPr>
        <w:t>CURRENT</w:t>
      </w:r>
      <w:r w:rsidR="00642F84">
        <w:rPr>
          <w:rFonts w:ascii="Frutiger LT 55 Roman" w:hAnsi="Frutiger LT 55 Roman"/>
          <w:b/>
          <w:i/>
          <w:sz w:val="22"/>
          <w:szCs w:val="22"/>
        </w:rPr>
        <w:t xml:space="preserve"> </w:t>
      </w:r>
      <w:r w:rsidR="00770105" w:rsidRPr="00642F84">
        <w:rPr>
          <w:rFonts w:ascii="Frutiger LT 55 Roman" w:hAnsi="Frutiger LT 55 Roman"/>
          <w:b/>
          <w:i/>
          <w:sz w:val="22"/>
          <w:szCs w:val="22"/>
        </w:rPr>
        <w:t xml:space="preserve">CORE SPECIALTY WORKSHOPS/SEMINARS attended </w:t>
      </w:r>
      <w:r w:rsidR="00770105" w:rsidRPr="00814B64">
        <w:rPr>
          <w:rFonts w:ascii="Frutiger LT 55 Roman" w:hAnsi="Frutiger LT 55 Roman"/>
          <w:b/>
          <w:i/>
          <w:sz w:val="22"/>
          <w:szCs w:val="22"/>
          <w:highlight w:val="lightGray"/>
        </w:rPr>
        <w:t>without</w:t>
      </w:r>
      <w:r w:rsidR="00642F84">
        <w:rPr>
          <w:rFonts w:ascii="Frutiger LT 55 Roman" w:hAnsi="Frutiger LT 55 Roman"/>
          <w:b/>
          <w:i/>
          <w:sz w:val="22"/>
          <w:szCs w:val="22"/>
        </w:rPr>
        <w:t xml:space="preserve"> </w:t>
      </w:r>
      <w:r w:rsidR="00770105" w:rsidRPr="00642F84">
        <w:rPr>
          <w:rFonts w:ascii="Frutiger LT 55 Roman" w:hAnsi="Frutiger LT 55 Roman"/>
          <w:b/>
          <w:i/>
          <w:sz w:val="22"/>
          <w:szCs w:val="22"/>
        </w:rPr>
        <w:t>active participation</w:t>
      </w:r>
    </w:p>
    <w:p w14:paraId="2A2DDB12" w14:textId="77777777" w:rsidR="00770105" w:rsidRDefault="00642F84" w:rsidP="00642F84">
      <w:pPr>
        <w:rPr>
          <w:rFonts w:ascii="Frutiger LT 55 Roman" w:hAnsi="Frutiger LT 55 Roman"/>
        </w:rPr>
      </w:pPr>
      <w:r>
        <w:rPr>
          <w:rFonts w:ascii="Frutiger LT 55 Roman" w:hAnsi="Frutiger LT 55 Roman"/>
        </w:rPr>
        <w:t>___________________________________________________________________________</w:t>
      </w:r>
    </w:p>
    <w:p w14:paraId="3C3A0F2A" w14:textId="77777777" w:rsidR="00642F84" w:rsidRDefault="00642F84" w:rsidP="00642F84">
      <w:pPr>
        <w:pBdr>
          <w:bottom w:val="single" w:sz="12" w:space="1" w:color="auto"/>
        </w:pBdr>
        <w:rPr>
          <w:rFonts w:ascii="Frutiger LT 55 Roman" w:hAnsi="Frutiger LT 55 Roman"/>
        </w:rPr>
      </w:pPr>
      <w:r w:rsidRPr="00642F84">
        <w:rPr>
          <w:rFonts w:ascii="Frutiger LT 55 Roman" w:hAnsi="Frutiger LT 55 Roman"/>
          <w:b/>
          <w:i/>
          <w:sz w:val="16"/>
          <w:szCs w:val="16"/>
        </w:rPr>
        <w:t>Date(s) of Workshop/Seminar, Name of Workshop/Seminar,</w:t>
      </w:r>
    </w:p>
    <w:p w14:paraId="1A649EFE" w14:textId="77777777" w:rsidR="00642F84" w:rsidRDefault="00642F84" w:rsidP="00642F84">
      <w:pPr>
        <w:rPr>
          <w:rFonts w:ascii="Frutiger LT 55 Roman" w:hAnsi="Frutiger LT 55 Roman"/>
        </w:rPr>
      </w:pPr>
    </w:p>
    <w:p w14:paraId="21343CDC" w14:textId="77777777" w:rsidR="00642F84" w:rsidRDefault="00642F84" w:rsidP="00642F84">
      <w:pPr>
        <w:rPr>
          <w:rFonts w:ascii="Frutiger LT 55 Roman" w:hAnsi="Frutiger LT 55 Roman"/>
        </w:rPr>
      </w:pPr>
    </w:p>
    <w:p w14:paraId="6C0F7B71" w14:textId="77777777" w:rsidR="00642F84" w:rsidRDefault="00642F84" w:rsidP="00642F84">
      <w:pPr>
        <w:rPr>
          <w:rFonts w:ascii="Frutiger LT 55 Roman" w:hAnsi="Frutiger LT 55 Roman"/>
        </w:rPr>
      </w:pPr>
    </w:p>
    <w:p w14:paraId="28FF8EBF" w14:textId="77777777" w:rsidR="00A84D6A" w:rsidRDefault="00A84D6A" w:rsidP="00642F84">
      <w:pPr>
        <w:rPr>
          <w:rFonts w:ascii="Frutiger LT 55 Roman" w:hAnsi="Frutiger LT 55 Roman"/>
        </w:rPr>
      </w:pPr>
    </w:p>
    <w:p w14:paraId="6F13F00E" w14:textId="77777777" w:rsidR="00D425FE" w:rsidRDefault="00D425FE" w:rsidP="00642F84">
      <w:pPr>
        <w:rPr>
          <w:rFonts w:ascii="Frutiger LT 55 Roman" w:hAnsi="Frutiger LT 55 Roman"/>
        </w:rPr>
      </w:pPr>
    </w:p>
    <w:p w14:paraId="6AED2B8A" w14:textId="77777777" w:rsidR="00D425FE" w:rsidRDefault="00D425FE" w:rsidP="00642F84">
      <w:pPr>
        <w:rPr>
          <w:rFonts w:ascii="Frutiger LT 55 Roman" w:hAnsi="Frutiger LT 55 Roman"/>
        </w:rPr>
      </w:pPr>
    </w:p>
    <w:p w14:paraId="27AC410C" w14:textId="77777777" w:rsidR="00A84D6A" w:rsidRDefault="00A84D6A" w:rsidP="00642F84">
      <w:pPr>
        <w:rPr>
          <w:rFonts w:ascii="Frutiger LT 55 Roman" w:hAnsi="Frutiger LT 55 Roman"/>
        </w:rPr>
      </w:pPr>
    </w:p>
    <w:p w14:paraId="16484334" w14:textId="77777777" w:rsidR="00770105" w:rsidRPr="00A84D6A" w:rsidRDefault="00A84D6A" w:rsidP="002A7C54">
      <w:pPr>
        <w:rPr>
          <w:rFonts w:ascii="Frutiger LT 55 Roman" w:hAnsi="Frutiger LT 55 Roman"/>
          <w:sz w:val="18"/>
          <w:szCs w:val="18"/>
        </w:rPr>
      </w:pPr>
      <w:r w:rsidRPr="00F71058">
        <w:rPr>
          <w:rFonts w:ascii="Frutiger LT 55 Roman" w:hAnsi="Frutiger LT 55 Roman"/>
          <w:b/>
          <w:bCs/>
          <w:sz w:val="22"/>
          <w:szCs w:val="22"/>
        </w:rPr>
        <w:t>L (iii)(</w:t>
      </w:r>
      <w:r w:rsidR="008362AF" w:rsidRPr="00F71058">
        <w:rPr>
          <w:rFonts w:ascii="Frutiger LT 55 Roman" w:hAnsi="Frutiger LT 55 Roman"/>
          <w:b/>
          <w:bCs/>
          <w:sz w:val="22"/>
          <w:szCs w:val="22"/>
        </w:rPr>
        <w:t>c)</w:t>
      </w:r>
      <w:r w:rsidR="008362AF" w:rsidRPr="00A84D6A">
        <w:rPr>
          <w:rFonts w:ascii="Frutiger LT 55 Roman" w:hAnsi="Frutiger LT 55 Roman"/>
          <w:sz w:val="18"/>
          <w:szCs w:val="18"/>
        </w:rPr>
        <w:t xml:space="preserve"> </w:t>
      </w:r>
      <w:r w:rsidR="00770105" w:rsidRPr="00A84D6A">
        <w:rPr>
          <w:rFonts w:ascii="Frutiger LT 55 Roman" w:hAnsi="Frutiger LT 55 Roman"/>
          <w:sz w:val="18"/>
          <w:szCs w:val="18"/>
        </w:rPr>
        <w:t>Prior year’s Workshops/Seminars attendance with active participation</w:t>
      </w:r>
      <w:r w:rsidRPr="00A84D6A">
        <w:rPr>
          <w:rFonts w:ascii="Frutiger LT 55 Roman" w:hAnsi="Frutiger LT 55 Roman" w:cs="Frutiger LT 55 Roman"/>
          <w:b/>
          <w:i/>
          <w:sz w:val="18"/>
          <w:szCs w:val="18"/>
        </w:rPr>
        <w:t xml:space="preserve"> C</w:t>
      </w:r>
      <w:r w:rsidRPr="00A84D6A">
        <w:rPr>
          <w:rFonts w:ascii="Frutiger LT 55 Roman" w:hAnsi="Frutiger LT 55 Roman" w:cs="Frutiger LT 55 Roman"/>
          <w:b/>
          <w:i/>
          <w:sz w:val="18"/>
          <w:szCs w:val="18"/>
          <w:u w:val="single"/>
        </w:rPr>
        <w:t xml:space="preserve">UT AND </w:t>
      </w:r>
      <w:proofErr w:type="gramStart"/>
      <w:r w:rsidRPr="00A84D6A">
        <w:rPr>
          <w:rFonts w:ascii="Frutiger LT 55 Roman" w:hAnsi="Frutiger LT 55 Roman" w:cs="Frutiger LT 55 Roman"/>
          <w:b/>
          <w:i/>
          <w:sz w:val="18"/>
          <w:szCs w:val="18"/>
          <w:u w:val="single"/>
        </w:rPr>
        <w:t>PASTE</w:t>
      </w:r>
      <w:r w:rsidRPr="00A84D6A">
        <w:rPr>
          <w:rFonts w:ascii="Frutiger LT 55 Roman" w:hAnsi="Frutiger LT 55 Roman" w:cs="Frutiger LT 55 Roman"/>
          <w:sz w:val="18"/>
          <w:szCs w:val="18"/>
        </w:rPr>
        <w:t xml:space="preserve">  last</w:t>
      </w:r>
      <w:proofErr w:type="gramEnd"/>
      <w:r w:rsidRPr="00A84D6A">
        <w:rPr>
          <w:rFonts w:ascii="Frutiger LT 55 Roman" w:hAnsi="Frutiger LT 55 Roman" w:cs="Frutiger LT 55 Roman"/>
          <w:sz w:val="18"/>
          <w:szCs w:val="18"/>
        </w:rPr>
        <w:t xml:space="preserve"> year’s “current” to the top of this section</w:t>
      </w:r>
    </w:p>
    <w:p w14:paraId="6D46CD32" w14:textId="77777777" w:rsidR="008362AF" w:rsidRPr="00482BE1" w:rsidRDefault="008362AF" w:rsidP="008362AF">
      <w:pPr>
        <w:pBdr>
          <w:top w:val="single" w:sz="12" w:space="1" w:color="auto"/>
          <w:bottom w:val="single" w:sz="12" w:space="1" w:color="auto"/>
        </w:pBdr>
        <w:autoSpaceDE w:val="0"/>
        <w:autoSpaceDN w:val="0"/>
        <w:adjustRightInd w:val="0"/>
        <w:spacing w:line="240" w:lineRule="exact"/>
        <w:rPr>
          <w:rFonts w:ascii="Frutiger LT 55 Roman" w:hAnsi="Frutiger LT 55 Roman"/>
          <w:b/>
          <w:i/>
          <w:sz w:val="16"/>
          <w:szCs w:val="16"/>
        </w:rPr>
      </w:pPr>
      <w:r w:rsidRPr="00482BE1">
        <w:rPr>
          <w:rFonts w:ascii="Frutiger LT 55 Roman" w:hAnsi="Frutiger LT 55 Roman"/>
          <w:b/>
          <w:i/>
          <w:sz w:val="16"/>
          <w:szCs w:val="16"/>
        </w:rPr>
        <w:t>Date(s) of Workshop/Seminar, Name of Workshop/Seminar, Title of Report Presented (If Applicable) ,</w:t>
      </w:r>
      <w:r w:rsidRPr="00482BE1">
        <w:rPr>
          <w:rFonts w:ascii="Frutiger LT 55 Roman" w:hAnsi="Frutiger LT 55 Roman"/>
          <w:b/>
          <w:i/>
          <w:color w:val="FF0000"/>
          <w:sz w:val="16"/>
          <w:szCs w:val="16"/>
        </w:rPr>
        <w:t xml:space="preserve">  </w:t>
      </w:r>
      <w:r w:rsidRPr="00482BE1">
        <w:rPr>
          <w:rFonts w:ascii="Frutiger LT 55 Roman" w:hAnsi="Frutiger LT 55 Roman"/>
          <w:b/>
          <w:i/>
          <w:sz w:val="16"/>
          <w:szCs w:val="16"/>
        </w:rPr>
        <w:t>Role  (See Key)</w:t>
      </w:r>
    </w:p>
    <w:p w14:paraId="503AF6EB" w14:textId="77777777" w:rsidR="008362AF" w:rsidRDefault="008362AF" w:rsidP="00642F84">
      <w:pPr>
        <w:rPr>
          <w:rFonts w:ascii="Frutiger LT 55 Roman" w:hAnsi="Frutiger LT 55 Roman"/>
          <w:sz w:val="20"/>
          <w:szCs w:val="20"/>
        </w:rPr>
      </w:pPr>
    </w:p>
    <w:p w14:paraId="011F63AD" w14:textId="77777777" w:rsidR="008362AF" w:rsidRDefault="008362AF" w:rsidP="00642F84">
      <w:pPr>
        <w:rPr>
          <w:rFonts w:ascii="Frutiger LT 55 Roman" w:hAnsi="Frutiger LT 55 Roman"/>
          <w:sz w:val="20"/>
          <w:szCs w:val="20"/>
        </w:rPr>
      </w:pPr>
    </w:p>
    <w:p w14:paraId="2C3F9035" w14:textId="77777777" w:rsidR="00A84D6A" w:rsidRDefault="00A84D6A" w:rsidP="00642F84">
      <w:pPr>
        <w:rPr>
          <w:rFonts w:ascii="Frutiger LT 55 Roman" w:hAnsi="Frutiger LT 55 Roman"/>
          <w:sz w:val="20"/>
          <w:szCs w:val="20"/>
        </w:rPr>
      </w:pPr>
    </w:p>
    <w:p w14:paraId="1D8C091D" w14:textId="77777777" w:rsidR="00A84D6A" w:rsidRDefault="00A84D6A" w:rsidP="00642F84">
      <w:pPr>
        <w:rPr>
          <w:rFonts w:ascii="Frutiger LT 55 Roman" w:hAnsi="Frutiger LT 55 Roman"/>
          <w:sz w:val="20"/>
          <w:szCs w:val="20"/>
        </w:rPr>
      </w:pPr>
    </w:p>
    <w:p w14:paraId="204663EF" w14:textId="77777777" w:rsidR="00A84D6A" w:rsidRDefault="00A84D6A" w:rsidP="00642F84">
      <w:pPr>
        <w:rPr>
          <w:rFonts w:ascii="Frutiger LT 55 Roman" w:hAnsi="Frutiger LT 55 Roman"/>
          <w:sz w:val="20"/>
          <w:szCs w:val="20"/>
        </w:rPr>
      </w:pPr>
    </w:p>
    <w:p w14:paraId="4774811B" w14:textId="77777777" w:rsidR="00A84D6A" w:rsidRDefault="00A84D6A" w:rsidP="00642F84">
      <w:pPr>
        <w:rPr>
          <w:rFonts w:ascii="Frutiger LT 55 Roman" w:hAnsi="Frutiger LT 55 Roman"/>
          <w:sz w:val="20"/>
          <w:szCs w:val="20"/>
        </w:rPr>
      </w:pPr>
    </w:p>
    <w:p w14:paraId="5B89D09F" w14:textId="77777777" w:rsidR="008362AF" w:rsidRPr="00642F84" w:rsidRDefault="008362AF" w:rsidP="00642F84">
      <w:pPr>
        <w:rPr>
          <w:rFonts w:ascii="Frutiger LT 55 Roman" w:hAnsi="Frutiger LT 55 Roman"/>
          <w:sz w:val="20"/>
          <w:szCs w:val="20"/>
        </w:rPr>
      </w:pPr>
    </w:p>
    <w:p w14:paraId="511543D2" w14:textId="77777777" w:rsidR="002A7C54" w:rsidRPr="00A84D6A" w:rsidRDefault="00A84D6A" w:rsidP="002A7C54">
      <w:pPr>
        <w:rPr>
          <w:rFonts w:ascii="Frutiger LT 55 Roman" w:hAnsi="Frutiger LT 55 Roman"/>
          <w:sz w:val="18"/>
          <w:szCs w:val="18"/>
        </w:rPr>
      </w:pPr>
      <w:r w:rsidRPr="00F71058">
        <w:rPr>
          <w:rFonts w:ascii="Frutiger LT 55 Roman" w:hAnsi="Frutiger LT 55 Roman"/>
          <w:b/>
          <w:bCs/>
          <w:sz w:val="22"/>
          <w:szCs w:val="22"/>
        </w:rPr>
        <w:t>L (iii) (</w:t>
      </w:r>
      <w:r w:rsidR="008362AF" w:rsidRPr="00F71058">
        <w:rPr>
          <w:rFonts w:ascii="Frutiger LT 55 Roman" w:hAnsi="Frutiger LT 55 Roman"/>
          <w:b/>
          <w:bCs/>
          <w:sz w:val="22"/>
          <w:szCs w:val="22"/>
        </w:rPr>
        <w:t>d)</w:t>
      </w:r>
      <w:r w:rsidR="008362AF" w:rsidRPr="00A84D6A">
        <w:rPr>
          <w:rFonts w:ascii="Frutiger LT 55 Roman" w:hAnsi="Frutiger LT 55 Roman"/>
          <w:sz w:val="18"/>
          <w:szCs w:val="18"/>
        </w:rPr>
        <w:t xml:space="preserve"> </w:t>
      </w:r>
      <w:r w:rsidR="00770105" w:rsidRPr="00A84D6A">
        <w:rPr>
          <w:rFonts w:ascii="Frutiger LT 55 Roman" w:hAnsi="Frutiger LT 55 Roman"/>
          <w:sz w:val="18"/>
          <w:szCs w:val="18"/>
        </w:rPr>
        <w:t>Prior year’s Workshops/Seminars attendance without active participation</w:t>
      </w:r>
      <w:r w:rsidRPr="00A84D6A">
        <w:rPr>
          <w:rFonts w:ascii="Frutiger LT 55 Roman" w:hAnsi="Frutiger LT 55 Roman" w:cs="Frutiger LT 55 Roman"/>
          <w:b/>
          <w:i/>
          <w:sz w:val="18"/>
          <w:szCs w:val="18"/>
        </w:rPr>
        <w:t xml:space="preserve"> C</w:t>
      </w:r>
      <w:r w:rsidRPr="00A84D6A">
        <w:rPr>
          <w:rFonts w:ascii="Frutiger LT 55 Roman" w:hAnsi="Frutiger LT 55 Roman" w:cs="Frutiger LT 55 Roman"/>
          <w:b/>
          <w:i/>
          <w:sz w:val="18"/>
          <w:szCs w:val="18"/>
          <w:u w:val="single"/>
        </w:rPr>
        <w:t xml:space="preserve">UT AND </w:t>
      </w:r>
      <w:proofErr w:type="gramStart"/>
      <w:r w:rsidRPr="00A84D6A">
        <w:rPr>
          <w:rFonts w:ascii="Frutiger LT 55 Roman" w:hAnsi="Frutiger LT 55 Roman" w:cs="Frutiger LT 55 Roman"/>
          <w:b/>
          <w:i/>
          <w:sz w:val="18"/>
          <w:szCs w:val="18"/>
          <w:u w:val="single"/>
        </w:rPr>
        <w:t>PASTE</w:t>
      </w:r>
      <w:r w:rsidRPr="00A84D6A">
        <w:rPr>
          <w:rFonts w:ascii="Frutiger LT 55 Roman" w:hAnsi="Frutiger LT 55 Roman" w:cs="Frutiger LT 55 Roman"/>
          <w:sz w:val="18"/>
          <w:szCs w:val="18"/>
        </w:rPr>
        <w:t xml:space="preserve">  last</w:t>
      </w:r>
      <w:proofErr w:type="gramEnd"/>
      <w:r w:rsidRPr="00A84D6A">
        <w:rPr>
          <w:rFonts w:ascii="Frutiger LT 55 Roman" w:hAnsi="Frutiger LT 55 Roman" w:cs="Frutiger LT 55 Roman"/>
          <w:sz w:val="18"/>
          <w:szCs w:val="18"/>
        </w:rPr>
        <w:t xml:space="preserve"> year’s “current” to the top of this section</w:t>
      </w:r>
    </w:p>
    <w:p w14:paraId="37D7A3E2" w14:textId="77777777" w:rsidR="002A7C54" w:rsidRPr="00482BE1" w:rsidRDefault="002A7C54" w:rsidP="002A7C54">
      <w:pPr>
        <w:pBdr>
          <w:top w:val="single" w:sz="12" w:space="1" w:color="auto"/>
          <w:bottom w:val="single" w:sz="12" w:space="1" w:color="auto"/>
        </w:pBdr>
        <w:rPr>
          <w:rFonts w:ascii="Frutiger LT 55 Roman" w:hAnsi="Frutiger LT 55 Roman"/>
          <w:b/>
          <w:i/>
          <w:sz w:val="16"/>
          <w:szCs w:val="16"/>
        </w:rPr>
      </w:pPr>
      <w:r w:rsidRPr="00482BE1">
        <w:rPr>
          <w:rFonts w:ascii="Frutiger LT 55 Roman" w:hAnsi="Frutiger LT 55 Roman"/>
          <w:b/>
          <w:i/>
          <w:sz w:val="16"/>
          <w:szCs w:val="16"/>
        </w:rPr>
        <w:t>Date(s) of Workshop/Seminar, Name of Workshop/Seminar,</w:t>
      </w:r>
    </w:p>
    <w:p w14:paraId="66B6F1B6" w14:textId="77777777" w:rsidR="002A7C54" w:rsidRPr="002A7C54" w:rsidRDefault="002A7C54" w:rsidP="002A7C54">
      <w:pPr>
        <w:rPr>
          <w:rFonts w:ascii="Frutiger LT 55 Roman" w:hAnsi="Frutiger LT 55 Roman"/>
        </w:rPr>
      </w:pPr>
    </w:p>
    <w:p w14:paraId="1363C071" w14:textId="77777777" w:rsidR="00237E6F" w:rsidRDefault="00237E6F" w:rsidP="002A287A">
      <w:pPr>
        <w:autoSpaceDE w:val="0"/>
        <w:autoSpaceDN w:val="0"/>
        <w:adjustRightInd w:val="0"/>
        <w:spacing w:line="240" w:lineRule="exact"/>
        <w:ind w:left="540"/>
        <w:rPr>
          <w:rFonts w:ascii="Frutiger LT 55 Roman" w:hAnsi="Frutiger LT 55 Roman" w:cs="Frutiger LT 55 Roman"/>
          <w:sz w:val="16"/>
          <w:szCs w:val="16"/>
        </w:rPr>
      </w:pPr>
    </w:p>
    <w:p w14:paraId="74DA630C" w14:textId="77777777" w:rsidR="008362AF" w:rsidRPr="00EB1228" w:rsidRDefault="00D425FE" w:rsidP="002A287A">
      <w:pPr>
        <w:autoSpaceDE w:val="0"/>
        <w:autoSpaceDN w:val="0"/>
        <w:adjustRightInd w:val="0"/>
        <w:spacing w:line="240" w:lineRule="exact"/>
        <w:ind w:left="540"/>
        <w:rPr>
          <w:rFonts w:ascii="Frutiger LT 55 Roman" w:hAnsi="Frutiger LT 55 Roman" w:cs="Frutiger LT 55 Roman"/>
          <w:sz w:val="28"/>
          <w:szCs w:val="28"/>
        </w:rPr>
      </w:pPr>
      <w:r>
        <w:rPr>
          <w:rFonts w:ascii="Frutiger LT 55 Roman" w:hAnsi="Frutiger LT 55 Roman" w:cs="Frutiger LT 55 Roman"/>
          <w:sz w:val="16"/>
          <w:szCs w:val="16"/>
        </w:rPr>
        <w:br w:type="page"/>
      </w:r>
    </w:p>
    <w:p w14:paraId="7916C5CE" w14:textId="77777777" w:rsidR="002A287A" w:rsidRDefault="00EB1228" w:rsidP="00D425FE">
      <w:pPr>
        <w:tabs>
          <w:tab w:val="left" w:pos="-840"/>
          <w:tab w:val="num" w:pos="720"/>
        </w:tabs>
        <w:autoSpaceDE w:val="0"/>
        <w:autoSpaceDN w:val="0"/>
        <w:adjustRightInd w:val="0"/>
        <w:spacing w:line="240" w:lineRule="exact"/>
        <w:ind w:left="-840" w:firstLine="120"/>
        <w:rPr>
          <w:rFonts w:ascii="Frutiger LT 55 Roman" w:hAnsi="Frutiger LT 55 Roman" w:cs="Frutiger LT 55 Roman"/>
          <w:sz w:val="16"/>
          <w:szCs w:val="16"/>
        </w:rPr>
      </w:pPr>
      <w:r w:rsidRPr="00EB1228">
        <w:rPr>
          <w:rFonts w:ascii="Frutiger LT 55 Roman" w:hAnsi="Frutiger LT 55 Roman" w:cs="Frutiger LT 65 Bold"/>
          <w:b/>
          <w:sz w:val="28"/>
          <w:szCs w:val="28"/>
        </w:rPr>
        <w:lastRenderedPageBreak/>
        <w:t>M</w:t>
      </w:r>
      <w:r w:rsidR="00DB4514">
        <w:rPr>
          <w:rFonts w:ascii="Frutiger LT 55 Roman" w:hAnsi="Frutiger LT 55 Roman" w:cs="Frutiger LT 65 Bold"/>
          <w:b/>
          <w:sz w:val="28"/>
          <w:szCs w:val="28"/>
        </w:rPr>
        <w:t>.</w:t>
      </w:r>
      <w:r w:rsidR="00D425FE">
        <w:rPr>
          <w:rFonts w:ascii="Frutiger LT 55 Roman" w:hAnsi="Frutiger LT 55 Roman" w:cs="Frutiger LT 65 Bold"/>
          <w:b/>
          <w:sz w:val="28"/>
          <w:szCs w:val="28"/>
        </w:rPr>
        <w:t xml:space="preserve"> </w:t>
      </w:r>
      <w:r w:rsidR="002A287A" w:rsidRPr="00C30D08">
        <w:rPr>
          <w:rFonts w:ascii="Frutiger LT 55 Roman" w:hAnsi="Frutiger LT 55 Roman" w:cs="Frutiger LT 65 Bold"/>
          <w:b/>
          <w:szCs w:val="28"/>
        </w:rPr>
        <w:t>Membership in Professional Societies</w:t>
      </w:r>
      <w:r w:rsidR="002A287A" w:rsidRPr="00C30D08">
        <w:rPr>
          <w:rFonts w:ascii="Frutiger LT 55 Roman" w:hAnsi="Frutiger LT 55 Roman" w:cs="Frutiger LT 55 Roman"/>
          <w:b/>
          <w:bCs/>
          <w:szCs w:val="28"/>
        </w:rPr>
        <w:t xml:space="preserve"> </w:t>
      </w:r>
      <w:r w:rsidR="002A287A" w:rsidRPr="00522BBB">
        <w:rPr>
          <w:rFonts w:ascii="Frutiger LT 55 Roman" w:hAnsi="Frutiger LT 55 Roman" w:cs="Frutiger LT 55 Roman"/>
          <w:sz w:val="16"/>
          <w:szCs w:val="16"/>
        </w:rPr>
        <w:t xml:space="preserve">(if </w:t>
      </w:r>
      <w:r w:rsidR="002A287A" w:rsidRPr="00EE4A9E">
        <w:rPr>
          <w:rFonts w:ascii="Frutiger LT 55 Roman" w:hAnsi="Frutiger LT 55 Roman" w:cs="Frutiger LT 55 Roman"/>
          <w:sz w:val="16"/>
          <w:szCs w:val="16"/>
        </w:rPr>
        <w:t>none, so state)</w:t>
      </w:r>
      <w:r w:rsidR="00522BBB">
        <w:rPr>
          <w:rFonts w:ascii="Frutiger LT 55 Roman" w:hAnsi="Frutiger LT 55 Roman" w:cs="Frutiger LT 55 Roman"/>
          <w:sz w:val="16"/>
          <w:szCs w:val="16"/>
        </w:rPr>
        <w:t xml:space="preserve">. </w:t>
      </w:r>
    </w:p>
    <w:p w14:paraId="79AF792D" w14:textId="77777777" w:rsidR="00BF53EC" w:rsidRDefault="004A495B" w:rsidP="00D425FE">
      <w:pPr>
        <w:pBdr>
          <w:bottom w:val="single" w:sz="12" w:space="4" w:color="auto"/>
        </w:pBdr>
        <w:tabs>
          <w:tab w:val="left" w:pos="0"/>
          <w:tab w:val="left" w:pos="90"/>
          <w:tab w:val="num" w:pos="720"/>
        </w:tabs>
        <w:autoSpaceDE w:val="0"/>
        <w:autoSpaceDN w:val="0"/>
        <w:adjustRightInd w:val="0"/>
        <w:spacing w:line="240" w:lineRule="exact"/>
        <w:ind w:hanging="270"/>
        <w:rPr>
          <w:rFonts w:ascii="Frutiger LT 55 Roman" w:hAnsi="Frutiger LT 55 Roman" w:cs="Frutiger LT 55 Roman"/>
          <w:sz w:val="16"/>
          <w:szCs w:val="16"/>
        </w:rPr>
      </w:pPr>
      <w:r w:rsidRPr="00D62987">
        <w:rPr>
          <w:rFonts w:ascii="Frutiger LT 55 Roman" w:hAnsi="Frutiger LT 55 Roman" w:cs="Frutiger LT 55 Roman"/>
          <w:b/>
          <w:sz w:val="20"/>
          <w:szCs w:val="20"/>
        </w:rPr>
        <w:t>(i)</w:t>
      </w:r>
      <w:r w:rsidR="00D62987">
        <w:rPr>
          <w:rFonts w:ascii="Frutiger LT 55 Roman" w:hAnsi="Frutiger LT 55 Roman" w:cs="Frutiger LT 55 Roman"/>
          <w:b/>
          <w:sz w:val="20"/>
          <w:szCs w:val="20"/>
        </w:rPr>
        <w:t xml:space="preserve"> </w:t>
      </w:r>
      <w:r w:rsidR="00BF53EC" w:rsidRPr="00D62987">
        <w:rPr>
          <w:rFonts w:ascii="Frutiger LT 55 Roman" w:hAnsi="Frutiger LT 55 Roman" w:cs="Frutiger LT 55 Roman"/>
          <w:b/>
          <w:sz w:val="20"/>
          <w:szCs w:val="20"/>
        </w:rPr>
        <w:t xml:space="preserve"> </w:t>
      </w:r>
      <w:r w:rsidR="00EB1228" w:rsidRPr="00EE4A9E">
        <w:rPr>
          <w:rFonts w:ascii="Frutiger LT 55 Roman" w:hAnsi="Frutiger LT 55 Roman" w:cs="Frutiger LT 55 Roman"/>
          <w:sz w:val="16"/>
          <w:szCs w:val="16"/>
        </w:rPr>
        <w:t>List the following</w:t>
      </w:r>
      <w:r w:rsidR="00EB1228">
        <w:rPr>
          <w:rFonts w:ascii="Frutiger LT 55 Roman" w:hAnsi="Frutiger LT 55 Roman" w:cs="Frutiger LT 55 Roman"/>
          <w:sz w:val="16"/>
          <w:szCs w:val="16"/>
        </w:rPr>
        <w:t xml:space="preserve"> in </w:t>
      </w:r>
      <w:r w:rsidR="00EB1228" w:rsidRPr="00AE2AB1">
        <w:rPr>
          <w:rFonts w:ascii="Frutiger LT 55 Roman" w:hAnsi="Frutiger LT 55 Roman" w:cs="Frutiger LT 55 Roman"/>
          <w:b/>
          <w:color w:val="FF0000"/>
          <w:sz w:val="16"/>
          <w:szCs w:val="16"/>
        </w:rPr>
        <w:t>reverse</w:t>
      </w:r>
      <w:r w:rsidR="00EB1228">
        <w:rPr>
          <w:rFonts w:ascii="Frutiger LT 55 Roman" w:hAnsi="Frutiger LT 55 Roman" w:cs="Frutiger LT 55 Roman"/>
          <w:sz w:val="16"/>
          <w:szCs w:val="16"/>
        </w:rPr>
        <w:t xml:space="preserve"> chronological order </w:t>
      </w:r>
      <w:r w:rsidR="00EB1228" w:rsidRPr="00EE4A9E">
        <w:rPr>
          <w:rFonts w:ascii="Frutiger LT 55 Roman" w:hAnsi="Frutiger LT 55 Roman" w:cs="Frutiger LT 55 Roman"/>
          <w:sz w:val="16"/>
          <w:szCs w:val="16"/>
        </w:rPr>
        <w:t xml:space="preserve">through the present day. </w:t>
      </w:r>
      <w:r w:rsidR="00EB1228">
        <w:rPr>
          <w:rFonts w:ascii="Frutiger LT 55 Roman" w:hAnsi="Frutiger LT 55 Roman" w:cs="Frutiger LT 55 Roman"/>
          <w:sz w:val="16"/>
          <w:szCs w:val="16"/>
        </w:rPr>
        <w:t>In</w:t>
      </w:r>
      <w:r w:rsidR="00EB1228" w:rsidRPr="00EE4A9E">
        <w:rPr>
          <w:rFonts w:ascii="Frutiger LT 55 Roman" w:hAnsi="Frutiger LT 55 Roman" w:cs="Frutiger LT 55 Roman"/>
          <w:sz w:val="16"/>
          <w:szCs w:val="16"/>
        </w:rPr>
        <w:t>clud</w:t>
      </w:r>
      <w:r w:rsidR="00EB1228">
        <w:rPr>
          <w:rFonts w:ascii="Frutiger LT 55 Roman" w:hAnsi="Frutiger LT 55 Roman" w:cs="Frutiger LT 55 Roman"/>
          <w:sz w:val="16"/>
          <w:szCs w:val="16"/>
        </w:rPr>
        <w:t>e</w:t>
      </w:r>
      <w:r w:rsidR="00EB1228" w:rsidRPr="00EE4A9E">
        <w:rPr>
          <w:rFonts w:ascii="Frutiger LT 55 Roman" w:hAnsi="Frutiger LT 55 Roman" w:cs="Frutiger LT 55 Roman"/>
          <w:sz w:val="16"/>
          <w:szCs w:val="16"/>
        </w:rPr>
        <w:t xml:space="preserve"> any position held in these</w:t>
      </w:r>
      <w:r w:rsidR="00EB1228">
        <w:rPr>
          <w:rFonts w:ascii="Frutiger LT 55 Roman" w:hAnsi="Frutiger LT 55 Roman" w:cs="Frutiger LT 55 Roman"/>
          <w:sz w:val="16"/>
          <w:szCs w:val="16"/>
        </w:rPr>
        <w:t xml:space="preserve"> </w:t>
      </w:r>
      <w:r w:rsidR="00EB1228" w:rsidRPr="00EE4A9E">
        <w:rPr>
          <w:rFonts w:ascii="Frutiger LT 55 Roman" w:hAnsi="Frutiger LT 55 Roman" w:cs="Frutiger LT 55 Roman"/>
          <w:sz w:val="16"/>
          <w:szCs w:val="16"/>
        </w:rPr>
        <w:t>organizations</w:t>
      </w:r>
      <w:r w:rsidR="00EB1228">
        <w:rPr>
          <w:rFonts w:ascii="Frutiger LT 55 Roman" w:hAnsi="Frutiger LT 55 Roman" w:cs="Frutiger LT 55 Roman"/>
          <w:sz w:val="16"/>
          <w:szCs w:val="16"/>
        </w:rPr>
        <w:t xml:space="preserve"> </w:t>
      </w:r>
      <w:r w:rsidR="00D425FE">
        <w:rPr>
          <w:rFonts w:ascii="Frutiger LT 55 Roman" w:hAnsi="Frutiger LT 55 Roman" w:cs="Frutiger LT 55 Roman"/>
          <w:sz w:val="16"/>
          <w:szCs w:val="16"/>
        </w:rPr>
        <w:t xml:space="preserve">   </w:t>
      </w:r>
      <w:r w:rsidR="00EB1228">
        <w:rPr>
          <w:rFonts w:ascii="Frutiger LT 55 Roman" w:hAnsi="Frutiger LT 55 Roman" w:cs="Frutiger LT 55 Roman"/>
          <w:sz w:val="16"/>
          <w:szCs w:val="16"/>
        </w:rPr>
        <w:t>with dates.</w:t>
      </w:r>
    </w:p>
    <w:p w14:paraId="5BC8B19A" w14:textId="77777777" w:rsidR="00BF53EC" w:rsidRPr="002B2C65" w:rsidRDefault="00BF53EC" w:rsidP="002A7C54">
      <w:pPr>
        <w:autoSpaceDE w:val="0"/>
        <w:autoSpaceDN w:val="0"/>
        <w:adjustRightInd w:val="0"/>
        <w:spacing w:line="240" w:lineRule="exact"/>
        <w:ind w:left="-240"/>
        <w:rPr>
          <w:rFonts w:ascii="Frutiger LT 55 Roman" w:hAnsi="Frutiger LT 55 Roman" w:cs="Frutiger LT 55 Roman"/>
          <w:b/>
          <w:sz w:val="16"/>
          <w:szCs w:val="16"/>
        </w:rPr>
      </w:pPr>
      <w:r w:rsidRPr="002B2C65">
        <w:rPr>
          <w:rFonts w:ascii="Frutiger LT 55 Roman" w:hAnsi="Frutiger LT 55 Roman" w:cs="Frutiger LT 55 Roman"/>
          <w:b/>
          <w:sz w:val="16"/>
          <w:szCs w:val="16"/>
        </w:rPr>
        <w:t>Professional Association / Society (Full Title</w:t>
      </w:r>
      <w:proofErr w:type="gramStart"/>
      <w:r w:rsidRPr="002B2C65">
        <w:rPr>
          <w:rFonts w:ascii="Frutiger LT 55 Roman" w:hAnsi="Frutiger LT 55 Roman" w:cs="Frutiger LT 55 Roman"/>
          <w:b/>
          <w:sz w:val="16"/>
          <w:szCs w:val="16"/>
        </w:rPr>
        <w:t xml:space="preserve">) </w:t>
      </w:r>
      <w:r w:rsidRPr="00F71058">
        <w:rPr>
          <w:rFonts w:ascii="Arial Rounded MT Bold" w:hAnsi="Arial Rounded MT Bold" w:cs="Frutiger LT 55 Roman"/>
          <w:b/>
          <w:sz w:val="16"/>
          <w:szCs w:val="16"/>
        </w:rPr>
        <w:t>,</w:t>
      </w:r>
      <w:r w:rsidRPr="002B2C65">
        <w:rPr>
          <w:rFonts w:ascii="Frutiger LT 55 Roman" w:hAnsi="Frutiger LT 55 Roman" w:cs="Frutiger LT 55 Roman"/>
          <w:b/>
          <w:sz w:val="16"/>
          <w:szCs w:val="16"/>
        </w:rPr>
        <w:t>Category</w:t>
      </w:r>
      <w:proofErr w:type="gramEnd"/>
      <w:r w:rsidRPr="002B2C65">
        <w:rPr>
          <w:rFonts w:ascii="Frutiger LT 55 Roman" w:hAnsi="Frutiger LT 55 Roman" w:cs="Frutiger LT 55 Roman"/>
          <w:b/>
          <w:sz w:val="16"/>
          <w:szCs w:val="16"/>
        </w:rPr>
        <w:t xml:space="preserve"> (Local, Regiona</w:t>
      </w:r>
      <w:r w:rsidR="006751E9" w:rsidRPr="002B2C65">
        <w:rPr>
          <w:rFonts w:ascii="Frutiger LT 55 Roman" w:hAnsi="Frutiger LT 55 Roman" w:cs="Frutiger LT 55 Roman"/>
          <w:b/>
          <w:sz w:val="16"/>
          <w:szCs w:val="16"/>
        </w:rPr>
        <w:t>l</w:t>
      </w:r>
      <w:r w:rsidRPr="002B2C65">
        <w:rPr>
          <w:rFonts w:ascii="Frutiger LT 55 Roman" w:hAnsi="Frutiger LT 55 Roman" w:cs="Frutiger LT 55 Roman"/>
          <w:b/>
          <w:sz w:val="16"/>
          <w:szCs w:val="16"/>
        </w:rPr>
        <w:t>, National, International</w:t>
      </w:r>
      <w:r w:rsidR="006751E9" w:rsidRPr="002B2C65">
        <w:rPr>
          <w:rFonts w:ascii="Frutiger LT 55 Roman" w:hAnsi="Frutiger LT 55 Roman" w:cs="Frutiger LT 55 Roman"/>
          <w:b/>
          <w:sz w:val="16"/>
          <w:szCs w:val="16"/>
        </w:rPr>
        <w:t>,</w:t>
      </w:r>
      <w:r w:rsidRPr="002B2C65">
        <w:rPr>
          <w:rFonts w:ascii="Frutiger LT 55 Roman" w:hAnsi="Frutiger LT 55 Roman" w:cs="Frutiger LT 55 Roman"/>
          <w:b/>
          <w:sz w:val="16"/>
          <w:szCs w:val="16"/>
        </w:rPr>
        <w:t xml:space="preserve"> etc.) </w:t>
      </w:r>
      <w:r w:rsidRPr="00F71058">
        <w:rPr>
          <w:rFonts w:ascii="Arial Rounded MT Bold" w:hAnsi="Arial Rounded MT Bold" w:cs="Frutiger LT 55 Roman"/>
          <w:b/>
          <w:sz w:val="16"/>
          <w:szCs w:val="16"/>
        </w:rPr>
        <w:t>,</w:t>
      </w:r>
      <w:r w:rsidRPr="002B2C65">
        <w:rPr>
          <w:rFonts w:ascii="Frutiger LT 55 Roman" w:hAnsi="Frutiger LT 55 Roman" w:cs="Frutiger LT 55 Roman"/>
          <w:b/>
          <w:color w:val="FF0000"/>
          <w:sz w:val="16"/>
          <w:szCs w:val="16"/>
        </w:rPr>
        <w:t xml:space="preserve"> </w:t>
      </w:r>
      <w:r w:rsidR="00426289" w:rsidRPr="002B2C65">
        <w:rPr>
          <w:rFonts w:ascii="Frutiger LT 55 Roman" w:hAnsi="Frutiger LT 55 Roman" w:cs="Frutiger LT 55 Roman"/>
          <w:b/>
          <w:color w:val="FF0000"/>
          <w:sz w:val="16"/>
          <w:szCs w:val="16"/>
        </w:rPr>
        <w:t xml:space="preserve"> </w:t>
      </w:r>
      <w:r w:rsidR="00426289" w:rsidRPr="002B2C65">
        <w:rPr>
          <w:rFonts w:ascii="Frutiger LT 55 Roman" w:hAnsi="Frutiger LT 55 Roman" w:cs="Frutiger LT 55 Roman"/>
          <w:b/>
          <w:sz w:val="16"/>
          <w:szCs w:val="16"/>
        </w:rPr>
        <w:t>Dates of Membership</w:t>
      </w:r>
      <w:r w:rsidR="002A7C54" w:rsidRPr="002B2C65">
        <w:rPr>
          <w:rFonts w:ascii="Frutiger LT 55 Roman" w:hAnsi="Frutiger LT 55 Roman" w:cs="Frutiger LT 55 Roman"/>
          <w:b/>
          <w:sz w:val="16"/>
          <w:szCs w:val="16"/>
        </w:rPr>
        <w:t xml:space="preserve">  </w:t>
      </w:r>
      <w:r w:rsidR="00426289" w:rsidRPr="002B2C65">
        <w:rPr>
          <w:rFonts w:ascii="Frutiger LT 55 Roman" w:hAnsi="Frutiger LT 55 Roman" w:cs="Frutiger LT 55 Roman"/>
          <w:b/>
          <w:sz w:val="16"/>
          <w:szCs w:val="16"/>
        </w:rPr>
        <w:t xml:space="preserve"> (From – To) </w:t>
      </w:r>
      <w:r w:rsidRPr="00F71058">
        <w:rPr>
          <w:rFonts w:ascii="Arial Rounded MT Bold" w:hAnsi="Arial Rounded MT Bold" w:cs="Frutiger LT 55 Roman"/>
          <w:b/>
          <w:sz w:val="16"/>
          <w:szCs w:val="16"/>
        </w:rPr>
        <w:t>,</w:t>
      </w:r>
      <w:r w:rsidR="00426289" w:rsidRPr="00F71058">
        <w:rPr>
          <w:rFonts w:ascii="Arial Rounded MT Bold" w:hAnsi="Arial Rounded MT Bold" w:cs="Frutiger LT 55 Roman"/>
          <w:b/>
          <w:sz w:val="16"/>
          <w:szCs w:val="16"/>
        </w:rPr>
        <w:t xml:space="preserve"> </w:t>
      </w:r>
      <w:r w:rsidRPr="002B2C65">
        <w:rPr>
          <w:rFonts w:ascii="Frutiger LT 55 Roman" w:hAnsi="Frutiger LT 55 Roman" w:cs="Frutiger LT 55 Roman"/>
          <w:b/>
          <w:sz w:val="16"/>
          <w:szCs w:val="16"/>
        </w:rPr>
        <w:t xml:space="preserve">Indicate </w:t>
      </w:r>
      <w:r w:rsidR="00426289" w:rsidRPr="002B2C65">
        <w:rPr>
          <w:rFonts w:ascii="Frutiger LT 55 Roman" w:hAnsi="Frutiger LT 55 Roman" w:cs="Frutiger LT 55 Roman"/>
          <w:b/>
          <w:sz w:val="16"/>
          <w:szCs w:val="16"/>
        </w:rPr>
        <w:t xml:space="preserve"> </w:t>
      </w:r>
      <w:r w:rsidR="006751E9" w:rsidRPr="002B2C65">
        <w:rPr>
          <w:rFonts w:ascii="Frutiger LT 55 Roman" w:hAnsi="Frutiger LT 55 Roman" w:cs="Frutiger LT 55 Roman"/>
          <w:b/>
          <w:sz w:val="16"/>
          <w:szCs w:val="16"/>
        </w:rPr>
        <w:t>a</w:t>
      </w:r>
      <w:r w:rsidR="00426289" w:rsidRPr="002B2C65">
        <w:rPr>
          <w:rFonts w:ascii="Frutiger LT 55 Roman" w:hAnsi="Frutiger LT 55 Roman" w:cs="Frutiger LT 55 Roman"/>
          <w:b/>
          <w:sz w:val="16"/>
          <w:szCs w:val="16"/>
        </w:rPr>
        <w:t xml:space="preserve">ny </w:t>
      </w:r>
      <w:r w:rsidR="006751E9" w:rsidRPr="002B2C65">
        <w:rPr>
          <w:rFonts w:ascii="Frutiger LT 55 Roman" w:hAnsi="Frutiger LT 55 Roman" w:cs="Frutiger LT 55 Roman"/>
          <w:b/>
          <w:sz w:val="16"/>
          <w:szCs w:val="16"/>
        </w:rPr>
        <w:t xml:space="preserve">special </w:t>
      </w:r>
      <w:r w:rsidR="002F2816" w:rsidRPr="002B2C65">
        <w:rPr>
          <w:rFonts w:ascii="Frutiger LT 55 Roman" w:hAnsi="Frutiger LT 55 Roman" w:cs="Frutiger LT 55 Roman"/>
          <w:b/>
          <w:sz w:val="16"/>
          <w:szCs w:val="16"/>
        </w:rPr>
        <w:t>position</w:t>
      </w:r>
      <w:r w:rsidR="006751E9" w:rsidRPr="002B2C65">
        <w:rPr>
          <w:rFonts w:ascii="Frutiger LT 55 Roman" w:hAnsi="Frutiger LT 55 Roman" w:cs="Frutiger LT 55 Roman"/>
          <w:b/>
          <w:sz w:val="16"/>
          <w:szCs w:val="16"/>
        </w:rPr>
        <w:t xml:space="preserve"> (if a</w:t>
      </w:r>
      <w:r w:rsidRPr="002B2C65">
        <w:rPr>
          <w:rFonts w:ascii="Frutiger LT 55 Roman" w:hAnsi="Frutiger LT 55 Roman" w:cs="Frutiger LT 55 Roman"/>
          <w:b/>
          <w:sz w:val="16"/>
          <w:szCs w:val="16"/>
        </w:rPr>
        <w:t>pplicable</w:t>
      </w:r>
      <w:r w:rsidR="006751E9" w:rsidRPr="002B2C65">
        <w:rPr>
          <w:rFonts w:ascii="Frutiger LT 55 Roman" w:hAnsi="Frutiger LT 55 Roman" w:cs="Frutiger LT 55 Roman"/>
          <w:b/>
          <w:sz w:val="16"/>
          <w:szCs w:val="16"/>
        </w:rPr>
        <w:t xml:space="preserve"> :</w:t>
      </w:r>
      <w:r w:rsidR="00426289" w:rsidRPr="002B2C65">
        <w:rPr>
          <w:rFonts w:ascii="Frutiger LT 55 Roman" w:hAnsi="Frutiger LT 55 Roman" w:cs="Frutiger LT 55 Roman"/>
          <w:b/>
          <w:sz w:val="16"/>
          <w:szCs w:val="16"/>
        </w:rPr>
        <w:t xml:space="preserve"> From</w:t>
      </w:r>
      <w:r w:rsidR="006751E9" w:rsidRPr="002B2C65">
        <w:rPr>
          <w:rFonts w:ascii="Frutiger LT 55 Roman" w:hAnsi="Frutiger LT 55 Roman" w:cs="Frutiger LT 55 Roman"/>
          <w:b/>
          <w:sz w:val="16"/>
          <w:szCs w:val="16"/>
        </w:rPr>
        <w:t xml:space="preserve"> –</w:t>
      </w:r>
      <w:r w:rsidR="00426289" w:rsidRPr="002B2C65">
        <w:rPr>
          <w:rFonts w:ascii="Frutiger LT 55 Roman" w:hAnsi="Frutiger LT 55 Roman" w:cs="Frutiger LT 55 Roman"/>
          <w:b/>
          <w:sz w:val="16"/>
          <w:szCs w:val="16"/>
        </w:rPr>
        <w:t xml:space="preserve"> To</w:t>
      </w:r>
      <w:r w:rsidRPr="002B2C65">
        <w:rPr>
          <w:rFonts w:ascii="Frutiger LT 55 Roman" w:hAnsi="Frutiger LT 55 Roman" w:cs="Frutiger LT 55 Roman"/>
          <w:b/>
          <w:sz w:val="16"/>
          <w:szCs w:val="16"/>
        </w:rPr>
        <w:t>)</w:t>
      </w:r>
    </w:p>
    <w:p w14:paraId="3D523D55" w14:textId="77777777" w:rsidR="002A7C54" w:rsidRPr="007C134C" w:rsidRDefault="002A7C54" w:rsidP="002A7C54">
      <w:pPr>
        <w:autoSpaceDE w:val="0"/>
        <w:autoSpaceDN w:val="0"/>
        <w:adjustRightInd w:val="0"/>
        <w:spacing w:line="240" w:lineRule="exact"/>
        <w:ind w:left="-240"/>
        <w:rPr>
          <w:rFonts w:ascii="Frutiger LT 55 Roman" w:hAnsi="Frutiger LT 55 Roman" w:cs="Frutiger LT 55 Roman"/>
          <w:b/>
          <w:i/>
          <w:sz w:val="16"/>
          <w:szCs w:val="16"/>
        </w:rPr>
      </w:pPr>
      <w:r>
        <w:rPr>
          <w:rFonts w:ascii="Frutiger LT 55 Roman" w:hAnsi="Frutiger LT 55 Roman" w:cs="Frutiger LT 55 Roman"/>
          <w:b/>
          <w:sz w:val="16"/>
          <w:szCs w:val="16"/>
        </w:rPr>
        <w:t>______________________________________________________________________________________________________________________</w:t>
      </w:r>
    </w:p>
    <w:p w14:paraId="1707BE4C" w14:textId="77777777" w:rsidR="00522BBB" w:rsidRPr="007C134C" w:rsidRDefault="00522BBB" w:rsidP="002A7C54">
      <w:pPr>
        <w:autoSpaceDE w:val="0"/>
        <w:autoSpaceDN w:val="0"/>
        <w:adjustRightInd w:val="0"/>
        <w:spacing w:line="240" w:lineRule="exact"/>
        <w:ind w:left="-240" w:firstLine="900"/>
        <w:rPr>
          <w:rFonts w:ascii="Frutiger LT 55 Roman" w:hAnsi="Frutiger LT 55 Roman" w:cs="Frutiger LT 55 Roman"/>
          <w:b/>
          <w:sz w:val="16"/>
          <w:szCs w:val="16"/>
        </w:rPr>
      </w:pPr>
    </w:p>
    <w:p w14:paraId="1F1C29FA" w14:textId="77777777" w:rsidR="002A7C54" w:rsidRDefault="002A7C54" w:rsidP="00933018">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b/>
          <w:bCs/>
          <w:sz w:val="16"/>
          <w:szCs w:val="16"/>
        </w:rPr>
      </w:pPr>
    </w:p>
    <w:p w14:paraId="1683106C" w14:textId="77777777" w:rsidR="00237E6F" w:rsidRDefault="00237E6F" w:rsidP="00933018">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b/>
          <w:bCs/>
          <w:sz w:val="16"/>
          <w:szCs w:val="16"/>
        </w:rPr>
      </w:pPr>
    </w:p>
    <w:p w14:paraId="3D19C658" w14:textId="77777777" w:rsidR="00933018" w:rsidRPr="007C134C" w:rsidRDefault="00933018" w:rsidP="00933018">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20DADFE8" w14:textId="77777777" w:rsidR="00F954A2" w:rsidRPr="007C134C" w:rsidRDefault="00F954A2" w:rsidP="00F954A2">
      <w:pPr>
        <w:autoSpaceDE w:val="0"/>
        <w:autoSpaceDN w:val="0"/>
        <w:adjustRightInd w:val="0"/>
        <w:spacing w:line="240" w:lineRule="exact"/>
        <w:ind w:left="-900"/>
        <w:rPr>
          <w:rFonts w:ascii="Frutiger LT 55 Roman" w:hAnsi="Frutiger LT 55 Roman" w:cs="Frutiger LT 55 Roman"/>
          <w:sz w:val="16"/>
          <w:szCs w:val="16"/>
        </w:rPr>
      </w:pPr>
    </w:p>
    <w:p w14:paraId="07CC9B21" w14:textId="77777777" w:rsidR="00933018" w:rsidRPr="00933018" w:rsidRDefault="004A495B" w:rsidP="002A7C54">
      <w:pPr>
        <w:autoSpaceDE w:val="0"/>
        <w:autoSpaceDN w:val="0"/>
        <w:adjustRightInd w:val="0"/>
        <w:spacing w:line="240" w:lineRule="exact"/>
        <w:ind w:left="-240"/>
        <w:rPr>
          <w:rFonts w:ascii="Frutiger LT 55 Roman" w:hAnsi="Frutiger LT 55 Roman" w:cs="Frutiger LT 55 Roman"/>
          <w:sz w:val="16"/>
          <w:szCs w:val="16"/>
        </w:rPr>
      </w:pPr>
      <w:r w:rsidRPr="00D62987">
        <w:rPr>
          <w:rFonts w:ascii="Frutiger LT 55 Roman" w:hAnsi="Frutiger LT 55 Roman" w:cs="Frutiger LT 55 Roman"/>
          <w:b/>
          <w:sz w:val="20"/>
          <w:szCs w:val="20"/>
        </w:rPr>
        <w:t>(ii)</w:t>
      </w:r>
      <w:r w:rsidR="00D62987">
        <w:rPr>
          <w:rFonts w:ascii="Frutiger LT 55 Roman" w:hAnsi="Frutiger LT 55 Roman" w:cs="Frutiger LT 55 Roman"/>
          <w:b/>
          <w:sz w:val="20"/>
          <w:szCs w:val="20"/>
        </w:rPr>
        <w:t xml:space="preserve"> </w:t>
      </w:r>
      <w:r w:rsidR="00F954A2" w:rsidRPr="006751E9">
        <w:rPr>
          <w:rFonts w:ascii="Frutiger LT 55 Roman" w:hAnsi="Frutiger LT 55 Roman" w:cs="Frutiger LT 55 Roman"/>
          <w:b/>
          <w:i/>
          <w:sz w:val="22"/>
          <w:szCs w:val="22"/>
        </w:rPr>
        <w:t xml:space="preserve"> </w:t>
      </w:r>
      <w:r w:rsidR="002A287A" w:rsidRPr="00D879A1">
        <w:rPr>
          <w:rFonts w:ascii="Frutiger LT 55 Roman" w:hAnsi="Frutiger LT 55 Roman" w:cs="Frutiger LT 55 Roman"/>
          <w:b/>
          <w:sz w:val="16"/>
          <w:szCs w:val="16"/>
        </w:rPr>
        <w:t>Listings in biographic publications.</w:t>
      </w:r>
      <w:r>
        <w:rPr>
          <w:rFonts w:ascii="Frutiger LT 55 Roman" w:hAnsi="Frutiger LT 55 Roman" w:cs="Frutiger LT 55 Roman"/>
          <w:b/>
          <w:sz w:val="16"/>
          <w:szCs w:val="16"/>
        </w:rPr>
        <w:t xml:space="preserve"> </w:t>
      </w:r>
      <w:r w:rsidR="00916D19" w:rsidRPr="004A495B">
        <w:rPr>
          <w:rFonts w:ascii="Frutiger LT 55 Roman" w:hAnsi="Frutiger LT 55 Roman" w:cs="Frutiger LT 55 Roman"/>
          <w:sz w:val="16"/>
          <w:szCs w:val="16"/>
        </w:rPr>
        <w:t>Use reverse chronological order</w:t>
      </w:r>
      <w:r w:rsidR="006751E9">
        <w:rPr>
          <w:rFonts w:ascii="Frutiger LT 55 Roman" w:hAnsi="Frutiger LT 55 Roman" w:cs="Frutiger LT 55 Roman"/>
          <w:sz w:val="16"/>
          <w:szCs w:val="16"/>
        </w:rPr>
        <w:t>.</w:t>
      </w:r>
    </w:p>
    <w:p w14:paraId="4F67FE47" w14:textId="77777777" w:rsidR="00933018" w:rsidRPr="007C134C" w:rsidRDefault="00933018" w:rsidP="00933018">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6392D9F5" w14:textId="77777777" w:rsidR="00933018" w:rsidRDefault="00933018" w:rsidP="00933018">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13C088FD" w14:textId="77777777" w:rsidR="00EB1228" w:rsidRDefault="00EB1228" w:rsidP="00933018">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5C54047C" w14:textId="77777777" w:rsidR="00EB1228" w:rsidRDefault="00EB1228" w:rsidP="00933018">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1E3CFA31" w14:textId="77777777" w:rsidR="00D425FE" w:rsidRDefault="00D425FE" w:rsidP="00933018">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2456E7EB" w14:textId="77777777" w:rsidR="00D425FE" w:rsidRDefault="00D425FE" w:rsidP="00933018">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350BEC1A" w14:textId="77777777" w:rsidR="00D425FE" w:rsidRDefault="00D425FE" w:rsidP="00933018">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256D7119" w14:textId="77777777" w:rsidR="00D425FE" w:rsidRDefault="00D425FE" w:rsidP="00933018">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729882C7" w14:textId="77777777" w:rsidR="00D425FE" w:rsidRDefault="00D425FE" w:rsidP="00933018">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5FDDFD0F" w14:textId="77777777" w:rsidR="00237E6F" w:rsidRPr="00933018" w:rsidRDefault="00237E6F" w:rsidP="00933018">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62421086" w14:textId="77777777" w:rsidR="00933018" w:rsidRPr="007C134C" w:rsidRDefault="00933018" w:rsidP="00933018">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1B80C9FC" w14:textId="77777777" w:rsidR="00D425FE" w:rsidRDefault="00D21BC8" w:rsidP="00D425FE">
      <w:pPr>
        <w:autoSpaceDE w:val="0"/>
        <w:autoSpaceDN w:val="0"/>
        <w:adjustRightInd w:val="0"/>
        <w:spacing w:line="240" w:lineRule="exact"/>
        <w:ind w:left="-720"/>
        <w:rPr>
          <w:rFonts w:ascii="Frutiger LT 55 Roman" w:hAnsi="Frutiger LT 55 Roman" w:cs="Frutiger LT 55 Roman"/>
          <w:sz w:val="16"/>
          <w:szCs w:val="16"/>
        </w:rPr>
      </w:pPr>
      <w:r>
        <w:rPr>
          <w:rFonts w:ascii="Frutiger LT 55 Roman" w:hAnsi="Frutiger LT 55 Roman" w:cs="Frutiger LT 65 Bold"/>
          <w:b/>
          <w:sz w:val="28"/>
          <w:szCs w:val="28"/>
        </w:rPr>
        <w:t>N</w:t>
      </w:r>
      <w:r w:rsidR="00DB4514">
        <w:rPr>
          <w:rFonts w:ascii="Frutiger LT 55 Roman" w:hAnsi="Frutiger LT 55 Roman" w:cs="Frutiger LT 65 Bold"/>
          <w:b/>
          <w:sz w:val="28"/>
          <w:szCs w:val="28"/>
        </w:rPr>
        <w:t>.</w:t>
      </w:r>
      <w:r w:rsidR="00D425FE">
        <w:rPr>
          <w:rFonts w:ascii="Frutiger LT 55 Roman" w:hAnsi="Frutiger LT 55 Roman" w:cs="Frutiger LT 65 Bold"/>
          <w:b/>
          <w:sz w:val="28"/>
          <w:szCs w:val="28"/>
        </w:rPr>
        <w:t xml:space="preserve"> </w:t>
      </w:r>
      <w:r w:rsidR="00EB1228" w:rsidRPr="00C30D08">
        <w:rPr>
          <w:rFonts w:ascii="Frutiger LT 55 Roman" w:hAnsi="Frutiger LT 55 Roman" w:cs="Frutiger LT 65 Bold"/>
          <w:b/>
          <w:szCs w:val="28"/>
        </w:rPr>
        <w:t>Other Relevant Activities</w:t>
      </w:r>
      <w:r w:rsidR="00EB1228" w:rsidRPr="00C30D08">
        <w:rPr>
          <w:rFonts w:ascii="Frutiger LT 55 Roman" w:hAnsi="Frutiger LT 55 Roman" w:cs="Frutiger LT 55 Roman"/>
          <w:b/>
          <w:bCs/>
          <w:sz w:val="22"/>
        </w:rPr>
        <w:t xml:space="preserve"> </w:t>
      </w:r>
      <w:r w:rsidR="00EB1228" w:rsidRPr="00EE4A9E">
        <w:rPr>
          <w:rFonts w:ascii="Frutiger LT 55 Roman" w:hAnsi="Frutiger LT 55 Roman" w:cs="Frutiger LT 55 Roman"/>
          <w:sz w:val="16"/>
          <w:szCs w:val="16"/>
        </w:rPr>
        <w:t>(</w:t>
      </w:r>
      <w:r w:rsidR="00EB1228">
        <w:rPr>
          <w:rFonts w:ascii="Frutiger LT 55 Roman" w:hAnsi="Frutiger LT 55 Roman" w:cs="Frutiger LT 55 Roman"/>
          <w:sz w:val="16"/>
          <w:szCs w:val="16"/>
        </w:rPr>
        <w:t>if none, so state).</w:t>
      </w:r>
    </w:p>
    <w:p w14:paraId="36D19234" w14:textId="77777777" w:rsidR="00EB1228" w:rsidRDefault="00EB1228" w:rsidP="00D425FE">
      <w:pPr>
        <w:autoSpaceDE w:val="0"/>
        <w:autoSpaceDN w:val="0"/>
        <w:adjustRightInd w:val="0"/>
        <w:spacing w:line="240" w:lineRule="exact"/>
        <w:ind w:left="-720" w:firstLine="450"/>
        <w:rPr>
          <w:rFonts w:ascii="Frutiger LT 55 Roman" w:hAnsi="Frutiger LT 55 Roman" w:cs="Frutiger LT 55 Roman"/>
          <w:sz w:val="16"/>
          <w:szCs w:val="16"/>
        </w:rPr>
      </w:pPr>
      <w:r w:rsidRPr="00EE4A9E">
        <w:rPr>
          <w:rFonts w:ascii="Frutiger LT 55 Roman" w:hAnsi="Frutiger LT 55 Roman" w:cs="Frutiger LT 55 Roman"/>
          <w:sz w:val="16"/>
          <w:szCs w:val="16"/>
        </w:rPr>
        <w:t>List any other activities</w:t>
      </w:r>
      <w:r>
        <w:rPr>
          <w:rFonts w:ascii="Frutiger LT 55 Roman" w:hAnsi="Frutiger LT 55 Roman" w:cs="Frutiger LT 55 Roman"/>
          <w:sz w:val="16"/>
          <w:szCs w:val="16"/>
        </w:rPr>
        <w:t xml:space="preserve"> below</w:t>
      </w:r>
      <w:r w:rsidRPr="00EE4A9E">
        <w:rPr>
          <w:rFonts w:ascii="Frutiger LT 55 Roman" w:hAnsi="Frutiger LT 55 Roman" w:cs="Frutiger LT 55 Roman"/>
          <w:sz w:val="16"/>
          <w:szCs w:val="16"/>
        </w:rPr>
        <w:t xml:space="preserve"> that you consider relevant or of importance </w:t>
      </w:r>
      <w:r>
        <w:rPr>
          <w:rFonts w:ascii="Frutiger LT 55 Roman" w:hAnsi="Frutiger LT 55 Roman" w:cs="Frutiger LT 55 Roman"/>
          <w:sz w:val="16"/>
          <w:szCs w:val="16"/>
        </w:rPr>
        <w:t xml:space="preserve">which were </w:t>
      </w:r>
      <w:r w:rsidRPr="00EE4A9E">
        <w:rPr>
          <w:rFonts w:ascii="Frutiger LT 55 Roman" w:hAnsi="Frutiger LT 55 Roman" w:cs="Frutiger LT 55 Roman"/>
          <w:sz w:val="16"/>
          <w:szCs w:val="16"/>
        </w:rPr>
        <w:t xml:space="preserve">not covered </w:t>
      </w:r>
      <w:r>
        <w:rPr>
          <w:rFonts w:ascii="Frutiger LT 55 Roman" w:hAnsi="Frutiger LT 55 Roman" w:cs="Frutiger LT 55 Roman"/>
          <w:sz w:val="16"/>
          <w:szCs w:val="16"/>
        </w:rPr>
        <w:t xml:space="preserve">in the </w:t>
      </w:r>
      <w:r w:rsidRPr="00EE4A9E">
        <w:rPr>
          <w:rFonts w:ascii="Frutiger LT 55 Roman" w:hAnsi="Frutiger LT 55 Roman" w:cs="Frutiger LT 55 Roman"/>
          <w:sz w:val="16"/>
          <w:szCs w:val="16"/>
        </w:rPr>
        <w:t>above</w:t>
      </w:r>
      <w:r>
        <w:rPr>
          <w:rFonts w:ascii="Frutiger LT 55 Roman" w:hAnsi="Frutiger LT 55 Roman" w:cs="Frutiger LT 55 Roman"/>
          <w:sz w:val="16"/>
          <w:szCs w:val="16"/>
        </w:rPr>
        <w:t xml:space="preserve"> categories</w:t>
      </w:r>
      <w:r w:rsidRPr="00EE4A9E">
        <w:rPr>
          <w:rFonts w:ascii="Frutiger LT 55 Roman" w:hAnsi="Frutiger LT 55 Roman" w:cs="Frutiger LT 55 Roman"/>
          <w:sz w:val="16"/>
          <w:szCs w:val="16"/>
        </w:rPr>
        <w:t>.</w:t>
      </w:r>
    </w:p>
    <w:p w14:paraId="20E29D93" w14:textId="77777777" w:rsidR="00D425FE" w:rsidRDefault="00D425FE" w:rsidP="00EB1228">
      <w:pPr>
        <w:autoSpaceDE w:val="0"/>
        <w:autoSpaceDN w:val="0"/>
        <w:adjustRightInd w:val="0"/>
        <w:spacing w:line="240" w:lineRule="exact"/>
        <w:rPr>
          <w:rFonts w:ascii="Frutiger LT 55 Roman" w:hAnsi="Frutiger LT 55 Roman" w:cs="Frutiger LT 55 Roman"/>
          <w:sz w:val="16"/>
          <w:szCs w:val="16"/>
        </w:rPr>
      </w:pPr>
    </w:p>
    <w:p w14:paraId="30C3CB39" w14:textId="77777777" w:rsidR="00D425FE" w:rsidRDefault="00D425FE" w:rsidP="00EB1228">
      <w:pPr>
        <w:autoSpaceDE w:val="0"/>
        <w:autoSpaceDN w:val="0"/>
        <w:adjustRightInd w:val="0"/>
        <w:spacing w:line="240" w:lineRule="exact"/>
        <w:rPr>
          <w:rFonts w:ascii="Frutiger LT 55 Roman" w:hAnsi="Frutiger LT 55 Roman" w:cs="Frutiger LT 55 Roman"/>
          <w:sz w:val="16"/>
          <w:szCs w:val="16"/>
        </w:rPr>
      </w:pPr>
    </w:p>
    <w:p w14:paraId="625813BC" w14:textId="77777777" w:rsidR="00D425FE" w:rsidRDefault="00D425FE" w:rsidP="00EB1228">
      <w:pPr>
        <w:autoSpaceDE w:val="0"/>
        <w:autoSpaceDN w:val="0"/>
        <w:adjustRightInd w:val="0"/>
        <w:spacing w:line="240" w:lineRule="exact"/>
        <w:rPr>
          <w:rFonts w:ascii="Frutiger LT 55 Roman" w:hAnsi="Frutiger LT 55 Roman" w:cs="Frutiger LT 55 Roman"/>
          <w:sz w:val="16"/>
          <w:szCs w:val="16"/>
        </w:rPr>
      </w:pPr>
    </w:p>
    <w:p w14:paraId="67F9FED1" w14:textId="77777777" w:rsidR="00D425FE" w:rsidRDefault="00D425FE" w:rsidP="00EB1228">
      <w:pPr>
        <w:autoSpaceDE w:val="0"/>
        <w:autoSpaceDN w:val="0"/>
        <w:adjustRightInd w:val="0"/>
        <w:spacing w:line="240" w:lineRule="exact"/>
        <w:rPr>
          <w:rFonts w:ascii="Frutiger LT 55 Roman" w:hAnsi="Frutiger LT 55 Roman" w:cs="Frutiger LT 55 Roman"/>
          <w:sz w:val="16"/>
          <w:szCs w:val="16"/>
        </w:rPr>
      </w:pPr>
    </w:p>
    <w:p w14:paraId="7CB18ADD" w14:textId="77777777" w:rsidR="00D425FE" w:rsidRDefault="00D425FE" w:rsidP="00EB1228">
      <w:pPr>
        <w:autoSpaceDE w:val="0"/>
        <w:autoSpaceDN w:val="0"/>
        <w:adjustRightInd w:val="0"/>
        <w:spacing w:line="240" w:lineRule="exact"/>
        <w:rPr>
          <w:rFonts w:ascii="Frutiger LT 55 Roman" w:hAnsi="Frutiger LT 55 Roman" w:cs="Frutiger LT 55 Roman"/>
          <w:sz w:val="16"/>
          <w:szCs w:val="16"/>
        </w:rPr>
      </w:pPr>
    </w:p>
    <w:p w14:paraId="4229328D" w14:textId="77777777" w:rsidR="00D425FE" w:rsidRDefault="00D425FE" w:rsidP="00EB1228">
      <w:pPr>
        <w:autoSpaceDE w:val="0"/>
        <w:autoSpaceDN w:val="0"/>
        <w:adjustRightInd w:val="0"/>
        <w:spacing w:line="240" w:lineRule="exact"/>
        <w:rPr>
          <w:rFonts w:ascii="Frutiger LT 55 Roman" w:hAnsi="Frutiger LT 55 Roman" w:cs="Frutiger LT 55 Roman"/>
          <w:sz w:val="16"/>
          <w:szCs w:val="16"/>
        </w:rPr>
      </w:pPr>
    </w:p>
    <w:p w14:paraId="41852536" w14:textId="77777777" w:rsidR="00D425FE" w:rsidRDefault="00D425FE" w:rsidP="00EB1228">
      <w:pPr>
        <w:autoSpaceDE w:val="0"/>
        <w:autoSpaceDN w:val="0"/>
        <w:adjustRightInd w:val="0"/>
        <w:spacing w:line="240" w:lineRule="exact"/>
        <w:rPr>
          <w:rFonts w:ascii="Frutiger LT 55 Roman" w:hAnsi="Frutiger LT 55 Roman" w:cs="Frutiger LT 55 Roman"/>
          <w:sz w:val="16"/>
          <w:szCs w:val="16"/>
        </w:rPr>
      </w:pPr>
    </w:p>
    <w:p w14:paraId="2BF1683A" w14:textId="77777777" w:rsidR="00D425FE" w:rsidRDefault="00D425FE" w:rsidP="00EB1228">
      <w:pPr>
        <w:autoSpaceDE w:val="0"/>
        <w:autoSpaceDN w:val="0"/>
        <w:adjustRightInd w:val="0"/>
        <w:spacing w:line="240" w:lineRule="exact"/>
        <w:rPr>
          <w:rFonts w:ascii="Frutiger LT 55 Roman" w:hAnsi="Frutiger LT 55 Roman" w:cs="Frutiger LT 55 Roman"/>
          <w:sz w:val="16"/>
          <w:szCs w:val="16"/>
        </w:rPr>
      </w:pPr>
    </w:p>
    <w:p w14:paraId="67384A37" w14:textId="77777777" w:rsidR="00D425FE" w:rsidRDefault="00D425FE" w:rsidP="00EB1228">
      <w:pPr>
        <w:autoSpaceDE w:val="0"/>
        <w:autoSpaceDN w:val="0"/>
        <w:adjustRightInd w:val="0"/>
        <w:spacing w:line="240" w:lineRule="exact"/>
        <w:rPr>
          <w:rFonts w:ascii="Frutiger LT 55 Roman" w:hAnsi="Frutiger LT 55 Roman" w:cs="Frutiger LT 55 Roman"/>
          <w:sz w:val="16"/>
          <w:szCs w:val="16"/>
        </w:rPr>
      </w:pPr>
    </w:p>
    <w:p w14:paraId="75841551" w14:textId="77777777" w:rsidR="00D425FE" w:rsidRDefault="00D425FE" w:rsidP="00EB1228">
      <w:pPr>
        <w:autoSpaceDE w:val="0"/>
        <w:autoSpaceDN w:val="0"/>
        <w:adjustRightInd w:val="0"/>
        <w:spacing w:line="240" w:lineRule="exact"/>
        <w:rPr>
          <w:rFonts w:ascii="Frutiger LT 55 Roman" w:hAnsi="Frutiger LT 55 Roman" w:cs="Frutiger LT 55 Roman"/>
          <w:sz w:val="16"/>
          <w:szCs w:val="16"/>
        </w:rPr>
      </w:pPr>
    </w:p>
    <w:p w14:paraId="6732AF7F" w14:textId="77777777" w:rsidR="00D425FE" w:rsidRDefault="00D425FE" w:rsidP="00EB1228">
      <w:pPr>
        <w:autoSpaceDE w:val="0"/>
        <w:autoSpaceDN w:val="0"/>
        <w:adjustRightInd w:val="0"/>
        <w:spacing w:line="240" w:lineRule="exact"/>
        <w:rPr>
          <w:rFonts w:ascii="Frutiger LT 55 Roman" w:hAnsi="Frutiger LT 55 Roman" w:cs="Frutiger LT 55 Roman"/>
          <w:sz w:val="16"/>
          <w:szCs w:val="16"/>
        </w:rPr>
      </w:pPr>
    </w:p>
    <w:p w14:paraId="1E838AB5" w14:textId="77777777" w:rsidR="00D425FE" w:rsidRDefault="00D425FE" w:rsidP="00EB1228">
      <w:pPr>
        <w:autoSpaceDE w:val="0"/>
        <w:autoSpaceDN w:val="0"/>
        <w:adjustRightInd w:val="0"/>
        <w:spacing w:line="240" w:lineRule="exact"/>
        <w:rPr>
          <w:rFonts w:ascii="Frutiger LT 55 Roman" w:hAnsi="Frutiger LT 55 Roman" w:cs="Frutiger LT 55 Roman"/>
          <w:sz w:val="16"/>
          <w:szCs w:val="16"/>
        </w:rPr>
      </w:pPr>
    </w:p>
    <w:p w14:paraId="376D06FD" w14:textId="77777777" w:rsidR="00D425FE" w:rsidRDefault="00D425FE" w:rsidP="00EB1228">
      <w:pPr>
        <w:autoSpaceDE w:val="0"/>
        <w:autoSpaceDN w:val="0"/>
        <w:adjustRightInd w:val="0"/>
        <w:spacing w:line="240" w:lineRule="exact"/>
        <w:rPr>
          <w:rFonts w:ascii="Frutiger LT 55 Roman" w:hAnsi="Frutiger LT 55 Roman" w:cs="Frutiger LT 55 Roman"/>
          <w:sz w:val="16"/>
          <w:szCs w:val="16"/>
        </w:rPr>
      </w:pPr>
    </w:p>
    <w:p w14:paraId="6CB1EB74" w14:textId="77777777" w:rsidR="00D425FE" w:rsidRDefault="00D425FE" w:rsidP="00EB1228">
      <w:pPr>
        <w:autoSpaceDE w:val="0"/>
        <w:autoSpaceDN w:val="0"/>
        <w:adjustRightInd w:val="0"/>
        <w:spacing w:line="240" w:lineRule="exact"/>
        <w:rPr>
          <w:rFonts w:ascii="Frutiger LT 55 Roman" w:hAnsi="Frutiger LT 55 Roman" w:cs="Frutiger LT 55 Roman"/>
          <w:sz w:val="16"/>
          <w:szCs w:val="16"/>
        </w:rPr>
      </w:pPr>
    </w:p>
    <w:p w14:paraId="00A2AF4A" w14:textId="77777777" w:rsidR="00D425FE" w:rsidRDefault="00D425FE" w:rsidP="00EB1228">
      <w:pPr>
        <w:autoSpaceDE w:val="0"/>
        <w:autoSpaceDN w:val="0"/>
        <w:adjustRightInd w:val="0"/>
        <w:spacing w:line="240" w:lineRule="exact"/>
        <w:rPr>
          <w:rFonts w:ascii="Frutiger LT 55 Roman" w:hAnsi="Frutiger LT 55 Roman" w:cs="Frutiger LT 55 Roman"/>
          <w:sz w:val="16"/>
          <w:szCs w:val="16"/>
        </w:rPr>
      </w:pPr>
    </w:p>
    <w:p w14:paraId="7C2B5DF4" w14:textId="77777777" w:rsidR="00D425FE" w:rsidRDefault="00D425FE" w:rsidP="00EB1228">
      <w:pPr>
        <w:autoSpaceDE w:val="0"/>
        <w:autoSpaceDN w:val="0"/>
        <w:adjustRightInd w:val="0"/>
        <w:spacing w:line="240" w:lineRule="exact"/>
        <w:rPr>
          <w:rFonts w:ascii="Frutiger LT 55 Roman" w:hAnsi="Frutiger LT 55 Roman" w:cs="Frutiger LT 55 Roman"/>
          <w:sz w:val="16"/>
          <w:szCs w:val="16"/>
        </w:rPr>
      </w:pPr>
    </w:p>
    <w:p w14:paraId="26C06310" w14:textId="77777777" w:rsidR="00D425FE" w:rsidRDefault="00D425FE" w:rsidP="00EB1228">
      <w:pPr>
        <w:autoSpaceDE w:val="0"/>
        <w:autoSpaceDN w:val="0"/>
        <w:adjustRightInd w:val="0"/>
        <w:spacing w:line="240" w:lineRule="exact"/>
        <w:rPr>
          <w:rFonts w:ascii="Frutiger LT 55 Roman" w:hAnsi="Frutiger LT 55 Roman" w:cs="Frutiger LT 55 Roman"/>
          <w:sz w:val="16"/>
          <w:szCs w:val="16"/>
        </w:rPr>
      </w:pPr>
    </w:p>
    <w:p w14:paraId="3DA520C6" w14:textId="77777777" w:rsidR="00D425FE" w:rsidRDefault="00D425FE" w:rsidP="00EB1228">
      <w:pPr>
        <w:autoSpaceDE w:val="0"/>
        <w:autoSpaceDN w:val="0"/>
        <w:adjustRightInd w:val="0"/>
        <w:spacing w:line="240" w:lineRule="exact"/>
        <w:rPr>
          <w:rFonts w:ascii="Frutiger LT 55 Roman" w:hAnsi="Frutiger LT 55 Roman" w:cs="Frutiger LT 55 Roman"/>
          <w:sz w:val="16"/>
          <w:szCs w:val="16"/>
        </w:rPr>
      </w:pPr>
    </w:p>
    <w:p w14:paraId="02E71C1B" w14:textId="77777777" w:rsidR="00D425FE" w:rsidRDefault="00D425FE" w:rsidP="00EB1228">
      <w:pPr>
        <w:autoSpaceDE w:val="0"/>
        <w:autoSpaceDN w:val="0"/>
        <w:adjustRightInd w:val="0"/>
        <w:spacing w:line="240" w:lineRule="exact"/>
        <w:rPr>
          <w:rFonts w:ascii="Frutiger LT 55 Roman" w:hAnsi="Frutiger LT 55 Roman" w:cs="Frutiger LT 55 Roman"/>
          <w:sz w:val="16"/>
          <w:szCs w:val="16"/>
        </w:rPr>
      </w:pPr>
    </w:p>
    <w:p w14:paraId="772DF8EB" w14:textId="77777777" w:rsidR="00D425FE" w:rsidRDefault="00D425FE" w:rsidP="00EB1228">
      <w:pPr>
        <w:autoSpaceDE w:val="0"/>
        <w:autoSpaceDN w:val="0"/>
        <w:adjustRightInd w:val="0"/>
        <w:spacing w:line="240" w:lineRule="exact"/>
        <w:rPr>
          <w:rFonts w:ascii="Frutiger LT 55 Roman" w:hAnsi="Frutiger LT 55 Roman" w:cs="Frutiger LT 55 Roman"/>
          <w:sz w:val="16"/>
          <w:szCs w:val="16"/>
        </w:rPr>
      </w:pPr>
    </w:p>
    <w:p w14:paraId="39B349A8" w14:textId="77777777" w:rsidR="00D425FE" w:rsidRDefault="00D425FE" w:rsidP="00EB1228">
      <w:pPr>
        <w:autoSpaceDE w:val="0"/>
        <w:autoSpaceDN w:val="0"/>
        <w:adjustRightInd w:val="0"/>
        <w:spacing w:line="240" w:lineRule="exact"/>
        <w:rPr>
          <w:rFonts w:ascii="Frutiger LT 55 Roman" w:hAnsi="Frutiger LT 55 Roman" w:cs="Frutiger LT 55 Roman"/>
          <w:sz w:val="16"/>
          <w:szCs w:val="16"/>
        </w:rPr>
      </w:pPr>
    </w:p>
    <w:p w14:paraId="2E1D8D5F" w14:textId="77777777" w:rsidR="00D425FE" w:rsidRDefault="00D425FE" w:rsidP="00EB1228">
      <w:pPr>
        <w:autoSpaceDE w:val="0"/>
        <w:autoSpaceDN w:val="0"/>
        <w:adjustRightInd w:val="0"/>
        <w:spacing w:line="240" w:lineRule="exact"/>
        <w:rPr>
          <w:rFonts w:ascii="Frutiger LT 55 Roman" w:hAnsi="Frutiger LT 55 Roman" w:cs="Frutiger LT 55 Roman"/>
          <w:sz w:val="16"/>
          <w:szCs w:val="16"/>
        </w:rPr>
      </w:pPr>
    </w:p>
    <w:p w14:paraId="3EC53919" w14:textId="77777777" w:rsidR="00D425FE" w:rsidRDefault="00D425FE" w:rsidP="00EB1228">
      <w:pPr>
        <w:autoSpaceDE w:val="0"/>
        <w:autoSpaceDN w:val="0"/>
        <w:adjustRightInd w:val="0"/>
        <w:spacing w:line="240" w:lineRule="exact"/>
        <w:rPr>
          <w:rFonts w:ascii="Frutiger LT 55 Roman" w:hAnsi="Frutiger LT 55 Roman" w:cs="Frutiger LT 55 Roman"/>
          <w:sz w:val="16"/>
          <w:szCs w:val="16"/>
        </w:rPr>
      </w:pPr>
    </w:p>
    <w:p w14:paraId="2F2C47C7" w14:textId="77777777" w:rsidR="00D046B4" w:rsidRPr="00511D31" w:rsidRDefault="00237E6F" w:rsidP="00237E6F">
      <w:pPr>
        <w:tabs>
          <w:tab w:val="left" w:pos="2074"/>
          <w:tab w:val="left" w:pos="3514"/>
          <w:tab w:val="left" w:pos="4954"/>
          <w:tab w:val="left" w:pos="7114"/>
        </w:tabs>
        <w:autoSpaceDE w:val="0"/>
        <w:autoSpaceDN w:val="0"/>
        <w:adjustRightInd w:val="0"/>
        <w:spacing w:line="240" w:lineRule="exact"/>
        <w:ind w:left="-540"/>
        <w:rPr>
          <w:rFonts w:ascii="Frutiger LT 65 Bold" w:hAnsi="Frutiger LT 65 Bold" w:cs="Frutiger LT 65 Bold"/>
          <w:b/>
          <w:sz w:val="14"/>
          <w:szCs w:val="32"/>
        </w:rPr>
      </w:pPr>
      <w:r>
        <w:rPr>
          <w:rFonts w:ascii="Frutiger LT 55 Roman" w:hAnsi="Frutiger LT 55 Roman" w:cs="Frutiger LT 55 Roman"/>
          <w:sz w:val="20"/>
          <w:szCs w:val="20"/>
        </w:rPr>
        <w:br w:type="page"/>
      </w:r>
    </w:p>
    <w:p w14:paraId="50CA7303" w14:textId="77777777" w:rsidR="007E5174" w:rsidRDefault="00C30D08" w:rsidP="006751E9">
      <w:pPr>
        <w:autoSpaceDE w:val="0"/>
        <w:autoSpaceDN w:val="0"/>
        <w:adjustRightInd w:val="0"/>
        <w:ind w:left="-90" w:hanging="870"/>
        <w:outlineLvl w:val="0"/>
        <w:rPr>
          <w:rFonts w:ascii="Frutiger LT 65 Bold" w:hAnsi="Frutiger LT 65 Bold" w:cs="Frutiger LT 65 Bold"/>
          <w:b/>
          <w:sz w:val="32"/>
          <w:szCs w:val="32"/>
        </w:rPr>
      </w:pPr>
      <w:r>
        <w:rPr>
          <w:b/>
          <w:bCs/>
          <w:noProof/>
        </w:rPr>
        <w:lastRenderedPageBreak/>
        <mc:AlternateContent>
          <mc:Choice Requires="wps">
            <w:drawing>
              <wp:anchor distT="0" distB="0" distL="114300" distR="114300" simplePos="0" relativeHeight="251650560" behindDoc="0" locked="0" layoutInCell="1" allowOverlap="1" wp14:anchorId="3149C82C" wp14:editId="7690FABA">
                <wp:simplePos x="0" y="0"/>
                <wp:positionH relativeFrom="column">
                  <wp:posOffset>2868295</wp:posOffset>
                </wp:positionH>
                <wp:positionV relativeFrom="paragraph">
                  <wp:posOffset>508635</wp:posOffset>
                </wp:positionV>
                <wp:extent cx="2889885" cy="704850"/>
                <wp:effectExtent l="1270" t="3810" r="4445" b="0"/>
                <wp:wrapNone/>
                <wp:docPr id="5"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885" cy="704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09B0E0" w14:textId="77777777" w:rsidR="00086FF6" w:rsidRPr="001236E2" w:rsidRDefault="00086FF6" w:rsidP="007E5174">
                            <w:pPr>
                              <w:autoSpaceDE w:val="0"/>
                              <w:autoSpaceDN w:val="0"/>
                              <w:adjustRightInd w:val="0"/>
                              <w:ind w:left="1440" w:hanging="1350"/>
                              <w:outlineLvl w:val="0"/>
                              <w:rPr>
                                <w:rFonts w:ascii="FrutigerLT-Bold" w:hAnsi="FrutigerLT-Bold" w:cs="FrutigerLT-Bold"/>
                                <w:b/>
                                <w:bCs/>
                                <w:smallCaps/>
                                <w:color w:val="C00000"/>
                                <w:sz w:val="32"/>
                                <w:szCs w:val="32"/>
                              </w:rPr>
                            </w:pPr>
                            <w:r w:rsidRPr="001236E2">
                              <w:rPr>
                                <w:rFonts w:ascii="FrutigerLT-Bold" w:hAnsi="FrutigerLT-Bold" w:cs="FrutigerLT-Bold"/>
                                <w:b/>
                                <w:bCs/>
                                <w:smallCaps/>
                                <w:color w:val="C00000"/>
                                <w:sz w:val="32"/>
                                <w:szCs w:val="32"/>
                              </w:rPr>
                              <w:t>I</w:t>
                            </w:r>
                            <w:r>
                              <w:rPr>
                                <w:rFonts w:ascii="FrutigerLT-Bold" w:hAnsi="FrutigerLT-Bold" w:cs="FrutigerLT-Bold"/>
                                <w:b/>
                                <w:bCs/>
                                <w:smallCaps/>
                                <w:color w:val="C00000"/>
                                <w:sz w:val="32"/>
                                <w:szCs w:val="32"/>
                              </w:rPr>
                              <w:t>V. Teaching Instructions</w:t>
                            </w:r>
                          </w:p>
                          <w:p w14:paraId="75D3445C" w14:textId="77777777" w:rsidR="00086FF6" w:rsidRPr="001236E2" w:rsidRDefault="00086FF6" w:rsidP="007E5174">
                            <w:pPr>
                              <w:autoSpaceDE w:val="0"/>
                              <w:autoSpaceDN w:val="0"/>
                              <w:adjustRightInd w:val="0"/>
                              <w:ind w:left="360" w:hanging="180"/>
                              <w:rPr>
                                <w:rFonts w:ascii="Frutiger LT 55 Roman" w:hAnsi="Frutiger LT 55 Roman" w:cs="Frutiger LT 55 Roman"/>
                                <w:sz w:val="12"/>
                                <w:szCs w:val="16"/>
                              </w:rPr>
                            </w:pPr>
                            <w:r w:rsidRPr="001236E2">
                              <w:rPr>
                                <w:rFonts w:ascii="FrutigerLT-Italic" w:hAnsi="FrutigerLT-Italic" w:cs="FrutigerLT-Italic"/>
                                <w:i/>
                                <w:iCs/>
                                <w:sz w:val="18"/>
                                <w:szCs w:val="22"/>
                              </w:rPr>
                              <w:t xml:space="preserve"> </w:t>
                            </w:r>
                            <w:r>
                              <w:rPr>
                                <w:rFonts w:ascii="FrutigerLT-Italic" w:hAnsi="FrutigerLT-Italic" w:cs="FrutigerLT-Italic"/>
                                <w:i/>
                                <w:iCs/>
                                <w:sz w:val="18"/>
                                <w:szCs w:val="22"/>
                              </w:rPr>
                              <w:tab/>
                              <w:t xml:space="preserve">      O, P, Q and R</w:t>
                            </w:r>
                          </w:p>
                          <w:p w14:paraId="44F26619" w14:textId="77777777" w:rsidR="00086FF6" w:rsidRDefault="00086FF6" w:rsidP="007E5174">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49C82C" id="Text Box 130" o:spid="_x0000_s1034" type="#_x0000_t202" style="position:absolute;left:0;text-align:left;margin-left:225.85pt;margin-top:40.05pt;width:227.55pt;height:55.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" stroked="f">
                <v:textbox>
                  <w:txbxContent>
                    <w:p w14:paraId="1309B0E0" w14:textId="77777777" w:rsidR="00086FF6" w:rsidRPr="001236E2" w:rsidRDefault="00086FF6" w:rsidP="007E5174">
                      <w:pPr>
                        <w:autoSpaceDE w:val="0"/>
                        <w:autoSpaceDN w:val="0"/>
                        <w:adjustRightInd w:val="0"/>
                        <w:ind w:left="1440" w:hanging="1350"/>
                        <w:outlineLvl w:val="0"/>
                        <w:rPr>
                          <w:rFonts w:ascii="FrutigerLT-Bold" w:hAnsi="FrutigerLT-Bold" w:cs="FrutigerLT-Bold"/>
                          <w:b/>
                          <w:bCs/>
                          <w:smallCaps/>
                          <w:color w:val="C00000"/>
                          <w:sz w:val="32"/>
                          <w:szCs w:val="32"/>
                        </w:rPr>
                      </w:pPr>
                      <w:r w:rsidRPr="001236E2">
                        <w:rPr>
                          <w:rFonts w:ascii="FrutigerLT-Bold" w:hAnsi="FrutigerLT-Bold" w:cs="FrutigerLT-Bold"/>
                          <w:b/>
                          <w:bCs/>
                          <w:smallCaps/>
                          <w:color w:val="C00000"/>
                          <w:sz w:val="32"/>
                          <w:szCs w:val="32"/>
                        </w:rPr>
                        <w:t>I</w:t>
                      </w:r>
                      <w:r>
                        <w:rPr>
                          <w:rFonts w:ascii="FrutigerLT-Bold" w:hAnsi="FrutigerLT-Bold" w:cs="FrutigerLT-Bold"/>
                          <w:b/>
                          <w:bCs/>
                          <w:smallCaps/>
                          <w:color w:val="C00000"/>
                          <w:sz w:val="32"/>
                          <w:szCs w:val="32"/>
                        </w:rPr>
                        <w:t>V. Teaching Instructions</w:t>
                      </w:r>
                    </w:p>
                    <w:p w14:paraId="75D3445C" w14:textId="77777777" w:rsidR="00086FF6" w:rsidRPr="001236E2" w:rsidRDefault="00086FF6" w:rsidP="007E5174">
                      <w:pPr>
                        <w:autoSpaceDE w:val="0"/>
                        <w:autoSpaceDN w:val="0"/>
                        <w:adjustRightInd w:val="0"/>
                        <w:ind w:left="360" w:hanging="180"/>
                        <w:rPr>
                          <w:rFonts w:ascii="Frutiger LT 55 Roman" w:hAnsi="Frutiger LT 55 Roman" w:cs="Frutiger LT 55 Roman"/>
                          <w:sz w:val="12"/>
                          <w:szCs w:val="16"/>
                        </w:rPr>
                      </w:pPr>
                      <w:r w:rsidRPr="001236E2">
                        <w:rPr>
                          <w:rFonts w:ascii="FrutigerLT-Italic" w:hAnsi="FrutigerLT-Italic" w:cs="FrutigerLT-Italic"/>
                          <w:i/>
                          <w:iCs/>
                          <w:sz w:val="18"/>
                          <w:szCs w:val="22"/>
                        </w:rPr>
                        <w:t xml:space="preserve"> </w:t>
                      </w:r>
                      <w:r>
                        <w:rPr>
                          <w:rFonts w:ascii="FrutigerLT-Italic" w:hAnsi="FrutigerLT-Italic" w:cs="FrutigerLT-Italic"/>
                          <w:i/>
                          <w:iCs/>
                          <w:sz w:val="18"/>
                          <w:szCs w:val="22"/>
                        </w:rPr>
                        <w:tab/>
                        <w:t xml:space="preserve">      O, P, Q and R</w:t>
                      </w:r>
                    </w:p>
                    <w:p w14:paraId="44F26619" w14:textId="77777777" w:rsidR="00086FF6" w:rsidRDefault="00086FF6" w:rsidP="007E5174">
                      <w:pPr>
                        <w:jc w:val="both"/>
                      </w:pPr>
                    </w:p>
                  </w:txbxContent>
                </v:textbox>
              </v:shape>
            </w:pict>
          </mc:Fallback>
        </mc:AlternateContent>
      </w:r>
      <w:r>
        <w:rPr>
          <w:b/>
          <w:bCs/>
          <w:noProof/>
        </w:rPr>
        <w:drawing>
          <wp:inline distT="0" distB="0" distL="0" distR="0" wp14:anchorId="32EF9AFF" wp14:editId="2D19F1FE">
            <wp:extent cx="2638425" cy="819150"/>
            <wp:effectExtent l="0" t="0" r="9525" b="0"/>
            <wp:docPr id="29" name="Picture 29" desc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8425" cy="819150"/>
                    </a:xfrm>
                    <a:prstGeom prst="rect">
                      <a:avLst/>
                    </a:prstGeom>
                    <a:noFill/>
                    <a:ln>
                      <a:noFill/>
                    </a:ln>
                  </pic:spPr>
                </pic:pic>
              </a:graphicData>
            </a:graphic>
          </wp:inline>
        </w:drawing>
      </w:r>
    </w:p>
    <w:p w14:paraId="01AB0C24" w14:textId="77777777" w:rsidR="007E5174" w:rsidRDefault="007E5174" w:rsidP="006751E9">
      <w:pPr>
        <w:autoSpaceDE w:val="0"/>
        <w:autoSpaceDN w:val="0"/>
        <w:adjustRightInd w:val="0"/>
        <w:ind w:left="-90" w:hanging="870"/>
        <w:outlineLvl w:val="0"/>
        <w:rPr>
          <w:rFonts w:ascii="Frutiger LT 65 Bold" w:hAnsi="Frutiger LT 65 Bold" w:cs="Frutiger LT 65 Bold"/>
          <w:b/>
          <w:sz w:val="32"/>
          <w:szCs w:val="32"/>
        </w:rPr>
      </w:pPr>
    </w:p>
    <w:p w14:paraId="19FD7096" w14:textId="77777777" w:rsidR="00D03A5B" w:rsidRDefault="00D03A5B" w:rsidP="007E5174">
      <w:pPr>
        <w:autoSpaceDE w:val="0"/>
        <w:autoSpaceDN w:val="0"/>
        <w:adjustRightInd w:val="0"/>
        <w:spacing w:line="240" w:lineRule="exact"/>
        <w:ind w:left="-270"/>
        <w:jc w:val="both"/>
        <w:rPr>
          <w:rFonts w:ascii="Frutiger LT 55 Roman" w:hAnsi="Frutiger LT 55 Roman" w:cs="Frutiger LT 65 Bold"/>
          <w:b/>
          <w:sz w:val="18"/>
          <w:szCs w:val="18"/>
        </w:rPr>
      </w:pPr>
    </w:p>
    <w:p w14:paraId="2AD4E41E" w14:textId="77777777" w:rsidR="007E5174" w:rsidRPr="002F2816" w:rsidRDefault="007E5174" w:rsidP="00D03A5B">
      <w:pPr>
        <w:autoSpaceDE w:val="0"/>
        <w:autoSpaceDN w:val="0"/>
        <w:adjustRightInd w:val="0"/>
        <w:spacing w:line="240" w:lineRule="exact"/>
        <w:ind w:left="-720"/>
        <w:jc w:val="both"/>
        <w:rPr>
          <w:rFonts w:ascii="Frutiger LT 55 Roman" w:hAnsi="Frutiger LT 55 Roman" w:cs="Frutiger LT 65 Bold"/>
          <w:b/>
          <w:sz w:val="18"/>
          <w:szCs w:val="18"/>
        </w:rPr>
      </w:pPr>
      <w:r>
        <w:rPr>
          <w:rFonts w:ascii="Frutiger LT 55 Roman" w:hAnsi="Frutiger LT 55 Roman" w:cs="Frutiger LT 65 Bold"/>
          <w:b/>
          <w:sz w:val="18"/>
          <w:szCs w:val="18"/>
        </w:rPr>
        <w:t>Note</w:t>
      </w:r>
      <w:r w:rsidR="00C30D08">
        <w:rPr>
          <w:rFonts w:ascii="Frutiger LT 55 Roman" w:hAnsi="Frutiger LT 55 Roman" w:cs="Frutiger LT 65 Bold"/>
          <w:b/>
          <w:sz w:val="18"/>
          <w:szCs w:val="18"/>
        </w:rPr>
        <w:t>:</w:t>
      </w:r>
      <w:r>
        <w:rPr>
          <w:rFonts w:ascii="Frutiger LT 55 Roman" w:hAnsi="Frutiger LT 55 Roman" w:cs="Frutiger LT 65 Bold"/>
          <w:b/>
          <w:sz w:val="18"/>
          <w:szCs w:val="18"/>
        </w:rPr>
        <w:t xml:space="preserve"> </w:t>
      </w:r>
      <w:r w:rsidRPr="002F2816">
        <w:rPr>
          <w:rFonts w:ascii="Frutiger LT 55 Roman" w:hAnsi="Frutiger LT 55 Roman" w:cs="Frutiger LT 65 Bold"/>
          <w:b/>
          <w:sz w:val="18"/>
          <w:szCs w:val="18"/>
        </w:rPr>
        <w:t>All full-time faculty hired after 2007-2008 must maintain a current teaching por</w:t>
      </w:r>
      <w:r>
        <w:rPr>
          <w:rFonts w:ascii="Frutiger LT 55 Roman" w:hAnsi="Frutiger LT 55 Roman" w:cs="Frutiger LT 65 Bold"/>
          <w:b/>
          <w:sz w:val="18"/>
          <w:szCs w:val="18"/>
        </w:rPr>
        <w:t xml:space="preserve">tfolio that is updated annually </w:t>
      </w:r>
      <w:r w:rsidR="00126809">
        <w:rPr>
          <w:rFonts w:ascii="Frutiger LT 55 Roman" w:hAnsi="Frutiger LT 55 Roman" w:cs="Frutiger LT 65 Bold"/>
          <w:b/>
          <w:sz w:val="18"/>
          <w:szCs w:val="18"/>
        </w:rPr>
        <w:t xml:space="preserve">and </w:t>
      </w:r>
      <w:r>
        <w:rPr>
          <w:rFonts w:ascii="Frutiger LT 55 Roman" w:hAnsi="Frutiger LT 55 Roman" w:cs="Frutiger LT 65 Bold"/>
          <w:b/>
          <w:sz w:val="18"/>
          <w:szCs w:val="18"/>
        </w:rPr>
        <w:t>therefore MUST complete “R</w:t>
      </w:r>
      <w:r w:rsidR="00CF4301">
        <w:rPr>
          <w:rFonts w:ascii="Frutiger LT 55 Roman" w:hAnsi="Frutiger LT 55 Roman" w:cs="Frutiger LT 65 Bold"/>
          <w:b/>
          <w:sz w:val="18"/>
          <w:szCs w:val="18"/>
        </w:rPr>
        <w:t xml:space="preserve">”. </w:t>
      </w:r>
      <w:r>
        <w:rPr>
          <w:rFonts w:ascii="Frutiger LT 55 Roman" w:hAnsi="Frutiger LT 55 Roman" w:cs="Frutiger LT 65 Bold"/>
          <w:b/>
          <w:sz w:val="18"/>
          <w:szCs w:val="18"/>
        </w:rPr>
        <w:t>All other applicants may choose to do a Portfolio, but it is not required</w:t>
      </w:r>
      <w:r w:rsidR="00CF4301">
        <w:rPr>
          <w:rFonts w:ascii="Frutiger LT 55 Roman" w:hAnsi="Frutiger LT 55 Roman" w:cs="Frutiger LT 65 Bold"/>
          <w:b/>
          <w:sz w:val="18"/>
          <w:szCs w:val="18"/>
        </w:rPr>
        <w:t>.</w:t>
      </w:r>
    </w:p>
    <w:p w14:paraId="4440112A" w14:textId="77777777" w:rsidR="007E5174" w:rsidRDefault="007E5174" w:rsidP="006751E9">
      <w:pPr>
        <w:autoSpaceDE w:val="0"/>
        <w:autoSpaceDN w:val="0"/>
        <w:adjustRightInd w:val="0"/>
        <w:ind w:left="-90" w:hanging="870"/>
        <w:outlineLvl w:val="0"/>
        <w:rPr>
          <w:rFonts w:ascii="Frutiger LT 65 Bold" w:hAnsi="Frutiger LT 65 Bold" w:cs="Frutiger LT 65 Bold"/>
          <w:b/>
          <w:sz w:val="32"/>
          <w:szCs w:val="32"/>
        </w:rPr>
      </w:pPr>
    </w:p>
    <w:p w14:paraId="68DF4FEC" w14:textId="77777777" w:rsidR="0050753E" w:rsidRDefault="0050753E" w:rsidP="00EB1228">
      <w:pPr>
        <w:autoSpaceDE w:val="0"/>
        <w:autoSpaceDN w:val="0"/>
        <w:adjustRightInd w:val="0"/>
        <w:spacing w:line="240" w:lineRule="exact"/>
        <w:ind w:left="-1080" w:firstLine="120"/>
        <w:rPr>
          <w:rFonts w:ascii="Frutiger LT 55 Roman" w:hAnsi="Frutiger LT 55 Roman" w:cs="Frutiger LT 65 Bold"/>
          <w:b/>
          <w:sz w:val="28"/>
          <w:szCs w:val="28"/>
        </w:rPr>
      </w:pPr>
    </w:p>
    <w:p w14:paraId="5A09FE81" w14:textId="77777777" w:rsidR="005879EC" w:rsidRDefault="00D21BC8" w:rsidP="00BD1078">
      <w:pPr>
        <w:autoSpaceDE w:val="0"/>
        <w:autoSpaceDN w:val="0"/>
        <w:adjustRightInd w:val="0"/>
        <w:spacing w:line="240" w:lineRule="exact"/>
        <w:ind w:left="720" w:hanging="1440"/>
        <w:jc w:val="both"/>
        <w:rPr>
          <w:rFonts w:ascii="Frutiger LT 55 Roman" w:hAnsi="Frutiger LT 55 Roman" w:cs="Frutiger LT 65 Bold"/>
          <w:b/>
          <w:sz w:val="28"/>
          <w:szCs w:val="28"/>
        </w:rPr>
      </w:pPr>
      <w:r>
        <w:rPr>
          <w:rFonts w:ascii="Frutiger LT 55 Roman" w:hAnsi="Frutiger LT 55 Roman" w:cs="Frutiger LT 65 Bold"/>
          <w:b/>
          <w:sz w:val="28"/>
          <w:szCs w:val="28"/>
        </w:rPr>
        <w:t>O</w:t>
      </w:r>
      <w:r w:rsidR="00EB1228" w:rsidRPr="00EA2CC1">
        <w:rPr>
          <w:rFonts w:ascii="Frutiger LT 55 Roman" w:hAnsi="Frutiger LT 55 Roman" w:cs="Frutiger LT 65 Bold"/>
          <w:b/>
          <w:sz w:val="28"/>
          <w:szCs w:val="28"/>
        </w:rPr>
        <w:t xml:space="preserve">. </w:t>
      </w:r>
      <w:r w:rsidR="004767C8" w:rsidRPr="00C30D08">
        <w:rPr>
          <w:rFonts w:ascii="Frutiger LT 55 Roman" w:hAnsi="Frutiger LT 55 Roman" w:cs="Frutiger LT 65 Bold"/>
          <w:b/>
          <w:szCs w:val="28"/>
        </w:rPr>
        <w:t>Courses Taught</w:t>
      </w:r>
      <w:r w:rsidR="00D046B4" w:rsidRPr="00C30D08">
        <w:rPr>
          <w:rFonts w:ascii="Frutiger LT 55 Roman" w:hAnsi="Frutiger LT 55 Roman" w:cs="Frutiger LT 65 Bold"/>
          <w:b/>
          <w:szCs w:val="28"/>
        </w:rPr>
        <w:t xml:space="preserve"> </w:t>
      </w:r>
    </w:p>
    <w:p w14:paraId="4C7578AC" w14:textId="77777777" w:rsidR="00D046B4" w:rsidRPr="00BD1078" w:rsidRDefault="00BD1078" w:rsidP="005879EC">
      <w:pPr>
        <w:autoSpaceDE w:val="0"/>
        <w:autoSpaceDN w:val="0"/>
        <w:adjustRightInd w:val="0"/>
        <w:spacing w:line="240" w:lineRule="exact"/>
        <w:ind w:left="720" w:hanging="960"/>
        <w:jc w:val="both"/>
        <w:rPr>
          <w:rFonts w:ascii="Frutiger LT 55 Roman" w:hAnsi="Frutiger LT 55 Roman" w:cs="Frutiger LT 55 Roman"/>
          <w:sz w:val="16"/>
          <w:szCs w:val="18"/>
        </w:rPr>
      </w:pPr>
      <w:r w:rsidRPr="00BD1078">
        <w:rPr>
          <w:rFonts w:ascii="Frutiger LT 55 Roman" w:hAnsi="Frutiger LT 55 Roman" w:cs="Frutiger LT 65 Bold"/>
          <w:b/>
          <w:sz w:val="16"/>
          <w:szCs w:val="28"/>
        </w:rPr>
        <w:t>INSTRUCTIONS</w:t>
      </w:r>
      <w:r w:rsidR="00D046B4" w:rsidRPr="00BD1078">
        <w:rPr>
          <w:rFonts w:ascii="Frutiger LT 55 Roman" w:hAnsi="Frutiger LT 55 Roman" w:cs="Frutiger LT 55 Roman"/>
          <w:sz w:val="18"/>
          <w:szCs w:val="18"/>
        </w:rPr>
        <w:t xml:space="preserve"> </w:t>
      </w:r>
      <w:r w:rsidR="00D046B4" w:rsidRPr="00BD1078">
        <w:rPr>
          <w:rFonts w:ascii="Frutiger LT 55 Roman" w:hAnsi="Frutiger LT 55 Roman" w:cs="Frutiger LT 55 Roman"/>
          <w:sz w:val="16"/>
          <w:szCs w:val="18"/>
        </w:rPr>
        <w:t xml:space="preserve">All applicants </w:t>
      </w:r>
      <w:r w:rsidRPr="00BD1078">
        <w:rPr>
          <w:rFonts w:ascii="Frutiger LT 55 Roman" w:hAnsi="Frutiger LT 55 Roman" w:cs="Frutiger LT 55 Roman"/>
          <w:sz w:val="16"/>
          <w:szCs w:val="18"/>
        </w:rPr>
        <w:t xml:space="preserve">will complete O regardless of </w:t>
      </w:r>
      <w:r w:rsidR="00D046B4" w:rsidRPr="00BD1078">
        <w:rPr>
          <w:rFonts w:ascii="Frutiger LT 55 Roman" w:hAnsi="Frutiger LT 55 Roman" w:cs="Frutiger LT 55 Roman"/>
          <w:sz w:val="16"/>
          <w:szCs w:val="18"/>
        </w:rPr>
        <w:t xml:space="preserve">whether </w:t>
      </w:r>
      <w:r w:rsidRPr="00BD1078">
        <w:rPr>
          <w:rFonts w:ascii="Frutiger LT 55 Roman" w:hAnsi="Frutiger LT 55 Roman" w:cs="Frutiger LT 55 Roman"/>
          <w:sz w:val="16"/>
          <w:szCs w:val="18"/>
        </w:rPr>
        <w:t xml:space="preserve">or not they are creating a </w:t>
      </w:r>
      <w:r w:rsidR="00D046B4" w:rsidRPr="00BD1078">
        <w:rPr>
          <w:rFonts w:ascii="Frutiger LT 55 Roman" w:hAnsi="Frutiger LT 55 Roman" w:cs="Frutiger LT 55 Roman"/>
          <w:sz w:val="16"/>
          <w:szCs w:val="18"/>
        </w:rPr>
        <w:t>teaching portfolio</w:t>
      </w:r>
      <w:r w:rsidR="00126809">
        <w:rPr>
          <w:rFonts w:ascii="Frutiger LT 55 Roman" w:hAnsi="Frutiger LT 55 Roman" w:cs="Frutiger LT 55 Roman"/>
          <w:sz w:val="16"/>
          <w:szCs w:val="18"/>
        </w:rPr>
        <w:t>.</w:t>
      </w:r>
      <w:r w:rsidR="00D046B4" w:rsidRPr="00BD1078">
        <w:rPr>
          <w:rFonts w:ascii="Frutiger LT 55 Roman" w:hAnsi="Frutiger LT 55 Roman" w:cs="Frutiger LT 55 Roman"/>
          <w:sz w:val="16"/>
          <w:szCs w:val="18"/>
        </w:rPr>
        <w:t xml:space="preserve"> </w:t>
      </w:r>
    </w:p>
    <w:p w14:paraId="51A34835" w14:textId="77777777" w:rsidR="00FB5F6C" w:rsidRPr="00511D31" w:rsidRDefault="00D046B4" w:rsidP="00D046B4">
      <w:pPr>
        <w:tabs>
          <w:tab w:val="left" w:pos="-240"/>
        </w:tabs>
        <w:autoSpaceDE w:val="0"/>
        <w:autoSpaceDN w:val="0"/>
        <w:adjustRightInd w:val="0"/>
        <w:spacing w:line="240" w:lineRule="exact"/>
        <w:ind w:left="-1080"/>
        <w:rPr>
          <w:rFonts w:ascii="Frutiger LT 55 Roman" w:hAnsi="Frutiger LT 55 Roman" w:cs="Frutiger LT 65 Bold"/>
          <w:sz w:val="12"/>
          <w:szCs w:val="20"/>
        </w:rPr>
      </w:pPr>
      <w:r w:rsidRPr="00D046B4">
        <w:rPr>
          <w:rFonts w:ascii="Frutiger LT 55 Roman" w:hAnsi="Frutiger LT 55 Roman" w:cs="Frutiger LT 65 Bold"/>
          <w:sz w:val="20"/>
          <w:szCs w:val="20"/>
        </w:rPr>
        <w:t xml:space="preserve"> </w:t>
      </w:r>
      <w:r w:rsidR="00FB5F6C">
        <w:rPr>
          <w:rFonts w:ascii="Frutiger LT 55 Roman" w:hAnsi="Frutiger LT 55 Roman" w:cs="Frutiger LT 65 Bold"/>
          <w:sz w:val="20"/>
          <w:szCs w:val="20"/>
        </w:rPr>
        <w:tab/>
      </w:r>
    </w:p>
    <w:p w14:paraId="0015FE69" w14:textId="77777777" w:rsidR="006751E9" w:rsidRDefault="00FB5F6C" w:rsidP="005879EC">
      <w:pPr>
        <w:numPr>
          <w:ilvl w:val="0"/>
          <w:numId w:val="47"/>
        </w:numPr>
        <w:tabs>
          <w:tab w:val="left" w:pos="-180"/>
        </w:tabs>
        <w:autoSpaceDE w:val="0"/>
        <w:autoSpaceDN w:val="0"/>
        <w:adjustRightInd w:val="0"/>
        <w:spacing w:line="240" w:lineRule="exact"/>
        <w:rPr>
          <w:rFonts w:ascii="Frutiger LT 55 Roman" w:hAnsi="Frutiger LT 55 Roman" w:cs="Frutiger LT 65 Bold"/>
          <w:b/>
          <w:sz w:val="18"/>
          <w:szCs w:val="16"/>
        </w:rPr>
      </w:pPr>
      <w:r w:rsidRPr="00D425FE">
        <w:rPr>
          <w:rFonts w:ascii="Frutiger LT 55 Roman" w:hAnsi="Frutiger LT 55 Roman" w:cs="Frutiger LT 65 Bold"/>
          <w:b/>
          <w:sz w:val="18"/>
          <w:szCs w:val="16"/>
        </w:rPr>
        <w:t>Write one paragraph about your teaching.</w:t>
      </w:r>
    </w:p>
    <w:p w14:paraId="66CDBDDC" w14:textId="77777777" w:rsidR="00D425FE" w:rsidRPr="00FB5F6C" w:rsidRDefault="00D425FE" w:rsidP="00D425FE">
      <w:pPr>
        <w:tabs>
          <w:tab w:val="left" w:pos="-240"/>
        </w:tabs>
        <w:autoSpaceDE w:val="0"/>
        <w:autoSpaceDN w:val="0"/>
        <w:adjustRightInd w:val="0"/>
        <w:spacing w:line="240" w:lineRule="exact"/>
        <w:ind w:left="480"/>
        <w:rPr>
          <w:rFonts w:ascii="Frutiger LT 55 Roman" w:hAnsi="Frutiger LT 55 Roman" w:cs="Frutiger LT 65 Bold"/>
          <w:b/>
          <w:sz w:val="16"/>
          <w:szCs w:val="16"/>
        </w:rPr>
      </w:pPr>
    </w:p>
    <w:p w14:paraId="7DF99835" w14:textId="77777777" w:rsidR="00FB5F6C" w:rsidRDefault="00FB5F6C" w:rsidP="00D046B4">
      <w:pPr>
        <w:tabs>
          <w:tab w:val="left" w:pos="-240"/>
        </w:tabs>
        <w:autoSpaceDE w:val="0"/>
        <w:autoSpaceDN w:val="0"/>
        <w:adjustRightInd w:val="0"/>
        <w:spacing w:line="240" w:lineRule="exact"/>
        <w:ind w:left="-1080"/>
        <w:rPr>
          <w:rFonts w:ascii="Frutiger LT 55 Roman" w:hAnsi="Frutiger LT 55 Roman" w:cs="Frutiger LT 55 Roman"/>
          <w:sz w:val="16"/>
          <w:szCs w:val="16"/>
        </w:rPr>
      </w:pPr>
    </w:p>
    <w:p w14:paraId="6B511752" w14:textId="77777777" w:rsidR="00D425FE" w:rsidRDefault="00D425FE" w:rsidP="00D046B4">
      <w:pPr>
        <w:tabs>
          <w:tab w:val="left" w:pos="-240"/>
        </w:tabs>
        <w:autoSpaceDE w:val="0"/>
        <w:autoSpaceDN w:val="0"/>
        <w:adjustRightInd w:val="0"/>
        <w:spacing w:line="240" w:lineRule="exact"/>
        <w:ind w:left="-1080"/>
        <w:rPr>
          <w:rFonts w:ascii="Frutiger LT 55 Roman" w:hAnsi="Frutiger LT 55 Roman" w:cs="Frutiger LT 55 Roman"/>
          <w:sz w:val="16"/>
          <w:szCs w:val="16"/>
        </w:rPr>
      </w:pPr>
    </w:p>
    <w:p w14:paraId="20F89E8D" w14:textId="77777777" w:rsidR="00D425FE" w:rsidRDefault="00D425FE" w:rsidP="00D046B4">
      <w:pPr>
        <w:tabs>
          <w:tab w:val="left" w:pos="-240"/>
        </w:tabs>
        <w:autoSpaceDE w:val="0"/>
        <w:autoSpaceDN w:val="0"/>
        <w:adjustRightInd w:val="0"/>
        <w:spacing w:line="240" w:lineRule="exact"/>
        <w:ind w:left="-1080"/>
        <w:rPr>
          <w:rFonts w:ascii="Frutiger LT 55 Roman" w:hAnsi="Frutiger LT 55 Roman" w:cs="Frutiger LT 55 Roman"/>
          <w:sz w:val="16"/>
          <w:szCs w:val="16"/>
        </w:rPr>
      </w:pPr>
    </w:p>
    <w:p w14:paraId="7CE74124" w14:textId="77777777" w:rsidR="00D03A5B" w:rsidRDefault="00D03A5B" w:rsidP="00D046B4">
      <w:pPr>
        <w:tabs>
          <w:tab w:val="left" w:pos="-240"/>
        </w:tabs>
        <w:autoSpaceDE w:val="0"/>
        <w:autoSpaceDN w:val="0"/>
        <w:adjustRightInd w:val="0"/>
        <w:spacing w:line="240" w:lineRule="exact"/>
        <w:ind w:left="-1080"/>
        <w:rPr>
          <w:rFonts w:ascii="Frutiger LT 55 Roman" w:hAnsi="Frutiger LT 55 Roman" w:cs="Frutiger LT 55 Roman"/>
          <w:sz w:val="16"/>
          <w:szCs w:val="16"/>
        </w:rPr>
      </w:pPr>
    </w:p>
    <w:p w14:paraId="4EBAEB94" w14:textId="77777777" w:rsidR="00D03A5B" w:rsidRDefault="00D03A5B" w:rsidP="00D046B4">
      <w:pPr>
        <w:tabs>
          <w:tab w:val="left" w:pos="-240"/>
        </w:tabs>
        <w:autoSpaceDE w:val="0"/>
        <w:autoSpaceDN w:val="0"/>
        <w:adjustRightInd w:val="0"/>
        <w:spacing w:line="240" w:lineRule="exact"/>
        <w:ind w:left="-1080"/>
        <w:rPr>
          <w:rFonts w:ascii="Frutiger LT 55 Roman" w:hAnsi="Frutiger LT 55 Roman" w:cs="Frutiger LT 55 Roman"/>
          <w:sz w:val="16"/>
          <w:szCs w:val="16"/>
        </w:rPr>
      </w:pPr>
    </w:p>
    <w:p w14:paraId="73EC5D03" w14:textId="77777777" w:rsidR="00D425FE" w:rsidRDefault="00D425FE" w:rsidP="00D046B4">
      <w:pPr>
        <w:tabs>
          <w:tab w:val="left" w:pos="-240"/>
        </w:tabs>
        <w:autoSpaceDE w:val="0"/>
        <w:autoSpaceDN w:val="0"/>
        <w:adjustRightInd w:val="0"/>
        <w:spacing w:line="240" w:lineRule="exact"/>
        <w:ind w:left="-1080"/>
        <w:rPr>
          <w:rFonts w:ascii="Frutiger LT 55 Roman" w:hAnsi="Frutiger LT 55 Roman" w:cs="Frutiger LT 55 Roman"/>
          <w:sz w:val="16"/>
          <w:szCs w:val="16"/>
        </w:rPr>
      </w:pPr>
    </w:p>
    <w:p w14:paraId="4DB92A89" w14:textId="77777777" w:rsidR="00D425FE" w:rsidRDefault="00D425FE" w:rsidP="00D046B4">
      <w:pPr>
        <w:tabs>
          <w:tab w:val="left" w:pos="-240"/>
        </w:tabs>
        <w:autoSpaceDE w:val="0"/>
        <w:autoSpaceDN w:val="0"/>
        <w:adjustRightInd w:val="0"/>
        <w:spacing w:line="240" w:lineRule="exact"/>
        <w:ind w:left="-1080"/>
        <w:rPr>
          <w:rFonts w:ascii="Frutiger LT 55 Roman" w:hAnsi="Frutiger LT 55 Roman" w:cs="Frutiger LT 55 Roman"/>
          <w:sz w:val="16"/>
          <w:szCs w:val="16"/>
        </w:rPr>
      </w:pPr>
    </w:p>
    <w:p w14:paraId="53A199B8" w14:textId="77777777" w:rsidR="00D03A5B" w:rsidRDefault="00D03A5B" w:rsidP="00D046B4">
      <w:pPr>
        <w:tabs>
          <w:tab w:val="left" w:pos="-240"/>
        </w:tabs>
        <w:autoSpaceDE w:val="0"/>
        <w:autoSpaceDN w:val="0"/>
        <w:adjustRightInd w:val="0"/>
        <w:spacing w:line="240" w:lineRule="exact"/>
        <w:ind w:left="-1080"/>
        <w:rPr>
          <w:rFonts w:ascii="Frutiger LT 55 Roman" w:hAnsi="Frutiger LT 55 Roman" w:cs="Frutiger LT 55 Roman"/>
          <w:sz w:val="16"/>
          <w:szCs w:val="16"/>
        </w:rPr>
      </w:pPr>
    </w:p>
    <w:p w14:paraId="7992FA69" w14:textId="77777777" w:rsidR="00D425FE" w:rsidRPr="006751E9" w:rsidRDefault="00D425FE" w:rsidP="00D046B4">
      <w:pPr>
        <w:tabs>
          <w:tab w:val="left" w:pos="-240"/>
        </w:tabs>
        <w:autoSpaceDE w:val="0"/>
        <w:autoSpaceDN w:val="0"/>
        <w:adjustRightInd w:val="0"/>
        <w:spacing w:line="240" w:lineRule="exact"/>
        <w:ind w:left="-1080"/>
        <w:rPr>
          <w:rFonts w:ascii="Frutiger LT 55 Roman" w:hAnsi="Frutiger LT 55 Roman" w:cs="Frutiger LT 55 Roman"/>
          <w:sz w:val="16"/>
          <w:szCs w:val="16"/>
        </w:rPr>
      </w:pPr>
    </w:p>
    <w:tbl>
      <w:tblPr>
        <w:tblpPr w:leftFromText="180" w:rightFromText="180" w:vertAnchor="text" w:horzAnchor="margin" w:tblpXSpec="right" w:tblpY="789"/>
        <w:tblW w:w="9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165"/>
        <w:gridCol w:w="2610"/>
        <w:gridCol w:w="810"/>
        <w:gridCol w:w="810"/>
        <w:gridCol w:w="810"/>
        <w:gridCol w:w="720"/>
        <w:gridCol w:w="810"/>
        <w:gridCol w:w="2260"/>
      </w:tblGrid>
      <w:tr w:rsidR="00250728" w:rsidRPr="000E1BD9" w14:paraId="69462A9E" w14:textId="77777777" w:rsidTr="00250728">
        <w:trPr>
          <w:cantSplit/>
          <w:trHeight w:val="368"/>
        </w:trPr>
        <w:tc>
          <w:tcPr>
            <w:tcW w:w="1165" w:type="dxa"/>
          </w:tcPr>
          <w:p w14:paraId="169D94CB" w14:textId="77777777" w:rsidR="006751E9" w:rsidRPr="00E42B3F" w:rsidRDefault="00DA3992" w:rsidP="000E1BD9">
            <w:pPr>
              <w:keepNext/>
              <w:autoSpaceDE w:val="0"/>
              <w:autoSpaceDN w:val="0"/>
              <w:adjustRightInd w:val="0"/>
              <w:spacing w:line="240" w:lineRule="exact"/>
              <w:jc w:val="center"/>
              <w:rPr>
                <w:rFonts w:ascii="Frutiger LT 55 Roman" w:hAnsi="Frutiger LT 55 Roman" w:cs="Frutiger LT 55 Roman"/>
                <w:b/>
                <w:bCs/>
                <w:iCs/>
                <w:sz w:val="14"/>
                <w:szCs w:val="16"/>
              </w:rPr>
            </w:pPr>
            <w:r w:rsidRPr="00E42B3F">
              <w:rPr>
                <w:rFonts w:ascii="Frutiger LT 55 Roman" w:hAnsi="Frutiger LT 55 Roman" w:cs="Frutiger LT 55 Roman"/>
                <w:b/>
                <w:bCs/>
                <w:iCs/>
                <w:sz w:val="14"/>
                <w:szCs w:val="16"/>
              </w:rPr>
              <w:t xml:space="preserve">Semester </w:t>
            </w:r>
          </w:p>
          <w:p w14:paraId="3661F2F5" w14:textId="04320403" w:rsidR="00DA3992" w:rsidRPr="00E42B3F" w:rsidRDefault="00DA3992" w:rsidP="000E1BD9">
            <w:pPr>
              <w:keepNext/>
              <w:autoSpaceDE w:val="0"/>
              <w:autoSpaceDN w:val="0"/>
              <w:adjustRightInd w:val="0"/>
              <w:spacing w:line="240" w:lineRule="exact"/>
              <w:jc w:val="center"/>
              <w:rPr>
                <w:rFonts w:ascii="Frutiger LT 55 Roman" w:hAnsi="Frutiger LT 55 Roman" w:cs="Frutiger LT 55 Roman"/>
                <w:b/>
                <w:bCs/>
                <w:iCs/>
                <w:sz w:val="14"/>
                <w:szCs w:val="16"/>
              </w:rPr>
            </w:pPr>
            <w:r w:rsidRPr="00E42B3F">
              <w:rPr>
                <w:rFonts w:ascii="Frutiger LT 55 Roman" w:hAnsi="Frutiger LT 55 Roman" w:cs="Frutiger LT 55 Roman"/>
                <w:b/>
                <w:bCs/>
                <w:iCs/>
                <w:sz w:val="14"/>
                <w:szCs w:val="16"/>
              </w:rPr>
              <w:t>(ex. Fall 20</w:t>
            </w:r>
            <w:r w:rsidR="00A20142">
              <w:rPr>
                <w:rFonts w:ascii="Frutiger LT 55 Roman" w:hAnsi="Frutiger LT 55 Roman" w:cs="Frutiger LT 55 Roman"/>
                <w:b/>
                <w:bCs/>
                <w:iCs/>
                <w:sz w:val="14"/>
                <w:szCs w:val="16"/>
              </w:rPr>
              <w:t>20, Spring 2021</w:t>
            </w:r>
            <w:r w:rsidRPr="00E42B3F">
              <w:rPr>
                <w:rFonts w:ascii="Frutiger LT 55 Roman" w:hAnsi="Frutiger LT 55 Roman" w:cs="Frutiger LT 55 Roman"/>
                <w:b/>
                <w:bCs/>
                <w:iCs/>
                <w:sz w:val="14"/>
                <w:szCs w:val="16"/>
              </w:rPr>
              <w:t>)</w:t>
            </w:r>
          </w:p>
        </w:tc>
        <w:tc>
          <w:tcPr>
            <w:tcW w:w="2610" w:type="dxa"/>
          </w:tcPr>
          <w:p w14:paraId="66B27838" w14:textId="77777777" w:rsidR="006751E9" w:rsidRPr="000E1BD9" w:rsidRDefault="006751E9" w:rsidP="00DA3992">
            <w:pPr>
              <w:keepNext/>
              <w:autoSpaceDE w:val="0"/>
              <w:autoSpaceDN w:val="0"/>
              <w:adjustRightInd w:val="0"/>
              <w:spacing w:line="240" w:lineRule="exact"/>
              <w:jc w:val="center"/>
              <w:rPr>
                <w:rFonts w:ascii="Frutiger LT 55 Roman" w:hAnsi="Frutiger LT 55 Roman" w:cs="Frutiger LT 55 Roman"/>
                <w:b/>
                <w:bCs/>
                <w:iCs/>
                <w:sz w:val="16"/>
                <w:szCs w:val="16"/>
              </w:rPr>
            </w:pPr>
            <w:r w:rsidRPr="000E1BD9">
              <w:rPr>
                <w:rFonts w:ascii="Frutiger LT 55 Roman" w:hAnsi="Frutiger LT 55 Roman" w:cs="Frutiger LT 55 Roman"/>
                <w:b/>
                <w:bCs/>
                <w:iCs/>
                <w:sz w:val="16"/>
                <w:szCs w:val="16"/>
              </w:rPr>
              <w:t xml:space="preserve">Course </w:t>
            </w:r>
            <w:r w:rsidR="00DA3992">
              <w:rPr>
                <w:rFonts w:ascii="Frutiger LT 55 Roman" w:hAnsi="Frutiger LT 55 Roman" w:cs="Frutiger LT 55 Roman"/>
                <w:b/>
                <w:bCs/>
                <w:iCs/>
                <w:sz w:val="16"/>
                <w:szCs w:val="16"/>
              </w:rPr>
              <w:t>Title and Number</w:t>
            </w:r>
            <w:r w:rsidRPr="000E1BD9">
              <w:rPr>
                <w:rFonts w:ascii="Frutiger LT 55 Roman" w:hAnsi="Frutiger LT 55 Roman" w:cs="Frutiger LT 55 Roman"/>
                <w:bCs/>
                <w:i/>
                <w:iCs/>
                <w:sz w:val="16"/>
                <w:szCs w:val="16"/>
              </w:rPr>
              <w:t xml:space="preserve"> </w:t>
            </w:r>
          </w:p>
        </w:tc>
        <w:tc>
          <w:tcPr>
            <w:tcW w:w="810" w:type="dxa"/>
          </w:tcPr>
          <w:p w14:paraId="67BAE6AA" w14:textId="77777777" w:rsidR="006751E9" w:rsidRPr="000E1BD9" w:rsidRDefault="00E42B3F" w:rsidP="00E42B3F">
            <w:pPr>
              <w:keepNext/>
              <w:autoSpaceDE w:val="0"/>
              <w:autoSpaceDN w:val="0"/>
              <w:adjustRightInd w:val="0"/>
              <w:spacing w:line="240" w:lineRule="exact"/>
              <w:jc w:val="center"/>
              <w:rPr>
                <w:rFonts w:ascii="Frutiger LT 55 Roman" w:hAnsi="Frutiger LT 55 Roman" w:cs="Frutiger LT 55 Roman"/>
                <w:b/>
                <w:bCs/>
                <w:i/>
                <w:iCs/>
                <w:sz w:val="16"/>
                <w:szCs w:val="16"/>
              </w:rPr>
            </w:pPr>
            <w:r>
              <w:rPr>
                <w:rFonts w:ascii="Frutiger LT 55 Roman" w:hAnsi="Frutiger LT 55 Roman" w:cs="Frutiger LT 55 Roman"/>
                <w:b/>
                <w:bCs/>
                <w:iCs/>
                <w:sz w:val="16"/>
                <w:szCs w:val="16"/>
              </w:rPr>
              <w:t># of Credits</w:t>
            </w:r>
          </w:p>
        </w:tc>
        <w:tc>
          <w:tcPr>
            <w:tcW w:w="810" w:type="dxa"/>
          </w:tcPr>
          <w:p w14:paraId="082FFE4C" w14:textId="77777777" w:rsidR="00E42B3F" w:rsidRPr="000E1BD9" w:rsidRDefault="00E42B3F" w:rsidP="00E42B3F">
            <w:pPr>
              <w:keepNext/>
              <w:autoSpaceDE w:val="0"/>
              <w:autoSpaceDN w:val="0"/>
              <w:adjustRightInd w:val="0"/>
              <w:spacing w:line="240" w:lineRule="exact"/>
              <w:jc w:val="center"/>
              <w:rPr>
                <w:rFonts w:ascii="Frutiger LT 55 Roman" w:hAnsi="Frutiger LT 55 Roman" w:cs="Frutiger LT 55 Roman"/>
                <w:b/>
                <w:bCs/>
                <w:iCs/>
                <w:sz w:val="16"/>
                <w:szCs w:val="16"/>
              </w:rPr>
            </w:pPr>
            <w:r w:rsidRPr="000E1BD9">
              <w:rPr>
                <w:rFonts w:ascii="Frutiger LT 55 Roman" w:hAnsi="Frutiger LT 55 Roman" w:cs="Frutiger LT 55 Roman"/>
                <w:b/>
                <w:bCs/>
                <w:iCs/>
                <w:sz w:val="16"/>
                <w:szCs w:val="16"/>
              </w:rPr>
              <w:t>New Prep.</w:t>
            </w:r>
          </w:p>
          <w:p w14:paraId="343B6AB9" w14:textId="77777777" w:rsidR="006751E9" w:rsidRPr="000E1BD9" w:rsidRDefault="00E42B3F" w:rsidP="00250728">
            <w:pPr>
              <w:keepNext/>
              <w:autoSpaceDE w:val="0"/>
              <w:autoSpaceDN w:val="0"/>
              <w:adjustRightInd w:val="0"/>
              <w:spacing w:line="240" w:lineRule="exact"/>
              <w:jc w:val="center"/>
              <w:rPr>
                <w:rFonts w:ascii="Frutiger LT 55 Roman" w:hAnsi="Frutiger LT 55 Roman" w:cs="Frutiger LT 55 Roman"/>
                <w:b/>
                <w:bCs/>
                <w:iCs/>
                <w:sz w:val="14"/>
                <w:szCs w:val="14"/>
              </w:rPr>
            </w:pPr>
            <w:r w:rsidRPr="000E1BD9">
              <w:rPr>
                <w:rFonts w:ascii="Frutiger LT 55 Roman" w:hAnsi="Frutiger LT 55 Roman" w:cs="Frutiger LT 55 Roman"/>
                <w:bCs/>
                <w:i/>
                <w:iCs/>
                <w:sz w:val="16"/>
                <w:szCs w:val="16"/>
              </w:rPr>
              <w:t>(</w:t>
            </w:r>
            <w:r w:rsidR="00250728">
              <w:rPr>
                <w:rFonts w:ascii="Frutiger LT 55 Roman" w:hAnsi="Frutiger LT 55 Roman" w:cs="Frutiger LT 55 Roman"/>
                <w:bCs/>
                <w:i/>
                <w:iCs/>
                <w:sz w:val="16"/>
                <w:szCs w:val="16"/>
              </w:rPr>
              <w:t>Y/N</w:t>
            </w:r>
            <w:r w:rsidRPr="000E1BD9">
              <w:rPr>
                <w:rFonts w:ascii="Frutiger LT 55 Roman" w:hAnsi="Frutiger LT 55 Roman" w:cs="Frutiger LT 55 Roman"/>
                <w:bCs/>
                <w:i/>
                <w:iCs/>
                <w:sz w:val="16"/>
                <w:szCs w:val="16"/>
              </w:rPr>
              <w:t>)</w:t>
            </w:r>
          </w:p>
        </w:tc>
        <w:tc>
          <w:tcPr>
            <w:tcW w:w="810" w:type="dxa"/>
          </w:tcPr>
          <w:p w14:paraId="667A0F20" w14:textId="77777777" w:rsidR="00E42B3F" w:rsidRPr="000E1BD9" w:rsidRDefault="00E42B3F" w:rsidP="00E42B3F">
            <w:pPr>
              <w:keepNext/>
              <w:autoSpaceDE w:val="0"/>
              <w:autoSpaceDN w:val="0"/>
              <w:adjustRightInd w:val="0"/>
              <w:spacing w:line="240" w:lineRule="exact"/>
              <w:jc w:val="center"/>
              <w:rPr>
                <w:rFonts w:ascii="Frutiger LT 55 Roman" w:hAnsi="Frutiger LT 55 Roman" w:cs="Frutiger LT 55 Roman"/>
                <w:b/>
                <w:bCs/>
                <w:iCs/>
                <w:sz w:val="16"/>
                <w:szCs w:val="16"/>
              </w:rPr>
            </w:pPr>
            <w:r w:rsidRPr="000E1BD9">
              <w:rPr>
                <w:rFonts w:ascii="Frutiger LT 55 Roman" w:hAnsi="Frutiger LT 55 Roman" w:cs="Frutiger LT 55 Roman"/>
                <w:b/>
                <w:bCs/>
                <w:iCs/>
                <w:sz w:val="16"/>
                <w:szCs w:val="16"/>
              </w:rPr>
              <w:t>New Course</w:t>
            </w:r>
          </w:p>
          <w:p w14:paraId="73A3293F" w14:textId="77777777" w:rsidR="006751E9" w:rsidRPr="000E1BD9" w:rsidRDefault="00E42B3F" w:rsidP="00250728">
            <w:pPr>
              <w:keepNext/>
              <w:autoSpaceDE w:val="0"/>
              <w:autoSpaceDN w:val="0"/>
              <w:adjustRightInd w:val="0"/>
              <w:spacing w:line="240" w:lineRule="exact"/>
              <w:jc w:val="center"/>
              <w:rPr>
                <w:rFonts w:ascii="Frutiger LT 55 Roman" w:hAnsi="Frutiger LT 55 Roman" w:cs="Frutiger LT 55 Roman"/>
                <w:bCs/>
                <w:i/>
                <w:iCs/>
                <w:sz w:val="16"/>
                <w:szCs w:val="16"/>
              </w:rPr>
            </w:pPr>
            <w:r w:rsidRPr="000E1BD9">
              <w:rPr>
                <w:rFonts w:ascii="Frutiger LT 55 Roman" w:hAnsi="Frutiger LT 55 Roman" w:cs="Frutiger LT 55 Roman"/>
                <w:bCs/>
                <w:i/>
                <w:iCs/>
                <w:sz w:val="16"/>
                <w:szCs w:val="16"/>
              </w:rPr>
              <w:t>(</w:t>
            </w:r>
            <w:r w:rsidR="00250728">
              <w:rPr>
                <w:rFonts w:ascii="Frutiger LT 55 Roman" w:hAnsi="Frutiger LT 55 Roman" w:cs="Frutiger LT 55 Roman"/>
                <w:bCs/>
                <w:i/>
                <w:iCs/>
                <w:sz w:val="16"/>
                <w:szCs w:val="16"/>
              </w:rPr>
              <w:t>Y/N</w:t>
            </w:r>
            <w:r w:rsidRPr="000E1BD9">
              <w:rPr>
                <w:rFonts w:ascii="Frutiger LT 55 Roman" w:hAnsi="Frutiger LT 55 Roman" w:cs="Frutiger LT 55 Roman"/>
                <w:bCs/>
                <w:i/>
                <w:iCs/>
                <w:sz w:val="16"/>
                <w:szCs w:val="16"/>
              </w:rPr>
              <w:t>)</w:t>
            </w:r>
          </w:p>
        </w:tc>
        <w:tc>
          <w:tcPr>
            <w:tcW w:w="720" w:type="dxa"/>
          </w:tcPr>
          <w:p w14:paraId="557241EF" w14:textId="77777777" w:rsidR="00250728" w:rsidRDefault="00E42B3F" w:rsidP="000E1BD9">
            <w:pPr>
              <w:keepNext/>
              <w:autoSpaceDE w:val="0"/>
              <w:autoSpaceDN w:val="0"/>
              <w:adjustRightInd w:val="0"/>
              <w:spacing w:line="240" w:lineRule="exact"/>
              <w:jc w:val="center"/>
              <w:rPr>
                <w:rFonts w:ascii="Frutiger LT 55 Roman" w:hAnsi="Frutiger LT 55 Roman" w:cs="Frutiger LT 55 Roman"/>
                <w:b/>
                <w:bCs/>
                <w:iCs/>
                <w:sz w:val="16"/>
                <w:szCs w:val="14"/>
              </w:rPr>
            </w:pPr>
            <w:r w:rsidRPr="00E42B3F">
              <w:rPr>
                <w:rFonts w:ascii="Frutiger LT 55 Roman" w:hAnsi="Frutiger LT 55 Roman" w:cs="Frutiger LT 55 Roman"/>
                <w:b/>
                <w:bCs/>
                <w:iCs/>
                <w:sz w:val="16"/>
                <w:szCs w:val="14"/>
              </w:rPr>
              <w:t xml:space="preserve">UG </w:t>
            </w:r>
          </w:p>
          <w:p w14:paraId="1B5844F8" w14:textId="77777777" w:rsidR="006751E9" w:rsidRPr="00E42B3F" w:rsidRDefault="00E42B3F" w:rsidP="000E1BD9">
            <w:pPr>
              <w:keepNext/>
              <w:autoSpaceDE w:val="0"/>
              <w:autoSpaceDN w:val="0"/>
              <w:adjustRightInd w:val="0"/>
              <w:spacing w:line="240" w:lineRule="exact"/>
              <w:jc w:val="center"/>
              <w:rPr>
                <w:rFonts w:ascii="Frutiger LT 55 Roman" w:hAnsi="Frutiger LT 55 Roman" w:cs="Frutiger LT 55 Roman"/>
                <w:b/>
                <w:bCs/>
                <w:iCs/>
                <w:sz w:val="14"/>
                <w:szCs w:val="14"/>
              </w:rPr>
            </w:pPr>
            <w:r w:rsidRPr="00E42B3F">
              <w:rPr>
                <w:rFonts w:ascii="Frutiger LT 55 Roman" w:hAnsi="Frutiger LT 55 Roman" w:cs="Frutiger LT 55 Roman"/>
                <w:b/>
                <w:bCs/>
                <w:iCs/>
                <w:sz w:val="16"/>
                <w:szCs w:val="14"/>
              </w:rPr>
              <w:t>or GR</w:t>
            </w:r>
          </w:p>
        </w:tc>
        <w:tc>
          <w:tcPr>
            <w:tcW w:w="810" w:type="dxa"/>
          </w:tcPr>
          <w:p w14:paraId="245A9B16" w14:textId="77777777" w:rsidR="006751E9" w:rsidRPr="000E1BD9" w:rsidRDefault="00E42B3F" w:rsidP="000E1BD9">
            <w:pPr>
              <w:keepNext/>
              <w:autoSpaceDE w:val="0"/>
              <w:autoSpaceDN w:val="0"/>
              <w:adjustRightInd w:val="0"/>
              <w:spacing w:line="240" w:lineRule="exact"/>
              <w:jc w:val="center"/>
              <w:rPr>
                <w:rFonts w:ascii="Frutiger LT 55 Roman" w:hAnsi="Frutiger LT 55 Roman" w:cs="Frutiger LT 55 Roman"/>
                <w:b/>
                <w:bCs/>
                <w:iCs/>
                <w:sz w:val="14"/>
                <w:szCs w:val="14"/>
              </w:rPr>
            </w:pPr>
            <w:r w:rsidRPr="00250728">
              <w:rPr>
                <w:rFonts w:ascii="Frutiger LT 55 Roman" w:hAnsi="Frutiger LT 55 Roman" w:cs="Frutiger LT 55 Roman"/>
                <w:b/>
                <w:bCs/>
                <w:iCs/>
                <w:sz w:val="14"/>
                <w:szCs w:val="14"/>
              </w:rPr>
              <w:t># of students</w:t>
            </w:r>
          </w:p>
        </w:tc>
        <w:tc>
          <w:tcPr>
            <w:tcW w:w="2260" w:type="dxa"/>
          </w:tcPr>
          <w:p w14:paraId="42FC6F49" w14:textId="77777777" w:rsidR="006751E9" w:rsidRPr="000E1BD9" w:rsidRDefault="006751E9" w:rsidP="000E1BD9">
            <w:pPr>
              <w:keepNext/>
              <w:autoSpaceDE w:val="0"/>
              <w:autoSpaceDN w:val="0"/>
              <w:adjustRightInd w:val="0"/>
              <w:spacing w:line="240" w:lineRule="exact"/>
              <w:jc w:val="center"/>
              <w:rPr>
                <w:rFonts w:ascii="Frutiger LT 55 Roman" w:hAnsi="Frutiger LT 55 Roman" w:cs="Frutiger LT 55 Roman"/>
                <w:b/>
                <w:bCs/>
                <w:iCs/>
                <w:sz w:val="14"/>
                <w:szCs w:val="14"/>
              </w:rPr>
            </w:pPr>
            <w:r w:rsidRPr="000E1BD9">
              <w:rPr>
                <w:rFonts w:ascii="Frutiger LT 55 Roman" w:hAnsi="Frutiger LT 55 Roman" w:cs="Frutiger LT 55 Roman"/>
                <w:b/>
                <w:bCs/>
                <w:iCs/>
                <w:sz w:val="14"/>
                <w:szCs w:val="14"/>
              </w:rPr>
              <w:t>Institution where Course was Taught</w:t>
            </w:r>
            <w:r w:rsidR="00E42B3F">
              <w:rPr>
                <w:rFonts w:ascii="Frutiger LT 55 Roman" w:hAnsi="Frutiger LT 55 Roman" w:cs="Frutiger LT 55 Roman"/>
                <w:b/>
                <w:bCs/>
                <w:iCs/>
                <w:sz w:val="14"/>
                <w:szCs w:val="14"/>
              </w:rPr>
              <w:t xml:space="preserve"> (if not SJU)</w:t>
            </w:r>
          </w:p>
        </w:tc>
      </w:tr>
      <w:tr w:rsidR="00250728" w:rsidRPr="000E1BD9" w14:paraId="45B5AABF" w14:textId="77777777" w:rsidTr="00250728">
        <w:trPr>
          <w:cantSplit/>
        </w:trPr>
        <w:tc>
          <w:tcPr>
            <w:tcW w:w="1165" w:type="dxa"/>
          </w:tcPr>
          <w:p w14:paraId="43DDED34" w14:textId="77777777" w:rsidR="006751E9" w:rsidRPr="00E42B3F" w:rsidRDefault="006751E9" w:rsidP="000E1BD9">
            <w:pPr>
              <w:keepNext/>
              <w:autoSpaceDE w:val="0"/>
              <w:autoSpaceDN w:val="0"/>
              <w:adjustRightInd w:val="0"/>
              <w:spacing w:line="240" w:lineRule="exact"/>
              <w:rPr>
                <w:rFonts w:ascii="Frutiger LT 55 Roman" w:hAnsi="Frutiger LT 55 Roman" w:cs="Frutiger LT 55 Roman"/>
                <w:bCs/>
                <w:iCs/>
                <w:sz w:val="14"/>
                <w:szCs w:val="20"/>
              </w:rPr>
            </w:pPr>
          </w:p>
        </w:tc>
        <w:tc>
          <w:tcPr>
            <w:tcW w:w="2610" w:type="dxa"/>
          </w:tcPr>
          <w:p w14:paraId="33E1BCC2" w14:textId="77777777" w:rsidR="006751E9" w:rsidRPr="00250728" w:rsidRDefault="006751E9" w:rsidP="000E1BD9">
            <w:pPr>
              <w:keepNext/>
              <w:autoSpaceDE w:val="0"/>
              <w:autoSpaceDN w:val="0"/>
              <w:adjustRightInd w:val="0"/>
              <w:spacing w:line="240" w:lineRule="exact"/>
              <w:rPr>
                <w:rFonts w:ascii="Frutiger LT 55 Roman" w:hAnsi="Frutiger LT 55 Roman" w:cs="Frutiger LT 55 Roman"/>
                <w:bCs/>
                <w:iCs/>
                <w:sz w:val="14"/>
                <w:szCs w:val="20"/>
              </w:rPr>
            </w:pPr>
          </w:p>
        </w:tc>
        <w:tc>
          <w:tcPr>
            <w:tcW w:w="810" w:type="dxa"/>
          </w:tcPr>
          <w:p w14:paraId="76132249" w14:textId="77777777" w:rsidR="006751E9" w:rsidRPr="00250728" w:rsidRDefault="006751E9" w:rsidP="000E1BD9">
            <w:pPr>
              <w:keepNext/>
              <w:autoSpaceDE w:val="0"/>
              <w:autoSpaceDN w:val="0"/>
              <w:adjustRightInd w:val="0"/>
              <w:spacing w:line="240" w:lineRule="exact"/>
              <w:rPr>
                <w:rFonts w:ascii="Frutiger LT 55 Roman" w:hAnsi="Frutiger LT 55 Roman" w:cs="Frutiger LT 55 Roman"/>
                <w:bCs/>
                <w:iCs/>
                <w:sz w:val="14"/>
                <w:szCs w:val="20"/>
              </w:rPr>
            </w:pPr>
          </w:p>
        </w:tc>
        <w:tc>
          <w:tcPr>
            <w:tcW w:w="810" w:type="dxa"/>
          </w:tcPr>
          <w:p w14:paraId="5717331E" w14:textId="77777777" w:rsidR="006751E9" w:rsidRPr="00250728" w:rsidRDefault="006751E9" w:rsidP="000E1BD9">
            <w:pPr>
              <w:keepNext/>
              <w:autoSpaceDE w:val="0"/>
              <w:autoSpaceDN w:val="0"/>
              <w:adjustRightInd w:val="0"/>
              <w:spacing w:line="240" w:lineRule="exact"/>
              <w:rPr>
                <w:rFonts w:ascii="Frutiger LT 55 Roman" w:hAnsi="Frutiger LT 55 Roman" w:cs="Frutiger LT 55 Roman"/>
                <w:bCs/>
                <w:iCs/>
                <w:sz w:val="14"/>
                <w:szCs w:val="20"/>
              </w:rPr>
            </w:pPr>
          </w:p>
        </w:tc>
        <w:tc>
          <w:tcPr>
            <w:tcW w:w="810" w:type="dxa"/>
          </w:tcPr>
          <w:p w14:paraId="3010F59E" w14:textId="77777777" w:rsidR="006751E9" w:rsidRPr="00250728" w:rsidRDefault="006751E9" w:rsidP="000E1BD9">
            <w:pPr>
              <w:keepNext/>
              <w:autoSpaceDE w:val="0"/>
              <w:autoSpaceDN w:val="0"/>
              <w:adjustRightInd w:val="0"/>
              <w:spacing w:line="240" w:lineRule="exact"/>
              <w:rPr>
                <w:rFonts w:ascii="Frutiger LT 55 Roman" w:hAnsi="Frutiger LT 55 Roman" w:cs="Frutiger LT 55 Roman"/>
                <w:bCs/>
                <w:iCs/>
                <w:sz w:val="14"/>
                <w:szCs w:val="20"/>
              </w:rPr>
            </w:pPr>
          </w:p>
        </w:tc>
        <w:tc>
          <w:tcPr>
            <w:tcW w:w="720" w:type="dxa"/>
          </w:tcPr>
          <w:p w14:paraId="15AB8192" w14:textId="77777777" w:rsidR="006751E9" w:rsidRPr="00250728" w:rsidRDefault="006751E9" w:rsidP="000E1BD9">
            <w:pPr>
              <w:keepNext/>
              <w:autoSpaceDE w:val="0"/>
              <w:autoSpaceDN w:val="0"/>
              <w:adjustRightInd w:val="0"/>
              <w:spacing w:line="240" w:lineRule="exact"/>
              <w:rPr>
                <w:rFonts w:ascii="Frutiger LT 55 Roman" w:hAnsi="Frutiger LT 55 Roman" w:cs="Frutiger LT 55 Roman"/>
                <w:bCs/>
                <w:iCs/>
                <w:sz w:val="14"/>
                <w:szCs w:val="20"/>
              </w:rPr>
            </w:pPr>
          </w:p>
        </w:tc>
        <w:tc>
          <w:tcPr>
            <w:tcW w:w="810" w:type="dxa"/>
          </w:tcPr>
          <w:p w14:paraId="6F968957" w14:textId="77777777" w:rsidR="006751E9" w:rsidRPr="00250728" w:rsidRDefault="006751E9" w:rsidP="000E1BD9">
            <w:pPr>
              <w:keepNext/>
              <w:autoSpaceDE w:val="0"/>
              <w:autoSpaceDN w:val="0"/>
              <w:adjustRightInd w:val="0"/>
              <w:spacing w:line="240" w:lineRule="exact"/>
              <w:rPr>
                <w:rFonts w:ascii="Frutiger LT 55 Roman" w:hAnsi="Frutiger LT 55 Roman" w:cs="Frutiger LT 55 Roman"/>
                <w:bCs/>
                <w:iCs/>
                <w:sz w:val="14"/>
                <w:szCs w:val="20"/>
              </w:rPr>
            </w:pPr>
          </w:p>
        </w:tc>
        <w:tc>
          <w:tcPr>
            <w:tcW w:w="2260" w:type="dxa"/>
          </w:tcPr>
          <w:p w14:paraId="7D1FBD7F" w14:textId="77777777" w:rsidR="006751E9" w:rsidRPr="00250728" w:rsidRDefault="006751E9" w:rsidP="000E1BD9">
            <w:pPr>
              <w:keepNext/>
              <w:autoSpaceDE w:val="0"/>
              <w:autoSpaceDN w:val="0"/>
              <w:adjustRightInd w:val="0"/>
              <w:spacing w:line="240" w:lineRule="exact"/>
              <w:rPr>
                <w:rFonts w:ascii="Frutiger LT 55 Roman" w:hAnsi="Frutiger LT 55 Roman" w:cs="Frutiger LT 55 Roman"/>
                <w:bCs/>
                <w:iCs/>
                <w:sz w:val="14"/>
                <w:szCs w:val="20"/>
              </w:rPr>
            </w:pPr>
          </w:p>
        </w:tc>
      </w:tr>
      <w:tr w:rsidR="00250728" w:rsidRPr="000E1BD9" w14:paraId="5CED301E" w14:textId="77777777" w:rsidTr="00250728">
        <w:trPr>
          <w:cantSplit/>
        </w:trPr>
        <w:tc>
          <w:tcPr>
            <w:tcW w:w="1165" w:type="dxa"/>
          </w:tcPr>
          <w:p w14:paraId="656433BB" w14:textId="77777777" w:rsidR="006751E9" w:rsidRPr="00E42B3F" w:rsidRDefault="006751E9" w:rsidP="000E1BD9">
            <w:pPr>
              <w:keepNext/>
              <w:autoSpaceDE w:val="0"/>
              <w:autoSpaceDN w:val="0"/>
              <w:adjustRightInd w:val="0"/>
              <w:spacing w:line="240" w:lineRule="exact"/>
              <w:rPr>
                <w:rFonts w:ascii="Frutiger LT 55 Roman" w:hAnsi="Frutiger LT 55 Roman" w:cs="Frutiger LT 55 Roman"/>
                <w:bCs/>
                <w:iCs/>
                <w:sz w:val="14"/>
                <w:szCs w:val="20"/>
              </w:rPr>
            </w:pPr>
          </w:p>
        </w:tc>
        <w:tc>
          <w:tcPr>
            <w:tcW w:w="2610" w:type="dxa"/>
          </w:tcPr>
          <w:p w14:paraId="50217EAD" w14:textId="77777777" w:rsidR="006751E9" w:rsidRPr="00250728" w:rsidRDefault="006751E9" w:rsidP="000E1BD9">
            <w:pPr>
              <w:keepNext/>
              <w:autoSpaceDE w:val="0"/>
              <w:autoSpaceDN w:val="0"/>
              <w:adjustRightInd w:val="0"/>
              <w:spacing w:line="240" w:lineRule="exact"/>
              <w:rPr>
                <w:rFonts w:ascii="Frutiger LT 55 Roman" w:hAnsi="Frutiger LT 55 Roman" w:cs="Frutiger LT 55 Roman"/>
                <w:bCs/>
                <w:iCs/>
                <w:sz w:val="14"/>
                <w:szCs w:val="20"/>
              </w:rPr>
            </w:pPr>
          </w:p>
        </w:tc>
        <w:tc>
          <w:tcPr>
            <w:tcW w:w="810" w:type="dxa"/>
          </w:tcPr>
          <w:p w14:paraId="30058259" w14:textId="77777777" w:rsidR="006751E9" w:rsidRPr="00250728" w:rsidRDefault="006751E9" w:rsidP="000E1BD9">
            <w:pPr>
              <w:keepNext/>
              <w:autoSpaceDE w:val="0"/>
              <w:autoSpaceDN w:val="0"/>
              <w:adjustRightInd w:val="0"/>
              <w:spacing w:line="240" w:lineRule="exact"/>
              <w:rPr>
                <w:rFonts w:ascii="Frutiger LT 55 Roman" w:hAnsi="Frutiger LT 55 Roman" w:cs="Frutiger LT 55 Roman"/>
                <w:bCs/>
                <w:iCs/>
                <w:sz w:val="14"/>
                <w:szCs w:val="20"/>
              </w:rPr>
            </w:pPr>
          </w:p>
        </w:tc>
        <w:tc>
          <w:tcPr>
            <w:tcW w:w="810" w:type="dxa"/>
          </w:tcPr>
          <w:p w14:paraId="5E665F74" w14:textId="77777777" w:rsidR="006751E9" w:rsidRPr="00250728" w:rsidRDefault="006751E9" w:rsidP="000E1BD9">
            <w:pPr>
              <w:keepNext/>
              <w:autoSpaceDE w:val="0"/>
              <w:autoSpaceDN w:val="0"/>
              <w:adjustRightInd w:val="0"/>
              <w:spacing w:line="240" w:lineRule="exact"/>
              <w:rPr>
                <w:rFonts w:ascii="Frutiger LT 55 Roman" w:hAnsi="Frutiger LT 55 Roman" w:cs="Frutiger LT 55 Roman"/>
                <w:bCs/>
                <w:iCs/>
                <w:sz w:val="14"/>
                <w:szCs w:val="20"/>
              </w:rPr>
            </w:pPr>
          </w:p>
        </w:tc>
        <w:tc>
          <w:tcPr>
            <w:tcW w:w="810" w:type="dxa"/>
          </w:tcPr>
          <w:p w14:paraId="1868DE27" w14:textId="77777777" w:rsidR="006751E9" w:rsidRPr="00250728" w:rsidRDefault="006751E9" w:rsidP="000E1BD9">
            <w:pPr>
              <w:keepNext/>
              <w:autoSpaceDE w:val="0"/>
              <w:autoSpaceDN w:val="0"/>
              <w:adjustRightInd w:val="0"/>
              <w:spacing w:line="240" w:lineRule="exact"/>
              <w:rPr>
                <w:rFonts w:ascii="Frutiger LT 55 Roman" w:hAnsi="Frutiger LT 55 Roman" w:cs="Frutiger LT 55 Roman"/>
                <w:bCs/>
                <w:iCs/>
                <w:sz w:val="14"/>
                <w:szCs w:val="20"/>
              </w:rPr>
            </w:pPr>
          </w:p>
        </w:tc>
        <w:tc>
          <w:tcPr>
            <w:tcW w:w="720" w:type="dxa"/>
          </w:tcPr>
          <w:p w14:paraId="0A1F3F0F" w14:textId="77777777" w:rsidR="006751E9" w:rsidRPr="00250728" w:rsidRDefault="006751E9" w:rsidP="000E1BD9">
            <w:pPr>
              <w:keepNext/>
              <w:autoSpaceDE w:val="0"/>
              <w:autoSpaceDN w:val="0"/>
              <w:adjustRightInd w:val="0"/>
              <w:spacing w:line="240" w:lineRule="exact"/>
              <w:rPr>
                <w:rFonts w:ascii="Frutiger LT 55 Roman" w:hAnsi="Frutiger LT 55 Roman" w:cs="Frutiger LT 55 Roman"/>
                <w:bCs/>
                <w:iCs/>
                <w:sz w:val="14"/>
                <w:szCs w:val="20"/>
              </w:rPr>
            </w:pPr>
          </w:p>
        </w:tc>
        <w:tc>
          <w:tcPr>
            <w:tcW w:w="810" w:type="dxa"/>
          </w:tcPr>
          <w:p w14:paraId="6BC2E176" w14:textId="77777777" w:rsidR="006751E9" w:rsidRPr="00250728" w:rsidRDefault="006751E9" w:rsidP="000E1BD9">
            <w:pPr>
              <w:keepNext/>
              <w:autoSpaceDE w:val="0"/>
              <w:autoSpaceDN w:val="0"/>
              <w:adjustRightInd w:val="0"/>
              <w:spacing w:line="240" w:lineRule="exact"/>
              <w:rPr>
                <w:rFonts w:ascii="Frutiger LT 55 Roman" w:hAnsi="Frutiger LT 55 Roman" w:cs="Frutiger LT 55 Roman"/>
                <w:bCs/>
                <w:iCs/>
                <w:sz w:val="14"/>
                <w:szCs w:val="20"/>
              </w:rPr>
            </w:pPr>
          </w:p>
        </w:tc>
        <w:tc>
          <w:tcPr>
            <w:tcW w:w="2260" w:type="dxa"/>
          </w:tcPr>
          <w:p w14:paraId="2E5062DB" w14:textId="77777777" w:rsidR="006751E9" w:rsidRPr="00250728" w:rsidRDefault="006751E9" w:rsidP="000E1BD9">
            <w:pPr>
              <w:keepNext/>
              <w:autoSpaceDE w:val="0"/>
              <w:autoSpaceDN w:val="0"/>
              <w:adjustRightInd w:val="0"/>
              <w:spacing w:line="240" w:lineRule="exact"/>
              <w:rPr>
                <w:rFonts w:ascii="Frutiger LT 55 Roman" w:hAnsi="Frutiger LT 55 Roman" w:cs="Frutiger LT 55 Roman"/>
                <w:bCs/>
                <w:iCs/>
                <w:sz w:val="14"/>
                <w:szCs w:val="20"/>
              </w:rPr>
            </w:pPr>
          </w:p>
        </w:tc>
      </w:tr>
      <w:tr w:rsidR="00250728" w:rsidRPr="000E1BD9" w14:paraId="6538F089" w14:textId="77777777" w:rsidTr="00250728">
        <w:trPr>
          <w:cantSplit/>
        </w:trPr>
        <w:tc>
          <w:tcPr>
            <w:tcW w:w="1165" w:type="dxa"/>
          </w:tcPr>
          <w:p w14:paraId="125BD075" w14:textId="77777777" w:rsidR="006751E9" w:rsidRPr="00E42B3F" w:rsidRDefault="006751E9" w:rsidP="000E1BD9">
            <w:pPr>
              <w:keepNext/>
              <w:autoSpaceDE w:val="0"/>
              <w:autoSpaceDN w:val="0"/>
              <w:adjustRightInd w:val="0"/>
              <w:spacing w:line="240" w:lineRule="exact"/>
              <w:rPr>
                <w:rFonts w:ascii="Frutiger LT 55 Roman" w:hAnsi="Frutiger LT 55 Roman" w:cs="Frutiger LT 55 Roman"/>
                <w:bCs/>
                <w:iCs/>
                <w:sz w:val="14"/>
                <w:szCs w:val="20"/>
              </w:rPr>
            </w:pPr>
          </w:p>
        </w:tc>
        <w:tc>
          <w:tcPr>
            <w:tcW w:w="2610" w:type="dxa"/>
          </w:tcPr>
          <w:p w14:paraId="6758DF02" w14:textId="77777777" w:rsidR="006751E9" w:rsidRPr="00250728" w:rsidRDefault="006751E9" w:rsidP="000E1BD9">
            <w:pPr>
              <w:keepNext/>
              <w:autoSpaceDE w:val="0"/>
              <w:autoSpaceDN w:val="0"/>
              <w:adjustRightInd w:val="0"/>
              <w:spacing w:line="240" w:lineRule="exact"/>
              <w:rPr>
                <w:rFonts w:ascii="Frutiger LT 55 Roman" w:hAnsi="Frutiger LT 55 Roman" w:cs="Frutiger LT 55 Roman"/>
                <w:bCs/>
                <w:iCs/>
                <w:sz w:val="14"/>
                <w:szCs w:val="20"/>
              </w:rPr>
            </w:pPr>
          </w:p>
        </w:tc>
        <w:tc>
          <w:tcPr>
            <w:tcW w:w="810" w:type="dxa"/>
          </w:tcPr>
          <w:p w14:paraId="57704D01" w14:textId="77777777" w:rsidR="006751E9" w:rsidRPr="00250728" w:rsidRDefault="006751E9" w:rsidP="000E1BD9">
            <w:pPr>
              <w:keepNext/>
              <w:autoSpaceDE w:val="0"/>
              <w:autoSpaceDN w:val="0"/>
              <w:adjustRightInd w:val="0"/>
              <w:spacing w:line="240" w:lineRule="exact"/>
              <w:rPr>
                <w:rFonts w:ascii="Frutiger LT 55 Roman" w:hAnsi="Frutiger LT 55 Roman" w:cs="Frutiger LT 55 Roman"/>
                <w:bCs/>
                <w:iCs/>
                <w:sz w:val="14"/>
                <w:szCs w:val="20"/>
              </w:rPr>
            </w:pPr>
          </w:p>
        </w:tc>
        <w:tc>
          <w:tcPr>
            <w:tcW w:w="810" w:type="dxa"/>
          </w:tcPr>
          <w:p w14:paraId="0A47142E" w14:textId="77777777" w:rsidR="006751E9" w:rsidRPr="00250728" w:rsidRDefault="006751E9" w:rsidP="000E1BD9">
            <w:pPr>
              <w:keepNext/>
              <w:autoSpaceDE w:val="0"/>
              <w:autoSpaceDN w:val="0"/>
              <w:adjustRightInd w:val="0"/>
              <w:spacing w:line="240" w:lineRule="exact"/>
              <w:rPr>
                <w:rFonts w:ascii="Frutiger LT 55 Roman" w:hAnsi="Frutiger LT 55 Roman" w:cs="Frutiger LT 55 Roman"/>
                <w:bCs/>
                <w:iCs/>
                <w:sz w:val="14"/>
                <w:szCs w:val="20"/>
              </w:rPr>
            </w:pPr>
          </w:p>
        </w:tc>
        <w:tc>
          <w:tcPr>
            <w:tcW w:w="810" w:type="dxa"/>
          </w:tcPr>
          <w:p w14:paraId="63DDE301" w14:textId="77777777" w:rsidR="006751E9" w:rsidRPr="00250728" w:rsidRDefault="006751E9" w:rsidP="000E1BD9">
            <w:pPr>
              <w:keepNext/>
              <w:autoSpaceDE w:val="0"/>
              <w:autoSpaceDN w:val="0"/>
              <w:adjustRightInd w:val="0"/>
              <w:spacing w:line="240" w:lineRule="exact"/>
              <w:rPr>
                <w:rFonts w:ascii="Frutiger LT 55 Roman" w:hAnsi="Frutiger LT 55 Roman" w:cs="Frutiger LT 55 Roman"/>
                <w:bCs/>
                <w:iCs/>
                <w:sz w:val="14"/>
                <w:szCs w:val="20"/>
              </w:rPr>
            </w:pPr>
          </w:p>
        </w:tc>
        <w:tc>
          <w:tcPr>
            <w:tcW w:w="720" w:type="dxa"/>
          </w:tcPr>
          <w:p w14:paraId="525A8357" w14:textId="77777777" w:rsidR="006751E9" w:rsidRPr="00250728" w:rsidRDefault="006751E9" w:rsidP="000E1BD9">
            <w:pPr>
              <w:keepNext/>
              <w:autoSpaceDE w:val="0"/>
              <w:autoSpaceDN w:val="0"/>
              <w:adjustRightInd w:val="0"/>
              <w:spacing w:line="240" w:lineRule="exact"/>
              <w:rPr>
                <w:rFonts w:ascii="Frutiger LT 55 Roman" w:hAnsi="Frutiger LT 55 Roman" w:cs="Frutiger LT 55 Roman"/>
                <w:bCs/>
                <w:iCs/>
                <w:sz w:val="14"/>
                <w:szCs w:val="20"/>
              </w:rPr>
            </w:pPr>
          </w:p>
        </w:tc>
        <w:tc>
          <w:tcPr>
            <w:tcW w:w="810" w:type="dxa"/>
          </w:tcPr>
          <w:p w14:paraId="756D829C" w14:textId="77777777" w:rsidR="006751E9" w:rsidRPr="00250728" w:rsidRDefault="006751E9" w:rsidP="000E1BD9">
            <w:pPr>
              <w:keepNext/>
              <w:autoSpaceDE w:val="0"/>
              <w:autoSpaceDN w:val="0"/>
              <w:adjustRightInd w:val="0"/>
              <w:spacing w:line="240" w:lineRule="exact"/>
              <w:rPr>
                <w:rFonts w:ascii="Frutiger LT 55 Roman" w:hAnsi="Frutiger LT 55 Roman" w:cs="Frutiger LT 55 Roman"/>
                <w:bCs/>
                <w:iCs/>
                <w:sz w:val="14"/>
                <w:szCs w:val="20"/>
              </w:rPr>
            </w:pPr>
          </w:p>
        </w:tc>
        <w:tc>
          <w:tcPr>
            <w:tcW w:w="2260" w:type="dxa"/>
          </w:tcPr>
          <w:p w14:paraId="05388AFE" w14:textId="77777777" w:rsidR="006751E9" w:rsidRPr="00250728" w:rsidRDefault="006751E9" w:rsidP="000E1BD9">
            <w:pPr>
              <w:keepNext/>
              <w:autoSpaceDE w:val="0"/>
              <w:autoSpaceDN w:val="0"/>
              <w:adjustRightInd w:val="0"/>
              <w:spacing w:line="240" w:lineRule="exact"/>
              <w:rPr>
                <w:rFonts w:ascii="Frutiger LT 55 Roman" w:hAnsi="Frutiger LT 55 Roman" w:cs="Frutiger LT 55 Roman"/>
                <w:bCs/>
                <w:iCs/>
                <w:sz w:val="14"/>
                <w:szCs w:val="20"/>
              </w:rPr>
            </w:pPr>
          </w:p>
        </w:tc>
      </w:tr>
      <w:tr w:rsidR="00250728" w:rsidRPr="000E1BD9" w14:paraId="62A88842" w14:textId="77777777" w:rsidTr="00250728">
        <w:trPr>
          <w:cantSplit/>
        </w:trPr>
        <w:tc>
          <w:tcPr>
            <w:tcW w:w="1165" w:type="dxa"/>
          </w:tcPr>
          <w:p w14:paraId="5470B5CC" w14:textId="77777777" w:rsidR="006751E9" w:rsidRPr="00E42B3F" w:rsidRDefault="006751E9" w:rsidP="000E1BD9">
            <w:pPr>
              <w:keepNext/>
              <w:autoSpaceDE w:val="0"/>
              <w:autoSpaceDN w:val="0"/>
              <w:adjustRightInd w:val="0"/>
              <w:spacing w:line="240" w:lineRule="exact"/>
              <w:rPr>
                <w:rFonts w:ascii="Frutiger LT 55 Roman" w:hAnsi="Frutiger LT 55 Roman" w:cs="Frutiger LT 55 Roman"/>
                <w:bCs/>
                <w:iCs/>
                <w:sz w:val="14"/>
                <w:szCs w:val="20"/>
              </w:rPr>
            </w:pPr>
          </w:p>
        </w:tc>
        <w:tc>
          <w:tcPr>
            <w:tcW w:w="2610" w:type="dxa"/>
          </w:tcPr>
          <w:p w14:paraId="02FB40E2" w14:textId="77777777" w:rsidR="006751E9" w:rsidRPr="00250728" w:rsidRDefault="006751E9" w:rsidP="000E1BD9">
            <w:pPr>
              <w:keepNext/>
              <w:autoSpaceDE w:val="0"/>
              <w:autoSpaceDN w:val="0"/>
              <w:adjustRightInd w:val="0"/>
              <w:spacing w:line="240" w:lineRule="exact"/>
              <w:rPr>
                <w:rFonts w:ascii="Frutiger LT 55 Roman" w:hAnsi="Frutiger LT 55 Roman" w:cs="Frutiger LT 55 Roman"/>
                <w:bCs/>
                <w:iCs/>
                <w:sz w:val="14"/>
                <w:szCs w:val="20"/>
              </w:rPr>
            </w:pPr>
          </w:p>
        </w:tc>
        <w:tc>
          <w:tcPr>
            <w:tcW w:w="810" w:type="dxa"/>
          </w:tcPr>
          <w:p w14:paraId="7BF4D58C" w14:textId="77777777" w:rsidR="006751E9" w:rsidRPr="00250728" w:rsidRDefault="006751E9" w:rsidP="000E1BD9">
            <w:pPr>
              <w:keepNext/>
              <w:autoSpaceDE w:val="0"/>
              <w:autoSpaceDN w:val="0"/>
              <w:adjustRightInd w:val="0"/>
              <w:spacing w:line="240" w:lineRule="exact"/>
              <w:rPr>
                <w:rFonts w:ascii="Frutiger LT 55 Roman" w:hAnsi="Frutiger LT 55 Roman" w:cs="Frutiger LT 55 Roman"/>
                <w:bCs/>
                <w:iCs/>
                <w:sz w:val="14"/>
                <w:szCs w:val="20"/>
              </w:rPr>
            </w:pPr>
          </w:p>
        </w:tc>
        <w:tc>
          <w:tcPr>
            <w:tcW w:w="810" w:type="dxa"/>
          </w:tcPr>
          <w:p w14:paraId="7AB14595" w14:textId="77777777" w:rsidR="006751E9" w:rsidRPr="00250728" w:rsidRDefault="006751E9" w:rsidP="000E1BD9">
            <w:pPr>
              <w:keepNext/>
              <w:autoSpaceDE w:val="0"/>
              <w:autoSpaceDN w:val="0"/>
              <w:adjustRightInd w:val="0"/>
              <w:spacing w:line="240" w:lineRule="exact"/>
              <w:rPr>
                <w:rFonts w:ascii="Frutiger LT 55 Roman" w:hAnsi="Frutiger LT 55 Roman" w:cs="Frutiger LT 55 Roman"/>
                <w:bCs/>
                <w:iCs/>
                <w:sz w:val="14"/>
                <w:szCs w:val="20"/>
              </w:rPr>
            </w:pPr>
          </w:p>
        </w:tc>
        <w:tc>
          <w:tcPr>
            <w:tcW w:w="810" w:type="dxa"/>
          </w:tcPr>
          <w:p w14:paraId="7DC76148" w14:textId="77777777" w:rsidR="006751E9" w:rsidRPr="00250728" w:rsidRDefault="006751E9" w:rsidP="000E1BD9">
            <w:pPr>
              <w:keepNext/>
              <w:autoSpaceDE w:val="0"/>
              <w:autoSpaceDN w:val="0"/>
              <w:adjustRightInd w:val="0"/>
              <w:spacing w:line="240" w:lineRule="exact"/>
              <w:rPr>
                <w:rFonts w:ascii="Frutiger LT 55 Roman" w:hAnsi="Frutiger LT 55 Roman" w:cs="Frutiger LT 55 Roman"/>
                <w:bCs/>
                <w:iCs/>
                <w:sz w:val="14"/>
                <w:szCs w:val="20"/>
              </w:rPr>
            </w:pPr>
          </w:p>
        </w:tc>
        <w:tc>
          <w:tcPr>
            <w:tcW w:w="720" w:type="dxa"/>
          </w:tcPr>
          <w:p w14:paraId="64EC069B" w14:textId="77777777" w:rsidR="006751E9" w:rsidRPr="00250728" w:rsidRDefault="006751E9" w:rsidP="000E1BD9">
            <w:pPr>
              <w:keepNext/>
              <w:autoSpaceDE w:val="0"/>
              <w:autoSpaceDN w:val="0"/>
              <w:adjustRightInd w:val="0"/>
              <w:spacing w:line="240" w:lineRule="exact"/>
              <w:rPr>
                <w:rFonts w:ascii="Frutiger LT 55 Roman" w:hAnsi="Frutiger LT 55 Roman" w:cs="Frutiger LT 55 Roman"/>
                <w:bCs/>
                <w:iCs/>
                <w:sz w:val="14"/>
                <w:szCs w:val="20"/>
              </w:rPr>
            </w:pPr>
          </w:p>
        </w:tc>
        <w:tc>
          <w:tcPr>
            <w:tcW w:w="810" w:type="dxa"/>
          </w:tcPr>
          <w:p w14:paraId="4DC66776" w14:textId="77777777" w:rsidR="006751E9" w:rsidRPr="00250728" w:rsidRDefault="006751E9" w:rsidP="000E1BD9">
            <w:pPr>
              <w:keepNext/>
              <w:autoSpaceDE w:val="0"/>
              <w:autoSpaceDN w:val="0"/>
              <w:adjustRightInd w:val="0"/>
              <w:spacing w:line="240" w:lineRule="exact"/>
              <w:rPr>
                <w:rFonts w:ascii="Frutiger LT 55 Roman" w:hAnsi="Frutiger LT 55 Roman" w:cs="Frutiger LT 55 Roman"/>
                <w:bCs/>
                <w:iCs/>
                <w:sz w:val="14"/>
                <w:szCs w:val="20"/>
              </w:rPr>
            </w:pPr>
          </w:p>
        </w:tc>
        <w:tc>
          <w:tcPr>
            <w:tcW w:w="2260" w:type="dxa"/>
          </w:tcPr>
          <w:p w14:paraId="4F7BFD12" w14:textId="77777777" w:rsidR="006751E9" w:rsidRPr="00250728" w:rsidRDefault="006751E9" w:rsidP="000E1BD9">
            <w:pPr>
              <w:keepNext/>
              <w:autoSpaceDE w:val="0"/>
              <w:autoSpaceDN w:val="0"/>
              <w:adjustRightInd w:val="0"/>
              <w:spacing w:line="240" w:lineRule="exact"/>
              <w:rPr>
                <w:rFonts w:ascii="Frutiger LT 55 Roman" w:hAnsi="Frutiger LT 55 Roman" w:cs="Frutiger LT 55 Roman"/>
                <w:bCs/>
                <w:iCs/>
                <w:sz w:val="14"/>
                <w:szCs w:val="20"/>
              </w:rPr>
            </w:pPr>
          </w:p>
        </w:tc>
      </w:tr>
      <w:tr w:rsidR="00250728" w:rsidRPr="000E1BD9" w14:paraId="57BA9533" w14:textId="77777777" w:rsidTr="00250728">
        <w:trPr>
          <w:cantSplit/>
        </w:trPr>
        <w:tc>
          <w:tcPr>
            <w:tcW w:w="1165" w:type="dxa"/>
          </w:tcPr>
          <w:p w14:paraId="76803B51" w14:textId="77777777" w:rsidR="006751E9" w:rsidRPr="00E42B3F" w:rsidRDefault="006751E9" w:rsidP="000E1BD9">
            <w:pPr>
              <w:keepNext/>
              <w:autoSpaceDE w:val="0"/>
              <w:autoSpaceDN w:val="0"/>
              <w:adjustRightInd w:val="0"/>
              <w:spacing w:line="240" w:lineRule="exact"/>
              <w:rPr>
                <w:rFonts w:ascii="Frutiger LT 55 Roman" w:hAnsi="Frutiger LT 55 Roman" w:cs="Frutiger LT 55 Roman"/>
                <w:bCs/>
                <w:iCs/>
                <w:sz w:val="14"/>
                <w:szCs w:val="20"/>
              </w:rPr>
            </w:pPr>
          </w:p>
        </w:tc>
        <w:tc>
          <w:tcPr>
            <w:tcW w:w="2610" w:type="dxa"/>
          </w:tcPr>
          <w:p w14:paraId="30708F7B" w14:textId="77777777" w:rsidR="006751E9" w:rsidRPr="00250728" w:rsidRDefault="006751E9" w:rsidP="000E1BD9">
            <w:pPr>
              <w:keepNext/>
              <w:autoSpaceDE w:val="0"/>
              <w:autoSpaceDN w:val="0"/>
              <w:adjustRightInd w:val="0"/>
              <w:spacing w:line="240" w:lineRule="exact"/>
              <w:rPr>
                <w:rFonts w:ascii="Frutiger LT 55 Roman" w:hAnsi="Frutiger LT 55 Roman" w:cs="Frutiger LT 55 Roman"/>
                <w:bCs/>
                <w:iCs/>
                <w:sz w:val="14"/>
                <w:szCs w:val="20"/>
              </w:rPr>
            </w:pPr>
          </w:p>
        </w:tc>
        <w:tc>
          <w:tcPr>
            <w:tcW w:w="810" w:type="dxa"/>
          </w:tcPr>
          <w:p w14:paraId="693D41AA" w14:textId="77777777" w:rsidR="006751E9" w:rsidRPr="00250728" w:rsidRDefault="006751E9" w:rsidP="000E1BD9">
            <w:pPr>
              <w:keepNext/>
              <w:autoSpaceDE w:val="0"/>
              <w:autoSpaceDN w:val="0"/>
              <w:adjustRightInd w:val="0"/>
              <w:spacing w:line="240" w:lineRule="exact"/>
              <w:rPr>
                <w:rFonts w:ascii="Frutiger LT 55 Roman" w:hAnsi="Frutiger LT 55 Roman" w:cs="Frutiger LT 55 Roman"/>
                <w:bCs/>
                <w:iCs/>
                <w:sz w:val="14"/>
                <w:szCs w:val="20"/>
              </w:rPr>
            </w:pPr>
          </w:p>
        </w:tc>
        <w:tc>
          <w:tcPr>
            <w:tcW w:w="810" w:type="dxa"/>
          </w:tcPr>
          <w:p w14:paraId="6E0D0ABF" w14:textId="77777777" w:rsidR="006751E9" w:rsidRPr="00250728" w:rsidRDefault="006751E9" w:rsidP="000E1BD9">
            <w:pPr>
              <w:keepNext/>
              <w:autoSpaceDE w:val="0"/>
              <w:autoSpaceDN w:val="0"/>
              <w:adjustRightInd w:val="0"/>
              <w:spacing w:line="240" w:lineRule="exact"/>
              <w:rPr>
                <w:rFonts w:ascii="Frutiger LT 55 Roman" w:hAnsi="Frutiger LT 55 Roman" w:cs="Frutiger LT 55 Roman"/>
                <w:bCs/>
                <w:iCs/>
                <w:sz w:val="14"/>
                <w:szCs w:val="20"/>
              </w:rPr>
            </w:pPr>
          </w:p>
        </w:tc>
        <w:tc>
          <w:tcPr>
            <w:tcW w:w="810" w:type="dxa"/>
          </w:tcPr>
          <w:p w14:paraId="05622220" w14:textId="77777777" w:rsidR="006751E9" w:rsidRPr="00250728" w:rsidRDefault="006751E9" w:rsidP="000E1BD9">
            <w:pPr>
              <w:keepNext/>
              <w:autoSpaceDE w:val="0"/>
              <w:autoSpaceDN w:val="0"/>
              <w:adjustRightInd w:val="0"/>
              <w:spacing w:line="240" w:lineRule="exact"/>
              <w:rPr>
                <w:rFonts w:ascii="Frutiger LT 55 Roman" w:hAnsi="Frutiger LT 55 Roman" w:cs="Frutiger LT 55 Roman"/>
                <w:bCs/>
                <w:iCs/>
                <w:sz w:val="14"/>
                <w:szCs w:val="20"/>
              </w:rPr>
            </w:pPr>
          </w:p>
        </w:tc>
        <w:tc>
          <w:tcPr>
            <w:tcW w:w="720" w:type="dxa"/>
          </w:tcPr>
          <w:p w14:paraId="20C3C5EC" w14:textId="77777777" w:rsidR="006751E9" w:rsidRPr="00250728" w:rsidRDefault="006751E9" w:rsidP="000E1BD9">
            <w:pPr>
              <w:keepNext/>
              <w:autoSpaceDE w:val="0"/>
              <w:autoSpaceDN w:val="0"/>
              <w:adjustRightInd w:val="0"/>
              <w:spacing w:line="240" w:lineRule="exact"/>
              <w:rPr>
                <w:rFonts w:ascii="Frutiger LT 55 Roman" w:hAnsi="Frutiger LT 55 Roman" w:cs="Frutiger LT 55 Roman"/>
                <w:bCs/>
                <w:iCs/>
                <w:sz w:val="14"/>
                <w:szCs w:val="20"/>
              </w:rPr>
            </w:pPr>
          </w:p>
        </w:tc>
        <w:tc>
          <w:tcPr>
            <w:tcW w:w="810" w:type="dxa"/>
          </w:tcPr>
          <w:p w14:paraId="118CAD3A" w14:textId="77777777" w:rsidR="006751E9" w:rsidRPr="00250728" w:rsidRDefault="006751E9" w:rsidP="000E1BD9">
            <w:pPr>
              <w:keepNext/>
              <w:autoSpaceDE w:val="0"/>
              <w:autoSpaceDN w:val="0"/>
              <w:adjustRightInd w:val="0"/>
              <w:spacing w:line="240" w:lineRule="exact"/>
              <w:rPr>
                <w:rFonts w:ascii="Frutiger LT 55 Roman" w:hAnsi="Frutiger LT 55 Roman" w:cs="Frutiger LT 55 Roman"/>
                <w:bCs/>
                <w:iCs/>
                <w:sz w:val="14"/>
                <w:szCs w:val="20"/>
              </w:rPr>
            </w:pPr>
          </w:p>
        </w:tc>
        <w:tc>
          <w:tcPr>
            <w:tcW w:w="2260" w:type="dxa"/>
          </w:tcPr>
          <w:p w14:paraId="5CDE5047" w14:textId="77777777" w:rsidR="006751E9" w:rsidRPr="00250728" w:rsidRDefault="006751E9" w:rsidP="000E1BD9">
            <w:pPr>
              <w:keepNext/>
              <w:autoSpaceDE w:val="0"/>
              <w:autoSpaceDN w:val="0"/>
              <w:adjustRightInd w:val="0"/>
              <w:spacing w:line="240" w:lineRule="exact"/>
              <w:rPr>
                <w:rFonts w:ascii="Frutiger LT 55 Roman" w:hAnsi="Frutiger LT 55 Roman" w:cs="Frutiger LT 55 Roman"/>
                <w:bCs/>
                <w:iCs/>
                <w:sz w:val="14"/>
                <w:szCs w:val="20"/>
              </w:rPr>
            </w:pPr>
          </w:p>
        </w:tc>
      </w:tr>
      <w:tr w:rsidR="00250728" w:rsidRPr="000E1BD9" w14:paraId="4F7B58CB" w14:textId="77777777" w:rsidTr="00250728">
        <w:trPr>
          <w:cantSplit/>
        </w:trPr>
        <w:tc>
          <w:tcPr>
            <w:tcW w:w="1165" w:type="dxa"/>
          </w:tcPr>
          <w:p w14:paraId="2BFAA477" w14:textId="77777777" w:rsidR="006751E9" w:rsidRPr="00E42B3F" w:rsidRDefault="006751E9" w:rsidP="000E1BD9">
            <w:pPr>
              <w:autoSpaceDE w:val="0"/>
              <w:autoSpaceDN w:val="0"/>
              <w:adjustRightInd w:val="0"/>
              <w:spacing w:line="240" w:lineRule="exact"/>
              <w:rPr>
                <w:rFonts w:ascii="Frutiger LT 55 Roman" w:hAnsi="Frutiger LT 55 Roman" w:cs="Frutiger LT 55 Roman"/>
                <w:bCs/>
                <w:iCs/>
                <w:sz w:val="14"/>
                <w:szCs w:val="20"/>
              </w:rPr>
            </w:pPr>
          </w:p>
        </w:tc>
        <w:tc>
          <w:tcPr>
            <w:tcW w:w="2610" w:type="dxa"/>
          </w:tcPr>
          <w:p w14:paraId="49842207" w14:textId="77777777" w:rsidR="006751E9" w:rsidRPr="00250728" w:rsidRDefault="006751E9" w:rsidP="000E1BD9">
            <w:pPr>
              <w:autoSpaceDE w:val="0"/>
              <w:autoSpaceDN w:val="0"/>
              <w:adjustRightInd w:val="0"/>
              <w:spacing w:line="240" w:lineRule="exact"/>
              <w:rPr>
                <w:rFonts w:ascii="Frutiger LT 55 Roman" w:hAnsi="Frutiger LT 55 Roman" w:cs="Frutiger LT 55 Roman"/>
                <w:bCs/>
                <w:iCs/>
                <w:sz w:val="14"/>
                <w:szCs w:val="20"/>
              </w:rPr>
            </w:pPr>
          </w:p>
        </w:tc>
        <w:tc>
          <w:tcPr>
            <w:tcW w:w="810" w:type="dxa"/>
          </w:tcPr>
          <w:p w14:paraId="6D1A343E" w14:textId="77777777" w:rsidR="006751E9" w:rsidRPr="00250728" w:rsidRDefault="006751E9" w:rsidP="000E1BD9">
            <w:pPr>
              <w:autoSpaceDE w:val="0"/>
              <w:autoSpaceDN w:val="0"/>
              <w:adjustRightInd w:val="0"/>
              <w:spacing w:line="240" w:lineRule="exact"/>
              <w:rPr>
                <w:rFonts w:ascii="Frutiger LT 55 Roman" w:hAnsi="Frutiger LT 55 Roman" w:cs="Frutiger LT 55 Roman"/>
                <w:bCs/>
                <w:iCs/>
                <w:sz w:val="14"/>
                <w:szCs w:val="20"/>
              </w:rPr>
            </w:pPr>
          </w:p>
        </w:tc>
        <w:tc>
          <w:tcPr>
            <w:tcW w:w="810" w:type="dxa"/>
          </w:tcPr>
          <w:p w14:paraId="2153163A" w14:textId="77777777" w:rsidR="006751E9" w:rsidRPr="00250728" w:rsidRDefault="006751E9" w:rsidP="000E1BD9">
            <w:pPr>
              <w:autoSpaceDE w:val="0"/>
              <w:autoSpaceDN w:val="0"/>
              <w:adjustRightInd w:val="0"/>
              <w:spacing w:line="240" w:lineRule="exact"/>
              <w:rPr>
                <w:rFonts w:ascii="Frutiger LT 55 Roman" w:hAnsi="Frutiger LT 55 Roman" w:cs="Frutiger LT 55 Roman"/>
                <w:bCs/>
                <w:iCs/>
                <w:sz w:val="14"/>
                <w:szCs w:val="20"/>
              </w:rPr>
            </w:pPr>
          </w:p>
        </w:tc>
        <w:tc>
          <w:tcPr>
            <w:tcW w:w="810" w:type="dxa"/>
          </w:tcPr>
          <w:p w14:paraId="0B887189" w14:textId="77777777" w:rsidR="006751E9" w:rsidRPr="00250728" w:rsidRDefault="006751E9" w:rsidP="000E1BD9">
            <w:pPr>
              <w:autoSpaceDE w:val="0"/>
              <w:autoSpaceDN w:val="0"/>
              <w:adjustRightInd w:val="0"/>
              <w:spacing w:line="240" w:lineRule="exact"/>
              <w:rPr>
                <w:rFonts w:ascii="Frutiger LT 55 Roman" w:hAnsi="Frutiger LT 55 Roman" w:cs="Frutiger LT 55 Roman"/>
                <w:bCs/>
                <w:iCs/>
                <w:sz w:val="14"/>
                <w:szCs w:val="20"/>
              </w:rPr>
            </w:pPr>
          </w:p>
        </w:tc>
        <w:tc>
          <w:tcPr>
            <w:tcW w:w="720" w:type="dxa"/>
          </w:tcPr>
          <w:p w14:paraId="0C784CAB" w14:textId="77777777" w:rsidR="006751E9" w:rsidRPr="00250728" w:rsidRDefault="006751E9" w:rsidP="000E1BD9">
            <w:pPr>
              <w:autoSpaceDE w:val="0"/>
              <w:autoSpaceDN w:val="0"/>
              <w:adjustRightInd w:val="0"/>
              <w:spacing w:line="240" w:lineRule="exact"/>
              <w:rPr>
                <w:rFonts w:ascii="Frutiger LT 55 Roman" w:hAnsi="Frutiger LT 55 Roman" w:cs="Frutiger LT 55 Roman"/>
                <w:bCs/>
                <w:iCs/>
                <w:sz w:val="14"/>
                <w:szCs w:val="20"/>
              </w:rPr>
            </w:pPr>
          </w:p>
        </w:tc>
        <w:tc>
          <w:tcPr>
            <w:tcW w:w="810" w:type="dxa"/>
          </w:tcPr>
          <w:p w14:paraId="7E2202ED" w14:textId="77777777" w:rsidR="006751E9" w:rsidRPr="00250728" w:rsidRDefault="006751E9" w:rsidP="000E1BD9">
            <w:pPr>
              <w:autoSpaceDE w:val="0"/>
              <w:autoSpaceDN w:val="0"/>
              <w:adjustRightInd w:val="0"/>
              <w:spacing w:line="240" w:lineRule="exact"/>
              <w:rPr>
                <w:rFonts w:ascii="Frutiger LT 55 Roman" w:hAnsi="Frutiger LT 55 Roman" w:cs="Frutiger LT 55 Roman"/>
                <w:bCs/>
                <w:iCs/>
                <w:sz w:val="14"/>
                <w:szCs w:val="20"/>
              </w:rPr>
            </w:pPr>
          </w:p>
        </w:tc>
        <w:tc>
          <w:tcPr>
            <w:tcW w:w="2260" w:type="dxa"/>
          </w:tcPr>
          <w:p w14:paraId="79D730E2" w14:textId="77777777" w:rsidR="006751E9" w:rsidRPr="00250728" w:rsidRDefault="006751E9" w:rsidP="000E1BD9">
            <w:pPr>
              <w:autoSpaceDE w:val="0"/>
              <w:autoSpaceDN w:val="0"/>
              <w:adjustRightInd w:val="0"/>
              <w:spacing w:line="240" w:lineRule="exact"/>
              <w:rPr>
                <w:rFonts w:ascii="Frutiger LT 55 Roman" w:hAnsi="Frutiger LT 55 Roman" w:cs="Frutiger LT 55 Roman"/>
                <w:bCs/>
                <w:iCs/>
                <w:sz w:val="14"/>
                <w:szCs w:val="20"/>
              </w:rPr>
            </w:pPr>
          </w:p>
        </w:tc>
      </w:tr>
      <w:tr w:rsidR="00250728" w:rsidRPr="000E1BD9" w14:paraId="5E3C991E" w14:textId="77777777" w:rsidTr="00250728">
        <w:trPr>
          <w:cantSplit/>
        </w:trPr>
        <w:tc>
          <w:tcPr>
            <w:tcW w:w="1165" w:type="dxa"/>
          </w:tcPr>
          <w:p w14:paraId="4A0A45FA" w14:textId="77777777" w:rsidR="006751E9" w:rsidRPr="00E42B3F" w:rsidRDefault="006751E9" w:rsidP="000E1BD9">
            <w:pPr>
              <w:autoSpaceDE w:val="0"/>
              <w:autoSpaceDN w:val="0"/>
              <w:adjustRightInd w:val="0"/>
              <w:spacing w:line="240" w:lineRule="exact"/>
              <w:rPr>
                <w:rFonts w:ascii="Frutiger LT 55 Roman" w:hAnsi="Frutiger LT 55 Roman" w:cs="Frutiger LT 55 Roman"/>
                <w:bCs/>
                <w:iCs/>
                <w:sz w:val="14"/>
                <w:szCs w:val="20"/>
              </w:rPr>
            </w:pPr>
          </w:p>
        </w:tc>
        <w:tc>
          <w:tcPr>
            <w:tcW w:w="2610" w:type="dxa"/>
          </w:tcPr>
          <w:p w14:paraId="072B66AF" w14:textId="77777777" w:rsidR="006751E9" w:rsidRPr="00250728" w:rsidRDefault="006751E9" w:rsidP="000E1BD9">
            <w:pPr>
              <w:autoSpaceDE w:val="0"/>
              <w:autoSpaceDN w:val="0"/>
              <w:adjustRightInd w:val="0"/>
              <w:spacing w:line="240" w:lineRule="exact"/>
              <w:rPr>
                <w:rFonts w:ascii="Frutiger LT 55 Roman" w:hAnsi="Frutiger LT 55 Roman" w:cs="Frutiger LT 55 Roman"/>
                <w:bCs/>
                <w:iCs/>
                <w:sz w:val="14"/>
                <w:szCs w:val="20"/>
              </w:rPr>
            </w:pPr>
          </w:p>
        </w:tc>
        <w:tc>
          <w:tcPr>
            <w:tcW w:w="810" w:type="dxa"/>
          </w:tcPr>
          <w:p w14:paraId="270EF967" w14:textId="77777777" w:rsidR="006751E9" w:rsidRPr="00250728" w:rsidRDefault="006751E9" w:rsidP="000E1BD9">
            <w:pPr>
              <w:autoSpaceDE w:val="0"/>
              <w:autoSpaceDN w:val="0"/>
              <w:adjustRightInd w:val="0"/>
              <w:spacing w:line="240" w:lineRule="exact"/>
              <w:rPr>
                <w:rFonts w:ascii="Frutiger LT 55 Roman" w:hAnsi="Frutiger LT 55 Roman" w:cs="Frutiger LT 55 Roman"/>
                <w:bCs/>
                <w:iCs/>
                <w:sz w:val="14"/>
                <w:szCs w:val="20"/>
              </w:rPr>
            </w:pPr>
          </w:p>
        </w:tc>
        <w:tc>
          <w:tcPr>
            <w:tcW w:w="810" w:type="dxa"/>
          </w:tcPr>
          <w:p w14:paraId="0482B63E" w14:textId="77777777" w:rsidR="006751E9" w:rsidRPr="00250728" w:rsidRDefault="006751E9" w:rsidP="000E1BD9">
            <w:pPr>
              <w:autoSpaceDE w:val="0"/>
              <w:autoSpaceDN w:val="0"/>
              <w:adjustRightInd w:val="0"/>
              <w:spacing w:line="240" w:lineRule="exact"/>
              <w:rPr>
                <w:rFonts w:ascii="Frutiger LT 55 Roman" w:hAnsi="Frutiger LT 55 Roman" w:cs="Frutiger LT 55 Roman"/>
                <w:bCs/>
                <w:iCs/>
                <w:sz w:val="14"/>
                <w:szCs w:val="20"/>
              </w:rPr>
            </w:pPr>
          </w:p>
        </w:tc>
        <w:tc>
          <w:tcPr>
            <w:tcW w:w="810" w:type="dxa"/>
          </w:tcPr>
          <w:p w14:paraId="2596297D" w14:textId="77777777" w:rsidR="006751E9" w:rsidRPr="00250728" w:rsidRDefault="006751E9" w:rsidP="000E1BD9">
            <w:pPr>
              <w:autoSpaceDE w:val="0"/>
              <w:autoSpaceDN w:val="0"/>
              <w:adjustRightInd w:val="0"/>
              <w:spacing w:line="240" w:lineRule="exact"/>
              <w:rPr>
                <w:rFonts w:ascii="Frutiger LT 55 Roman" w:hAnsi="Frutiger LT 55 Roman" w:cs="Frutiger LT 55 Roman"/>
                <w:bCs/>
                <w:iCs/>
                <w:sz w:val="14"/>
                <w:szCs w:val="20"/>
              </w:rPr>
            </w:pPr>
          </w:p>
        </w:tc>
        <w:tc>
          <w:tcPr>
            <w:tcW w:w="720" w:type="dxa"/>
          </w:tcPr>
          <w:p w14:paraId="0CC26666" w14:textId="77777777" w:rsidR="006751E9" w:rsidRPr="00250728" w:rsidRDefault="006751E9" w:rsidP="000E1BD9">
            <w:pPr>
              <w:autoSpaceDE w:val="0"/>
              <w:autoSpaceDN w:val="0"/>
              <w:adjustRightInd w:val="0"/>
              <w:spacing w:line="240" w:lineRule="exact"/>
              <w:rPr>
                <w:rFonts w:ascii="Frutiger LT 55 Roman" w:hAnsi="Frutiger LT 55 Roman" w:cs="Frutiger LT 55 Roman"/>
                <w:bCs/>
                <w:iCs/>
                <w:sz w:val="14"/>
                <w:szCs w:val="20"/>
              </w:rPr>
            </w:pPr>
          </w:p>
        </w:tc>
        <w:tc>
          <w:tcPr>
            <w:tcW w:w="810" w:type="dxa"/>
          </w:tcPr>
          <w:p w14:paraId="18DEFD32" w14:textId="77777777" w:rsidR="006751E9" w:rsidRPr="00250728" w:rsidRDefault="006751E9" w:rsidP="000E1BD9">
            <w:pPr>
              <w:autoSpaceDE w:val="0"/>
              <w:autoSpaceDN w:val="0"/>
              <w:adjustRightInd w:val="0"/>
              <w:spacing w:line="240" w:lineRule="exact"/>
              <w:rPr>
                <w:rFonts w:ascii="Frutiger LT 55 Roman" w:hAnsi="Frutiger LT 55 Roman" w:cs="Frutiger LT 55 Roman"/>
                <w:bCs/>
                <w:iCs/>
                <w:sz w:val="14"/>
                <w:szCs w:val="20"/>
              </w:rPr>
            </w:pPr>
          </w:p>
        </w:tc>
        <w:tc>
          <w:tcPr>
            <w:tcW w:w="2260" w:type="dxa"/>
          </w:tcPr>
          <w:p w14:paraId="3DA42C19" w14:textId="77777777" w:rsidR="006751E9" w:rsidRPr="00250728" w:rsidRDefault="006751E9" w:rsidP="000E1BD9">
            <w:pPr>
              <w:autoSpaceDE w:val="0"/>
              <w:autoSpaceDN w:val="0"/>
              <w:adjustRightInd w:val="0"/>
              <w:spacing w:line="240" w:lineRule="exact"/>
              <w:rPr>
                <w:rFonts w:ascii="Frutiger LT 55 Roman" w:hAnsi="Frutiger LT 55 Roman" w:cs="Frutiger LT 55 Roman"/>
                <w:bCs/>
                <w:iCs/>
                <w:sz w:val="14"/>
                <w:szCs w:val="20"/>
              </w:rPr>
            </w:pPr>
          </w:p>
        </w:tc>
      </w:tr>
    </w:tbl>
    <w:p w14:paraId="55CAEC2A" w14:textId="7509914C" w:rsidR="006751E9" w:rsidRDefault="005879EC" w:rsidP="006751E9">
      <w:pPr>
        <w:autoSpaceDE w:val="0"/>
        <w:autoSpaceDN w:val="0"/>
        <w:adjustRightInd w:val="0"/>
        <w:spacing w:line="240" w:lineRule="exact"/>
        <w:ind w:left="-180"/>
        <w:jc w:val="both"/>
        <w:rPr>
          <w:rFonts w:ascii="Frutiger LT 55 Roman" w:hAnsi="Frutiger LT 55 Roman" w:cs="Frutiger LT 55 Roman"/>
          <w:sz w:val="16"/>
          <w:szCs w:val="16"/>
        </w:rPr>
      </w:pPr>
      <w:r>
        <w:rPr>
          <w:rFonts w:ascii="Frutiger LT 55 Roman" w:hAnsi="Frutiger LT 55 Roman" w:cs="Frutiger LT 55 Roman"/>
          <w:b/>
          <w:sz w:val="20"/>
          <w:szCs w:val="20"/>
        </w:rPr>
        <w:t>(ii)</w:t>
      </w:r>
      <w:r w:rsidR="00FB5F6C">
        <w:rPr>
          <w:rFonts w:ascii="Frutiger LT 55 Roman" w:hAnsi="Frutiger LT 55 Roman" w:cs="Frutiger LT 55 Roman"/>
          <w:b/>
          <w:sz w:val="20"/>
          <w:szCs w:val="20"/>
        </w:rPr>
        <w:t xml:space="preserve"> </w:t>
      </w:r>
      <w:r w:rsidR="00A20142">
        <w:rPr>
          <w:rFonts w:ascii="Frutiger LT 55 Roman" w:hAnsi="Frutiger LT 55 Roman" w:cs="Frutiger LT 55 Roman"/>
          <w:b/>
          <w:sz w:val="20"/>
          <w:szCs w:val="20"/>
        </w:rPr>
        <w:t xml:space="preserve">        </w:t>
      </w:r>
      <w:r w:rsidR="006751E9" w:rsidRPr="00A13D62">
        <w:rPr>
          <w:rFonts w:ascii="Frutiger LT 55 Roman" w:hAnsi="Frutiger LT 55 Roman" w:cs="Frutiger LT 55 Roman"/>
          <w:b/>
          <w:sz w:val="20"/>
          <w:szCs w:val="20"/>
        </w:rPr>
        <w:t>List courses</w:t>
      </w:r>
      <w:r w:rsidR="006751E9">
        <w:rPr>
          <w:rFonts w:ascii="Frutiger LT 55 Roman" w:hAnsi="Frutiger LT 55 Roman" w:cs="Frutiger LT 55 Roman"/>
          <w:sz w:val="16"/>
          <w:szCs w:val="16"/>
        </w:rPr>
        <w:t xml:space="preserve"> </w:t>
      </w:r>
      <w:r w:rsidR="006751E9" w:rsidRPr="00D425FE">
        <w:rPr>
          <w:rFonts w:ascii="Frutiger LT 55 Roman" w:hAnsi="Frutiger LT 55 Roman" w:cs="Frutiger LT 55 Roman"/>
          <w:b/>
          <w:sz w:val="20"/>
          <w:szCs w:val="16"/>
        </w:rPr>
        <w:t>taught</w:t>
      </w:r>
      <w:r w:rsidR="006751E9">
        <w:rPr>
          <w:rFonts w:ascii="Frutiger LT 55 Roman" w:hAnsi="Frutiger LT 55 Roman" w:cs="Frutiger LT 55 Roman"/>
          <w:sz w:val="16"/>
          <w:szCs w:val="16"/>
        </w:rPr>
        <w:t xml:space="preserve"> over a two-year period by title. Please separate by semester. If applicable, indicate how many sections were taught, whether it was a new course or new preparation and if it was graduate or undergraduate. Indicate which, if any, courses were not taught at St. John’s.</w:t>
      </w:r>
    </w:p>
    <w:p w14:paraId="64D2E00C" w14:textId="77777777" w:rsidR="00C232D2" w:rsidRDefault="00C232D2" w:rsidP="006751E9">
      <w:pPr>
        <w:autoSpaceDE w:val="0"/>
        <w:autoSpaceDN w:val="0"/>
        <w:adjustRightInd w:val="0"/>
        <w:spacing w:line="240" w:lineRule="exact"/>
        <w:ind w:left="-180"/>
        <w:jc w:val="both"/>
        <w:rPr>
          <w:rFonts w:ascii="Frutiger LT 55 Roman" w:hAnsi="Frutiger LT 55 Roman" w:cs="Frutiger LT 55 Roman"/>
          <w:sz w:val="16"/>
          <w:szCs w:val="16"/>
        </w:rPr>
      </w:pPr>
    </w:p>
    <w:p w14:paraId="08EA0F91" w14:textId="77777777" w:rsidR="00C232D2" w:rsidRPr="00237E6F" w:rsidRDefault="00C232D2" w:rsidP="00C232D2">
      <w:pPr>
        <w:autoSpaceDE w:val="0"/>
        <w:autoSpaceDN w:val="0"/>
        <w:adjustRightInd w:val="0"/>
        <w:spacing w:line="240" w:lineRule="exact"/>
        <w:rPr>
          <w:rFonts w:ascii="Frutiger LT 55 Roman" w:hAnsi="Frutiger LT 55 Roman" w:cs="Frutiger LT 65 Bold"/>
          <w:sz w:val="20"/>
        </w:rPr>
      </w:pPr>
    </w:p>
    <w:p w14:paraId="1663F409" w14:textId="77777777" w:rsidR="00C232D2" w:rsidRPr="007C134C" w:rsidRDefault="00C232D2" w:rsidP="00C232D2">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55 Roman"/>
          <w:sz w:val="20"/>
          <w:szCs w:val="20"/>
        </w:rPr>
      </w:pPr>
    </w:p>
    <w:p w14:paraId="5E227CA8" w14:textId="67254D5C" w:rsidR="00B47BEB" w:rsidRDefault="00D21BC8" w:rsidP="005879EC">
      <w:pPr>
        <w:tabs>
          <w:tab w:val="left" w:pos="0"/>
        </w:tabs>
        <w:autoSpaceDE w:val="0"/>
        <w:autoSpaceDN w:val="0"/>
        <w:adjustRightInd w:val="0"/>
        <w:spacing w:line="240" w:lineRule="exact"/>
        <w:ind w:left="-360" w:hanging="360"/>
        <w:jc w:val="both"/>
        <w:rPr>
          <w:ins w:id="15" w:author="Linda Shannon" w:date="2023-05-25T08:45:00Z"/>
          <w:rFonts w:ascii="Frutiger LT 55 Roman" w:hAnsi="Frutiger LT 55 Roman" w:cs="Frutiger LT 55 Roman"/>
          <w:b/>
          <w:sz w:val="28"/>
          <w:szCs w:val="28"/>
        </w:rPr>
      </w:pPr>
      <w:r>
        <w:rPr>
          <w:rFonts w:ascii="Frutiger LT 55 Roman" w:hAnsi="Frutiger LT 55 Roman" w:cs="Frutiger LT 55 Roman"/>
          <w:b/>
          <w:sz w:val="28"/>
          <w:szCs w:val="28"/>
        </w:rPr>
        <w:t>P</w:t>
      </w:r>
      <w:r w:rsidR="005879EC">
        <w:rPr>
          <w:rFonts w:ascii="Frutiger LT 55 Roman" w:hAnsi="Frutiger LT 55 Roman" w:cs="Frutiger LT 55 Roman"/>
          <w:b/>
          <w:sz w:val="28"/>
          <w:szCs w:val="28"/>
        </w:rPr>
        <w:t xml:space="preserve">. </w:t>
      </w:r>
      <w:r w:rsidR="00C232D2" w:rsidRPr="00C30D08">
        <w:rPr>
          <w:rFonts w:ascii="Frutiger LT 55 Roman" w:hAnsi="Frutiger LT 55 Roman" w:cs="Frutiger LT 55 Roman"/>
          <w:b/>
          <w:szCs w:val="28"/>
        </w:rPr>
        <w:t xml:space="preserve">Chairperson </w:t>
      </w:r>
      <w:r w:rsidR="00021D57" w:rsidRPr="00C30D08">
        <w:rPr>
          <w:rFonts w:ascii="Frutiger LT 55 Roman" w:hAnsi="Frutiger LT 55 Roman" w:cs="Frutiger LT 55 Roman"/>
          <w:b/>
          <w:szCs w:val="28"/>
        </w:rPr>
        <w:t>and D</w:t>
      </w:r>
      <w:r w:rsidR="0050753E" w:rsidRPr="00C30D08">
        <w:rPr>
          <w:rFonts w:ascii="Frutiger LT 55 Roman" w:hAnsi="Frutiger LT 55 Roman" w:cs="Frutiger LT 55 Roman"/>
          <w:b/>
          <w:szCs w:val="28"/>
        </w:rPr>
        <w:t>ean</w:t>
      </w:r>
      <w:r w:rsidRPr="00C30D08">
        <w:rPr>
          <w:rFonts w:ascii="Frutiger LT 55 Roman" w:hAnsi="Frutiger LT 55 Roman" w:cs="Frutiger LT 55 Roman"/>
          <w:b/>
          <w:szCs w:val="28"/>
        </w:rPr>
        <w:t xml:space="preserve"> Class</w:t>
      </w:r>
      <w:r w:rsidR="0050753E" w:rsidRPr="00C30D08">
        <w:rPr>
          <w:rFonts w:ascii="Frutiger LT 55 Roman" w:hAnsi="Frutiger LT 55 Roman" w:cs="Frutiger LT 55 Roman"/>
          <w:b/>
          <w:szCs w:val="28"/>
        </w:rPr>
        <w:t>room</w:t>
      </w:r>
      <w:r w:rsidRPr="00C30D08">
        <w:rPr>
          <w:rFonts w:ascii="Frutiger LT 55 Roman" w:hAnsi="Frutiger LT 55 Roman" w:cs="Frutiger LT 55 Roman"/>
          <w:b/>
          <w:szCs w:val="28"/>
        </w:rPr>
        <w:t xml:space="preserve"> </w:t>
      </w:r>
      <w:r w:rsidR="00D046B4" w:rsidRPr="00C30D08">
        <w:rPr>
          <w:rFonts w:ascii="Frutiger LT 55 Roman" w:hAnsi="Frutiger LT 55 Roman" w:cs="Frutiger LT 55 Roman"/>
          <w:b/>
          <w:szCs w:val="28"/>
        </w:rPr>
        <w:t>E</w:t>
      </w:r>
      <w:r w:rsidRPr="00C30D08">
        <w:rPr>
          <w:rFonts w:ascii="Frutiger LT 55 Roman" w:hAnsi="Frutiger LT 55 Roman" w:cs="Frutiger LT 55 Roman"/>
          <w:b/>
          <w:szCs w:val="28"/>
        </w:rPr>
        <w:t>valuation</w:t>
      </w:r>
      <w:ins w:id="16" w:author="Linda Shannon" w:date="2023-05-25T08:45:00Z">
        <w:r w:rsidR="00B47BEB">
          <w:rPr>
            <w:rFonts w:ascii="Frutiger LT 55 Roman" w:hAnsi="Frutiger LT 55 Roman" w:cs="Frutiger LT 55 Roman"/>
            <w:b/>
            <w:sz w:val="28"/>
            <w:szCs w:val="28"/>
          </w:rPr>
          <w:t xml:space="preserve">  </w:t>
        </w:r>
      </w:ins>
    </w:p>
    <w:p w14:paraId="115FE0DA" w14:textId="77777777" w:rsidR="008C2270" w:rsidRDefault="005879EC" w:rsidP="00577FDA">
      <w:pPr>
        <w:tabs>
          <w:tab w:val="left" w:pos="0"/>
        </w:tabs>
        <w:autoSpaceDE w:val="0"/>
        <w:autoSpaceDN w:val="0"/>
        <w:adjustRightInd w:val="0"/>
        <w:spacing w:line="240" w:lineRule="exact"/>
        <w:ind w:left="-360" w:hanging="360"/>
        <w:jc w:val="both"/>
        <w:rPr>
          <w:rFonts w:ascii="Frutiger LT 55 Roman" w:hAnsi="Frutiger LT 55 Roman" w:cs="Frutiger LT 55 Roman"/>
          <w:sz w:val="18"/>
          <w:szCs w:val="18"/>
        </w:rPr>
      </w:pPr>
      <w:r w:rsidRPr="008C2270">
        <w:rPr>
          <w:rFonts w:ascii="Frutiger LT 55 Roman" w:hAnsi="Frutiger LT 55 Roman" w:cs="Frutiger LT 65 Bold"/>
          <w:b/>
          <w:sz w:val="18"/>
          <w:szCs w:val="18"/>
        </w:rPr>
        <w:t>INSTRUCTIONS</w:t>
      </w:r>
      <w:r w:rsidR="00C232D2" w:rsidRPr="008C2270">
        <w:rPr>
          <w:rFonts w:ascii="Frutiger LT 55 Roman" w:hAnsi="Frutiger LT 55 Roman" w:cs="Frutiger LT 55 Roman"/>
          <w:sz w:val="18"/>
          <w:szCs w:val="18"/>
        </w:rPr>
        <w:t xml:space="preserve"> </w:t>
      </w:r>
      <w:r w:rsidRPr="008C2270">
        <w:rPr>
          <w:rFonts w:ascii="Frutiger LT 55 Roman" w:hAnsi="Frutiger LT 55 Roman" w:cs="Frutiger LT 55 Roman"/>
          <w:sz w:val="18"/>
          <w:szCs w:val="18"/>
        </w:rPr>
        <w:t xml:space="preserve">All applicants </w:t>
      </w:r>
      <w:r w:rsidR="00CA798C" w:rsidRPr="008C2270">
        <w:rPr>
          <w:rFonts w:ascii="Frutiger LT 55 Roman" w:hAnsi="Frutiger LT 55 Roman" w:cs="Frutiger LT 55 Roman"/>
          <w:sz w:val="18"/>
          <w:szCs w:val="18"/>
        </w:rPr>
        <w:t>should attach these forms to the PAF even if they are also placing them in the teaching portfolio</w:t>
      </w:r>
      <w:r w:rsidR="00126809" w:rsidRPr="008C2270">
        <w:rPr>
          <w:rFonts w:ascii="Frutiger LT 55 Roman" w:hAnsi="Frutiger LT 55 Roman" w:cs="Frutiger LT 55 Roman"/>
          <w:sz w:val="18"/>
          <w:szCs w:val="18"/>
        </w:rPr>
        <w:t>.</w:t>
      </w:r>
      <w:r w:rsidRPr="008C2270">
        <w:rPr>
          <w:rFonts w:ascii="Frutiger LT 55 Roman" w:hAnsi="Frutiger LT 55 Roman" w:cs="Frutiger LT 55 Roman"/>
          <w:sz w:val="18"/>
          <w:szCs w:val="18"/>
        </w:rPr>
        <w:t xml:space="preserve"> </w:t>
      </w:r>
    </w:p>
    <w:p w14:paraId="6FDFC167" w14:textId="77777777" w:rsidR="008C2270" w:rsidRDefault="00B47BEB" w:rsidP="008C2270">
      <w:pPr>
        <w:tabs>
          <w:tab w:val="left" w:pos="0"/>
        </w:tabs>
        <w:autoSpaceDE w:val="0"/>
        <w:autoSpaceDN w:val="0"/>
        <w:adjustRightInd w:val="0"/>
        <w:spacing w:line="240" w:lineRule="exact"/>
        <w:ind w:left="-720"/>
        <w:jc w:val="both"/>
        <w:rPr>
          <w:i/>
          <w:iCs/>
          <w:color w:val="000000"/>
          <w:sz w:val="18"/>
          <w:szCs w:val="18"/>
        </w:rPr>
      </w:pPr>
      <w:r w:rsidRPr="008C2270">
        <w:rPr>
          <w:i/>
          <w:iCs/>
          <w:color w:val="000000"/>
          <w:sz w:val="18"/>
          <w:szCs w:val="18"/>
        </w:rPr>
        <w:t>Observation summaries should include how the faculty member has created an inclusive environment demonstrated by pedagogical</w:t>
      </w:r>
    </w:p>
    <w:p w14:paraId="0EFC64C8" w14:textId="660DBD41" w:rsidR="00B47BEB" w:rsidRPr="008C2270" w:rsidRDefault="00B47BEB" w:rsidP="008C2270">
      <w:pPr>
        <w:tabs>
          <w:tab w:val="left" w:pos="0"/>
        </w:tabs>
        <w:autoSpaceDE w:val="0"/>
        <w:autoSpaceDN w:val="0"/>
        <w:adjustRightInd w:val="0"/>
        <w:spacing w:line="240" w:lineRule="exact"/>
        <w:ind w:left="-720"/>
        <w:jc w:val="both"/>
        <w:rPr>
          <w:color w:val="000000"/>
          <w:sz w:val="18"/>
          <w:szCs w:val="18"/>
        </w:rPr>
      </w:pPr>
      <w:r w:rsidRPr="008C2270">
        <w:rPr>
          <w:i/>
          <w:iCs/>
          <w:color w:val="000000"/>
          <w:sz w:val="18"/>
          <w:szCs w:val="18"/>
        </w:rPr>
        <w:t>methods, classroom presentations or student engagement</w:t>
      </w:r>
      <w:r w:rsidR="00577FDA" w:rsidRPr="008C2270">
        <w:rPr>
          <w:i/>
          <w:iCs/>
          <w:color w:val="000000"/>
          <w:sz w:val="18"/>
          <w:szCs w:val="18"/>
        </w:rPr>
        <w:t xml:space="preserve"> strategies that reflect the University’s commitment to an equitable and inclusiv</w:t>
      </w:r>
      <w:r w:rsidR="008C2270">
        <w:rPr>
          <w:i/>
          <w:iCs/>
          <w:color w:val="000000"/>
          <w:sz w:val="18"/>
          <w:szCs w:val="18"/>
        </w:rPr>
        <w:t xml:space="preserve">e </w:t>
      </w:r>
      <w:r w:rsidR="00577FDA" w:rsidRPr="008C2270">
        <w:rPr>
          <w:i/>
          <w:iCs/>
          <w:color w:val="000000"/>
          <w:sz w:val="18"/>
          <w:szCs w:val="18"/>
        </w:rPr>
        <w:t xml:space="preserve">teaching environment. </w:t>
      </w:r>
    </w:p>
    <w:p w14:paraId="73E35BF0" w14:textId="03B2F605" w:rsidR="005879EC" w:rsidRPr="00BD1078" w:rsidRDefault="005879EC" w:rsidP="005879EC">
      <w:pPr>
        <w:tabs>
          <w:tab w:val="left" w:pos="-270"/>
          <w:tab w:val="left" w:pos="90"/>
        </w:tabs>
        <w:autoSpaceDE w:val="0"/>
        <w:autoSpaceDN w:val="0"/>
        <w:adjustRightInd w:val="0"/>
        <w:spacing w:line="240" w:lineRule="exact"/>
        <w:ind w:left="-360" w:hanging="360"/>
        <w:jc w:val="both"/>
        <w:rPr>
          <w:rFonts w:ascii="Frutiger LT 55 Roman" w:hAnsi="Frutiger LT 55 Roman" w:cs="Frutiger LT 55 Roman"/>
          <w:sz w:val="16"/>
          <w:szCs w:val="18"/>
        </w:rPr>
      </w:pPr>
    </w:p>
    <w:p w14:paraId="744B0C75" w14:textId="77777777" w:rsidR="00C232D2" w:rsidRDefault="00C232D2" w:rsidP="005879EC">
      <w:pPr>
        <w:autoSpaceDE w:val="0"/>
        <w:autoSpaceDN w:val="0"/>
        <w:adjustRightInd w:val="0"/>
        <w:spacing w:line="240" w:lineRule="exact"/>
        <w:ind w:left="-480" w:hanging="480"/>
        <w:rPr>
          <w:rFonts w:ascii="Frutiger LT 55 Roman" w:hAnsi="Frutiger LT 55 Roman" w:cs="Frutiger LT 55 Roman"/>
          <w:sz w:val="16"/>
          <w:szCs w:val="16"/>
        </w:rPr>
      </w:pPr>
    </w:p>
    <w:p w14:paraId="7E29D185" w14:textId="77777777" w:rsidR="00021D57" w:rsidRPr="00CA798C" w:rsidRDefault="00021D57" w:rsidP="00CA798C">
      <w:pPr>
        <w:numPr>
          <w:ilvl w:val="0"/>
          <w:numId w:val="27"/>
        </w:numPr>
        <w:tabs>
          <w:tab w:val="clear" w:pos="720"/>
          <w:tab w:val="num" w:pos="450"/>
        </w:tabs>
        <w:autoSpaceDE w:val="0"/>
        <w:autoSpaceDN w:val="0"/>
        <w:adjustRightInd w:val="0"/>
        <w:spacing w:line="240" w:lineRule="exact"/>
        <w:ind w:left="450" w:hanging="630"/>
        <w:rPr>
          <w:rFonts w:ascii="Frutiger LT 55 Roman" w:hAnsi="Frutiger LT 55 Roman" w:cs="Frutiger LT 55 Roman"/>
          <w:sz w:val="16"/>
          <w:szCs w:val="16"/>
        </w:rPr>
      </w:pPr>
      <w:r w:rsidRPr="00CA798C">
        <w:rPr>
          <w:rFonts w:ascii="Frutiger LT 55 Roman" w:hAnsi="Frutiger LT 55 Roman" w:cs="Frutiger LT 55 Roman"/>
          <w:sz w:val="16"/>
          <w:szCs w:val="16"/>
        </w:rPr>
        <w:t xml:space="preserve">SCAN </w:t>
      </w:r>
      <w:r w:rsidRPr="00CA798C">
        <w:rPr>
          <w:rFonts w:ascii="Frutiger LT 55 Roman" w:hAnsi="Frutiger LT 55 Roman" w:cs="Frutiger LT 55 Roman"/>
          <w:sz w:val="16"/>
          <w:szCs w:val="16"/>
          <w:highlight w:val="lightGray"/>
        </w:rPr>
        <w:t>current year only</w:t>
      </w:r>
      <w:r w:rsidRPr="00CA798C">
        <w:rPr>
          <w:rFonts w:ascii="Frutiger LT 55 Roman" w:hAnsi="Frutiger LT 55 Roman" w:cs="Frutiger LT 55 Roman"/>
          <w:sz w:val="16"/>
          <w:szCs w:val="16"/>
        </w:rPr>
        <w:t xml:space="preserve"> of THE DEPARTMENTAL/DIVISIONAL Classroom evaluation </w:t>
      </w:r>
      <w:r w:rsidR="00EA7EEF">
        <w:rPr>
          <w:rFonts w:ascii="Frutiger LT 55 Roman" w:hAnsi="Frutiger LT 55 Roman" w:cs="Frutiger LT 55 Roman"/>
          <w:sz w:val="16"/>
          <w:szCs w:val="16"/>
        </w:rPr>
        <w:t>and upload to PORTAL</w:t>
      </w:r>
      <w:r w:rsidR="00C30D08">
        <w:rPr>
          <w:rFonts w:ascii="Frutiger LT 55 Roman" w:hAnsi="Frutiger LT 55 Roman" w:cs="Frutiger LT 55 Roman"/>
          <w:sz w:val="16"/>
          <w:szCs w:val="16"/>
        </w:rPr>
        <w:t>.</w:t>
      </w:r>
      <w:r w:rsidR="00CA798C">
        <w:rPr>
          <w:rFonts w:ascii="Frutiger LT 55 Roman" w:hAnsi="Frutiger LT 55 Roman" w:cs="Frutiger LT 55 Roman"/>
          <w:sz w:val="16"/>
          <w:szCs w:val="16"/>
        </w:rPr>
        <w:t xml:space="preserve"> (P</w:t>
      </w:r>
      <w:r w:rsidRPr="00CA798C">
        <w:rPr>
          <w:rFonts w:ascii="Frutiger LT 55 Roman" w:hAnsi="Frutiger LT 55 Roman" w:cs="Frutiger LT 55 Roman"/>
          <w:sz w:val="16"/>
          <w:szCs w:val="16"/>
        </w:rPr>
        <w:t>REVIOUS EVALUATION FORMS CAN BE INCLUDED IN THE SUPPORT MATERIALS</w:t>
      </w:r>
      <w:r w:rsidR="00C30D08">
        <w:rPr>
          <w:rFonts w:ascii="Frutiger LT 55 Roman" w:hAnsi="Frutiger LT 55 Roman" w:cs="Frutiger LT 55 Roman"/>
          <w:sz w:val="16"/>
          <w:szCs w:val="16"/>
        </w:rPr>
        <w:t xml:space="preserve"> - i</w:t>
      </w:r>
      <w:r w:rsidRPr="00CA798C">
        <w:rPr>
          <w:rFonts w:ascii="Frutiger LT 55 Roman" w:hAnsi="Frutiger LT 55 Roman" w:cs="Frutiger LT 55 Roman"/>
          <w:sz w:val="16"/>
          <w:szCs w:val="16"/>
        </w:rPr>
        <w:t>f you so choose</w:t>
      </w:r>
      <w:r w:rsidR="00CA798C">
        <w:rPr>
          <w:rFonts w:ascii="Frutiger LT 55 Roman" w:hAnsi="Frutiger LT 55 Roman" w:cs="Frutiger LT 55 Roman"/>
          <w:sz w:val="16"/>
          <w:szCs w:val="16"/>
        </w:rPr>
        <w:t>)</w:t>
      </w:r>
    </w:p>
    <w:p w14:paraId="2557E69C" w14:textId="77777777" w:rsidR="00021D57" w:rsidRDefault="00021D57" w:rsidP="00CA798C">
      <w:pPr>
        <w:tabs>
          <w:tab w:val="num" w:pos="450"/>
        </w:tabs>
        <w:autoSpaceDE w:val="0"/>
        <w:autoSpaceDN w:val="0"/>
        <w:adjustRightInd w:val="0"/>
        <w:spacing w:line="240" w:lineRule="exact"/>
        <w:ind w:left="450" w:hanging="630"/>
        <w:rPr>
          <w:rFonts w:ascii="Frutiger LT 55 Roman" w:hAnsi="Frutiger LT 55 Roman" w:cs="Frutiger LT 55 Roman"/>
          <w:sz w:val="16"/>
          <w:szCs w:val="16"/>
        </w:rPr>
      </w:pPr>
    </w:p>
    <w:p w14:paraId="3836BBEC" w14:textId="77777777" w:rsidR="00CA798C" w:rsidRPr="00CA798C" w:rsidRDefault="00021D57" w:rsidP="00CA798C">
      <w:pPr>
        <w:numPr>
          <w:ilvl w:val="0"/>
          <w:numId w:val="27"/>
        </w:numPr>
        <w:tabs>
          <w:tab w:val="clear" w:pos="720"/>
          <w:tab w:val="num" w:pos="450"/>
        </w:tabs>
        <w:autoSpaceDE w:val="0"/>
        <w:autoSpaceDN w:val="0"/>
        <w:adjustRightInd w:val="0"/>
        <w:spacing w:line="240" w:lineRule="exact"/>
        <w:ind w:left="450" w:hanging="630"/>
        <w:rPr>
          <w:rFonts w:ascii="Frutiger LT 55 Roman" w:hAnsi="Frutiger LT 55 Roman" w:cs="Frutiger LT 55 Roman"/>
          <w:sz w:val="16"/>
          <w:szCs w:val="16"/>
        </w:rPr>
      </w:pPr>
      <w:r>
        <w:rPr>
          <w:rFonts w:ascii="Frutiger LT 55 Roman" w:hAnsi="Frutiger LT 55 Roman" w:cs="Frutiger LT 55 Roman"/>
          <w:sz w:val="16"/>
          <w:szCs w:val="16"/>
        </w:rPr>
        <w:lastRenderedPageBreak/>
        <w:t xml:space="preserve">SCAN </w:t>
      </w:r>
      <w:r w:rsidRPr="00814B64">
        <w:rPr>
          <w:rFonts w:ascii="Frutiger LT 55 Roman" w:hAnsi="Frutiger LT 55 Roman" w:cs="Frutiger LT 55 Roman"/>
          <w:sz w:val="16"/>
          <w:szCs w:val="16"/>
          <w:highlight w:val="lightGray"/>
        </w:rPr>
        <w:t>current year only</w:t>
      </w:r>
      <w:r>
        <w:rPr>
          <w:rFonts w:ascii="Frutiger LT 55 Roman" w:hAnsi="Frutiger LT 55 Roman" w:cs="Frutiger LT 55 Roman"/>
          <w:sz w:val="16"/>
          <w:szCs w:val="16"/>
        </w:rPr>
        <w:t xml:space="preserve"> of</w:t>
      </w:r>
      <w:r w:rsidRPr="00EE4A9E">
        <w:rPr>
          <w:rFonts w:ascii="Frutiger LT 55 Roman" w:hAnsi="Frutiger LT 55 Roman" w:cs="Frutiger LT 55 Roman"/>
          <w:sz w:val="16"/>
          <w:szCs w:val="16"/>
        </w:rPr>
        <w:t xml:space="preserve"> THE DEAN’S </w:t>
      </w:r>
      <w:r>
        <w:rPr>
          <w:rFonts w:ascii="Frutiger LT 55 Roman" w:hAnsi="Frutiger LT 55 Roman" w:cs="Frutiger LT 55 Roman"/>
          <w:sz w:val="16"/>
          <w:szCs w:val="16"/>
        </w:rPr>
        <w:t xml:space="preserve">classroom evaluation </w:t>
      </w:r>
      <w:r w:rsidR="00F87D36">
        <w:rPr>
          <w:rFonts w:ascii="Frutiger LT 55 Roman" w:hAnsi="Frutiger LT 55 Roman" w:cs="Frutiger LT 55 Roman"/>
          <w:sz w:val="16"/>
          <w:szCs w:val="16"/>
        </w:rPr>
        <w:t xml:space="preserve">form and upload to PORTAL. </w:t>
      </w:r>
      <w:r w:rsidR="00CA798C">
        <w:rPr>
          <w:rFonts w:ascii="Frutiger LT 55 Roman" w:hAnsi="Frutiger LT 55 Roman" w:cs="Frutiger LT 55 Roman"/>
          <w:sz w:val="16"/>
          <w:szCs w:val="16"/>
        </w:rPr>
        <w:t xml:space="preserve">  (P</w:t>
      </w:r>
      <w:r w:rsidR="00CA798C" w:rsidRPr="00CA798C">
        <w:rPr>
          <w:rFonts w:ascii="Frutiger LT 55 Roman" w:hAnsi="Frutiger LT 55 Roman" w:cs="Frutiger LT 55 Roman"/>
          <w:sz w:val="16"/>
          <w:szCs w:val="16"/>
        </w:rPr>
        <w:t>REVIOUS EVALUATION FORMS CAN BE INCLUDED IN THE SUPPORT MATERIALS</w:t>
      </w:r>
      <w:r w:rsidR="00C30D08">
        <w:rPr>
          <w:rFonts w:ascii="Frutiger LT 55 Roman" w:hAnsi="Frutiger LT 55 Roman" w:cs="Frutiger LT 55 Roman"/>
          <w:sz w:val="16"/>
          <w:szCs w:val="16"/>
        </w:rPr>
        <w:t xml:space="preserve"> - i</w:t>
      </w:r>
      <w:r w:rsidR="00CA798C" w:rsidRPr="00CA798C">
        <w:rPr>
          <w:rFonts w:ascii="Frutiger LT 55 Roman" w:hAnsi="Frutiger LT 55 Roman" w:cs="Frutiger LT 55 Roman"/>
          <w:sz w:val="16"/>
          <w:szCs w:val="16"/>
        </w:rPr>
        <w:t>f you so choose</w:t>
      </w:r>
      <w:r w:rsidR="00CA798C">
        <w:rPr>
          <w:rFonts w:ascii="Frutiger LT 55 Roman" w:hAnsi="Frutiger LT 55 Roman" w:cs="Frutiger LT 55 Roman"/>
          <w:sz w:val="16"/>
          <w:szCs w:val="16"/>
        </w:rPr>
        <w:t>)</w:t>
      </w:r>
    </w:p>
    <w:p w14:paraId="26D430FE" w14:textId="77777777" w:rsidR="00CA798C" w:rsidRDefault="00021D57" w:rsidP="00CA798C">
      <w:pPr>
        <w:autoSpaceDE w:val="0"/>
        <w:autoSpaceDN w:val="0"/>
        <w:adjustRightInd w:val="0"/>
        <w:spacing w:line="240" w:lineRule="exact"/>
        <w:ind w:left="450"/>
        <w:rPr>
          <w:rFonts w:ascii="Frutiger LT 55 Roman" w:hAnsi="Frutiger LT 55 Roman" w:cs="Frutiger LT 55 Roman"/>
          <w:sz w:val="16"/>
          <w:szCs w:val="16"/>
        </w:rPr>
      </w:pPr>
      <w:r>
        <w:rPr>
          <w:rFonts w:ascii="Frutiger LT 55 Roman" w:hAnsi="Frutiger LT 55 Roman" w:cs="Frutiger LT 55 Roman"/>
          <w:sz w:val="16"/>
          <w:szCs w:val="16"/>
        </w:rPr>
        <w:t xml:space="preserve"> </w:t>
      </w:r>
    </w:p>
    <w:p w14:paraId="35683519" w14:textId="77777777" w:rsidR="00CA798C" w:rsidRDefault="00CA798C" w:rsidP="00CA798C">
      <w:pPr>
        <w:pStyle w:val="ListParagraph"/>
        <w:rPr>
          <w:rFonts w:ascii="Frutiger LT 55 Roman" w:hAnsi="Frutiger LT 55 Roman" w:cs="Frutiger LT 55 Roman"/>
          <w:sz w:val="16"/>
          <w:szCs w:val="16"/>
        </w:rPr>
      </w:pPr>
    </w:p>
    <w:p w14:paraId="79C9DC17" w14:textId="77777777" w:rsidR="00021D57" w:rsidRDefault="00021D57" w:rsidP="00CA798C">
      <w:pPr>
        <w:autoSpaceDE w:val="0"/>
        <w:autoSpaceDN w:val="0"/>
        <w:adjustRightInd w:val="0"/>
        <w:spacing w:line="240" w:lineRule="exact"/>
        <w:ind w:left="450"/>
        <w:rPr>
          <w:rFonts w:ascii="Frutiger LT 55 Roman" w:hAnsi="Frutiger LT 55 Roman" w:cs="Frutiger LT 55 Roman"/>
          <w:sz w:val="16"/>
          <w:szCs w:val="16"/>
        </w:rPr>
      </w:pPr>
    </w:p>
    <w:p w14:paraId="500D60A8" w14:textId="77777777" w:rsidR="00CA798C" w:rsidRPr="00BD1078" w:rsidRDefault="00511D31" w:rsidP="00D03A5B">
      <w:pPr>
        <w:tabs>
          <w:tab w:val="num" w:pos="-270"/>
        </w:tabs>
        <w:autoSpaceDE w:val="0"/>
        <w:autoSpaceDN w:val="0"/>
        <w:adjustRightInd w:val="0"/>
        <w:spacing w:line="240" w:lineRule="exact"/>
        <w:ind w:left="-270" w:hanging="450"/>
        <w:rPr>
          <w:rFonts w:ascii="Frutiger LT 55 Roman" w:hAnsi="Frutiger LT 55 Roman" w:cs="Frutiger LT 55 Roman"/>
          <w:sz w:val="16"/>
          <w:szCs w:val="18"/>
        </w:rPr>
      </w:pPr>
      <w:r>
        <w:rPr>
          <w:rFonts w:ascii="Frutiger LT 55 Roman" w:hAnsi="Frutiger LT 55 Roman" w:cs="Frutiger LT 55 Roman"/>
          <w:b/>
          <w:sz w:val="28"/>
          <w:szCs w:val="28"/>
        </w:rPr>
        <w:t>Q.</w:t>
      </w:r>
      <w:r w:rsidR="00CA798C">
        <w:rPr>
          <w:rFonts w:ascii="Frutiger LT 55 Roman" w:hAnsi="Frutiger LT 55 Roman" w:cs="Frutiger LT 55 Roman"/>
          <w:b/>
          <w:sz w:val="28"/>
          <w:szCs w:val="28"/>
        </w:rPr>
        <w:t xml:space="preserve"> </w:t>
      </w:r>
      <w:r w:rsidR="00B96F4D" w:rsidRPr="00C30D08">
        <w:rPr>
          <w:rFonts w:ascii="Frutiger LT 55 Roman" w:hAnsi="Frutiger LT 55 Roman" w:cs="Frutiger LT 55 Roman"/>
          <w:b/>
        </w:rPr>
        <w:t xml:space="preserve">Chairperson Summary of </w:t>
      </w:r>
      <w:r w:rsidR="001F12F0" w:rsidRPr="00C30D08">
        <w:rPr>
          <w:rFonts w:ascii="Frutiger LT 55 Roman" w:hAnsi="Frutiger LT 55 Roman" w:cs="Frutiger LT 55 Roman"/>
          <w:b/>
        </w:rPr>
        <w:t>C</w:t>
      </w:r>
      <w:r w:rsidR="00B96F4D" w:rsidRPr="00C30D08">
        <w:rPr>
          <w:rFonts w:ascii="Frutiger LT 55 Roman" w:hAnsi="Frutiger LT 55 Roman" w:cs="Frutiger LT 55 Roman"/>
          <w:b/>
        </w:rPr>
        <w:t xml:space="preserve">ourse </w:t>
      </w:r>
      <w:r w:rsidR="001F12F0" w:rsidRPr="00C30D08">
        <w:rPr>
          <w:rFonts w:ascii="Frutiger LT 55 Roman" w:hAnsi="Frutiger LT 55 Roman" w:cs="Frutiger LT 55 Roman"/>
          <w:b/>
        </w:rPr>
        <w:t>E</w:t>
      </w:r>
      <w:r w:rsidR="00B96F4D" w:rsidRPr="00C30D08">
        <w:rPr>
          <w:rFonts w:ascii="Frutiger LT 55 Roman" w:hAnsi="Frutiger LT 55 Roman" w:cs="Frutiger LT 55 Roman"/>
          <w:b/>
        </w:rPr>
        <w:t>valuations</w:t>
      </w:r>
      <w:r w:rsidR="00CA798C">
        <w:rPr>
          <w:rFonts w:ascii="Frutiger LT 55 Roman" w:hAnsi="Frutiger LT 55 Roman" w:cs="Frutiger LT 55 Roman"/>
          <w:b/>
        </w:rPr>
        <w:br/>
      </w:r>
      <w:r w:rsidR="00CA798C" w:rsidRPr="00BD1078">
        <w:rPr>
          <w:rFonts w:ascii="Frutiger LT 55 Roman" w:hAnsi="Frutiger LT 55 Roman" w:cs="Frutiger LT 65 Bold"/>
          <w:b/>
          <w:sz w:val="16"/>
          <w:szCs w:val="28"/>
        </w:rPr>
        <w:t>INSTRUCTIONS</w:t>
      </w:r>
      <w:r w:rsidR="00CA798C" w:rsidRPr="00D046B4">
        <w:rPr>
          <w:rFonts w:ascii="Frutiger LT 55 Roman" w:hAnsi="Frutiger LT 55 Roman" w:cs="Frutiger LT 55 Roman"/>
          <w:sz w:val="20"/>
          <w:szCs w:val="20"/>
        </w:rPr>
        <w:t xml:space="preserve"> </w:t>
      </w:r>
      <w:r w:rsidR="00CA798C" w:rsidRPr="00BD1078">
        <w:rPr>
          <w:rFonts w:ascii="Frutiger LT 55 Roman" w:hAnsi="Frutiger LT 55 Roman" w:cs="Frutiger LT 55 Roman"/>
          <w:sz w:val="16"/>
          <w:szCs w:val="18"/>
        </w:rPr>
        <w:t xml:space="preserve">All applicants </w:t>
      </w:r>
      <w:r w:rsidR="00CA798C">
        <w:rPr>
          <w:rFonts w:ascii="Frutiger LT 55 Roman" w:hAnsi="Frutiger LT 55 Roman" w:cs="Frutiger LT 55 Roman"/>
          <w:sz w:val="16"/>
          <w:szCs w:val="18"/>
        </w:rPr>
        <w:t>should attach these forms to the PAF even if they are also placing them in the teaching portfolio</w:t>
      </w:r>
      <w:r w:rsidR="00CA798C" w:rsidRPr="00BD1078">
        <w:rPr>
          <w:rFonts w:ascii="Frutiger LT 55 Roman" w:hAnsi="Frutiger LT 55 Roman" w:cs="Frutiger LT 55 Roman"/>
          <w:sz w:val="16"/>
          <w:szCs w:val="18"/>
        </w:rPr>
        <w:t xml:space="preserve"> </w:t>
      </w:r>
    </w:p>
    <w:p w14:paraId="2C41E214" w14:textId="77777777" w:rsidR="00B96F4D" w:rsidRDefault="00CA798C" w:rsidP="00B96F4D">
      <w:pPr>
        <w:tabs>
          <w:tab w:val="num" w:pos="1080"/>
        </w:tabs>
        <w:autoSpaceDE w:val="0"/>
        <w:autoSpaceDN w:val="0"/>
        <w:adjustRightInd w:val="0"/>
        <w:spacing w:line="240" w:lineRule="exact"/>
        <w:ind w:left="-960"/>
        <w:rPr>
          <w:rFonts w:ascii="Frutiger LT 55 Roman" w:hAnsi="Frutiger LT 55 Roman" w:cs="Frutiger LT 55 Roman"/>
          <w:sz w:val="16"/>
          <w:szCs w:val="16"/>
        </w:rPr>
      </w:pPr>
      <w:r>
        <w:rPr>
          <w:rFonts w:ascii="Frutiger LT 55 Roman" w:hAnsi="Frutiger LT 55 Roman" w:cs="Frutiger LT 55 Roman"/>
          <w:sz w:val="16"/>
          <w:szCs w:val="16"/>
        </w:rPr>
        <w:t xml:space="preserve"> </w:t>
      </w:r>
    </w:p>
    <w:p w14:paraId="768AD2F5" w14:textId="77777777" w:rsidR="002F2816" w:rsidRDefault="0050753E" w:rsidP="00511D31">
      <w:pPr>
        <w:autoSpaceDE w:val="0"/>
        <w:autoSpaceDN w:val="0"/>
        <w:adjustRightInd w:val="0"/>
        <w:spacing w:line="240" w:lineRule="exact"/>
        <w:ind w:left="450"/>
        <w:rPr>
          <w:rFonts w:ascii="Frutiger LT 55 Roman" w:hAnsi="Frutiger LT 55 Roman" w:cs="Frutiger LT 55 Roman"/>
          <w:sz w:val="20"/>
          <w:szCs w:val="20"/>
        </w:rPr>
      </w:pPr>
      <w:r>
        <w:rPr>
          <w:rFonts w:ascii="Frutiger LT 55 Roman" w:hAnsi="Frutiger LT 55 Roman" w:cs="Frutiger LT 55 Roman"/>
          <w:sz w:val="16"/>
          <w:szCs w:val="16"/>
        </w:rPr>
        <w:t>S</w:t>
      </w:r>
      <w:r w:rsidR="00CA798C">
        <w:rPr>
          <w:rFonts w:ascii="Frutiger LT 55 Roman" w:hAnsi="Frutiger LT 55 Roman" w:cs="Frutiger LT 55 Roman"/>
          <w:sz w:val="16"/>
          <w:szCs w:val="16"/>
        </w:rPr>
        <w:t xml:space="preserve">CAN </w:t>
      </w:r>
      <w:r>
        <w:rPr>
          <w:rFonts w:ascii="Frutiger LT 55 Roman" w:hAnsi="Frutiger LT 55 Roman" w:cs="Frutiger LT 55 Roman"/>
          <w:sz w:val="16"/>
          <w:szCs w:val="16"/>
        </w:rPr>
        <w:t xml:space="preserve">the </w:t>
      </w:r>
      <w:r w:rsidR="00B96F4D" w:rsidRPr="00EE4A9E">
        <w:rPr>
          <w:rFonts w:ascii="Frutiger LT 55 Roman" w:hAnsi="Frutiger LT 55 Roman" w:cs="Frutiger LT 55 Roman"/>
          <w:sz w:val="16"/>
          <w:szCs w:val="16"/>
        </w:rPr>
        <w:t xml:space="preserve">CHAIRPERSON’S SUMMARY, comments and recommendations as well as your responses </w:t>
      </w:r>
      <w:r w:rsidR="00F87D36">
        <w:rPr>
          <w:rFonts w:ascii="Frutiger LT 55 Roman" w:hAnsi="Frutiger LT 55 Roman" w:cs="Frutiger LT 55 Roman"/>
          <w:sz w:val="16"/>
          <w:szCs w:val="16"/>
        </w:rPr>
        <w:t>and upload to the PORTAL</w:t>
      </w:r>
      <w:r w:rsidR="00B96F4D" w:rsidRPr="00EE4A9E">
        <w:rPr>
          <w:rFonts w:ascii="Frutiger LT 55 Roman" w:hAnsi="Frutiger LT 55 Roman" w:cs="Frutiger LT 55 Roman"/>
          <w:sz w:val="16"/>
          <w:szCs w:val="16"/>
        </w:rPr>
        <w:t xml:space="preserve"> </w:t>
      </w:r>
      <w:r w:rsidR="00B96F4D" w:rsidRPr="00EE4A9E">
        <w:rPr>
          <w:rFonts w:ascii="Frutiger LT 55 Roman" w:hAnsi="Frutiger LT 55 Roman" w:cs="Frutiger LT 55 Roman"/>
          <w:i/>
          <w:iCs/>
          <w:sz w:val="16"/>
          <w:szCs w:val="16"/>
        </w:rPr>
        <w:t>Please note that this does not apply to first-year faculty in all ranks.</w:t>
      </w:r>
    </w:p>
    <w:p w14:paraId="46CBFBF6" w14:textId="77777777" w:rsidR="00D046B4" w:rsidRDefault="00D046B4" w:rsidP="00237E6F">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65 Bold"/>
          <w:b/>
          <w:sz w:val="28"/>
          <w:szCs w:val="28"/>
        </w:rPr>
      </w:pPr>
    </w:p>
    <w:p w14:paraId="1A8DE90E" w14:textId="77777777" w:rsidR="00D03A5B" w:rsidRDefault="00D03A5B" w:rsidP="00237E6F">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65 Bold"/>
          <w:b/>
          <w:sz w:val="28"/>
          <w:szCs w:val="28"/>
        </w:rPr>
      </w:pPr>
    </w:p>
    <w:p w14:paraId="51328C03" w14:textId="77777777" w:rsidR="00D03A5B" w:rsidRDefault="00D03A5B" w:rsidP="00237E6F">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65 Bold"/>
          <w:b/>
          <w:sz w:val="28"/>
          <w:szCs w:val="28"/>
        </w:rPr>
      </w:pPr>
    </w:p>
    <w:p w14:paraId="1B322556" w14:textId="77777777" w:rsidR="00D03A5B" w:rsidRDefault="00D03A5B" w:rsidP="00237E6F">
      <w:pPr>
        <w:tabs>
          <w:tab w:val="left" w:pos="2074"/>
          <w:tab w:val="left" w:pos="3514"/>
          <w:tab w:val="left" w:pos="4954"/>
          <w:tab w:val="left" w:pos="7114"/>
        </w:tabs>
        <w:autoSpaceDE w:val="0"/>
        <w:autoSpaceDN w:val="0"/>
        <w:adjustRightInd w:val="0"/>
        <w:spacing w:line="240" w:lineRule="exact"/>
        <w:ind w:left="-540"/>
        <w:rPr>
          <w:rFonts w:ascii="Frutiger LT 55 Roman" w:hAnsi="Frutiger LT 55 Roman" w:cs="Frutiger LT 65 Bold"/>
          <w:b/>
          <w:sz w:val="28"/>
          <w:szCs w:val="28"/>
        </w:rPr>
      </w:pPr>
    </w:p>
    <w:p w14:paraId="6DCF0A57" w14:textId="77777777" w:rsidR="002F2816" w:rsidRPr="00C30D08" w:rsidRDefault="00B96F4D" w:rsidP="00511D31">
      <w:pPr>
        <w:autoSpaceDE w:val="0"/>
        <w:autoSpaceDN w:val="0"/>
        <w:adjustRightInd w:val="0"/>
        <w:spacing w:line="240" w:lineRule="exact"/>
        <w:ind w:left="-720"/>
        <w:rPr>
          <w:rFonts w:ascii="Frutiger LT 55 Roman" w:hAnsi="Frutiger LT 55 Roman" w:cs="Frutiger LT 65 Bold"/>
          <w:b/>
          <w:sz w:val="22"/>
          <w:szCs w:val="20"/>
        </w:rPr>
      </w:pPr>
      <w:r w:rsidRPr="00B96F4D">
        <w:rPr>
          <w:rFonts w:ascii="Frutiger LT 55 Roman" w:hAnsi="Frutiger LT 55 Roman" w:cs="Frutiger LT 65 Bold"/>
          <w:b/>
          <w:sz w:val="28"/>
          <w:szCs w:val="28"/>
        </w:rPr>
        <w:t>R</w:t>
      </w:r>
      <w:r w:rsidR="00511D31">
        <w:rPr>
          <w:rFonts w:ascii="Frutiger LT 55 Roman" w:hAnsi="Frutiger LT 55 Roman" w:cs="Frutiger LT 65 Bold"/>
          <w:b/>
          <w:sz w:val="28"/>
          <w:szCs w:val="28"/>
        </w:rPr>
        <w:t>.</w:t>
      </w:r>
      <w:r w:rsidR="00C30D08">
        <w:rPr>
          <w:rFonts w:ascii="Frutiger LT 55 Roman" w:hAnsi="Frutiger LT 55 Roman" w:cs="Frutiger LT 65 Bold"/>
          <w:b/>
          <w:sz w:val="28"/>
          <w:szCs w:val="28"/>
        </w:rPr>
        <w:t xml:space="preserve"> </w:t>
      </w:r>
      <w:r w:rsidR="002428B0" w:rsidRPr="00C30D08">
        <w:rPr>
          <w:rFonts w:ascii="Frutiger LT 55 Roman" w:hAnsi="Frutiger LT 55 Roman" w:cs="Frutiger LT 65 Bold"/>
          <w:b/>
          <w:szCs w:val="28"/>
        </w:rPr>
        <w:t>T</w:t>
      </w:r>
      <w:r w:rsidR="00C30D08" w:rsidRPr="00C30D08">
        <w:rPr>
          <w:rFonts w:ascii="Frutiger LT 55 Roman" w:hAnsi="Frutiger LT 55 Roman" w:cs="Frutiger LT 65 Bold"/>
          <w:b/>
          <w:szCs w:val="28"/>
        </w:rPr>
        <w:t xml:space="preserve">eaching Portfolio </w:t>
      </w:r>
      <w:r w:rsidR="002F2816" w:rsidRPr="00C30D08">
        <w:rPr>
          <w:rFonts w:ascii="Frutiger LT 55 Roman" w:hAnsi="Frutiger LT 55 Roman" w:cs="Frutiger LT 65 Bold"/>
          <w:b/>
          <w:sz w:val="28"/>
          <w:szCs w:val="28"/>
        </w:rPr>
        <w:t xml:space="preserve">- </w:t>
      </w:r>
      <w:r w:rsidR="002F2816" w:rsidRPr="00C30D08">
        <w:rPr>
          <w:rFonts w:ascii="Frutiger LT 55 Roman" w:hAnsi="Frutiger LT 55 Roman" w:cs="Frutiger LT 65 Bold"/>
          <w:b/>
          <w:sz w:val="22"/>
          <w:szCs w:val="20"/>
        </w:rPr>
        <w:t xml:space="preserve">Submit </w:t>
      </w:r>
      <w:r w:rsidR="00F87D36" w:rsidRPr="00C30D08">
        <w:rPr>
          <w:rFonts w:ascii="Frutiger LT 55 Roman" w:hAnsi="Frutiger LT 55 Roman" w:cs="Frutiger LT 65 Bold"/>
          <w:b/>
          <w:sz w:val="22"/>
          <w:szCs w:val="20"/>
        </w:rPr>
        <w:t xml:space="preserve">to </w:t>
      </w:r>
      <w:r w:rsidR="002F2816" w:rsidRPr="00C30D08">
        <w:rPr>
          <w:rFonts w:ascii="Frutiger LT 55 Roman" w:hAnsi="Frutiger LT 55 Roman" w:cs="Frutiger LT 65 Bold"/>
          <w:b/>
          <w:sz w:val="22"/>
          <w:szCs w:val="20"/>
        </w:rPr>
        <w:t xml:space="preserve">the Portal </w:t>
      </w:r>
    </w:p>
    <w:p w14:paraId="3ACC8AFD" w14:textId="77777777" w:rsidR="00D046B4" w:rsidRPr="00B96F4D" w:rsidRDefault="00D046B4" w:rsidP="00021D57">
      <w:pPr>
        <w:autoSpaceDE w:val="0"/>
        <w:autoSpaceDN w:val="0"/>
        <w:adjustRightInd w:val="0"/>
        <w:spacing w:line="240" w:lineRule="exact"/>
        <w:ind w:left="-960"/>
        <w:rPr>
          <w:rFonts w:ascii="Frutiger LT 55 Roman" w:hAnsi="Frutiger LT 55 Roman" w:cs="Frutiger LT 55 Roman"/>
          <w:b/>
          <w:sz w:val="20"/>
          <w:szCs w:val="20"/>
        </w:rPr>
      </w:pPr>
    </w:p>
    <w:p w14:paraId="53FCEE97" w14:textId="15786AF9" w:rsidR="002F2816" w:rsidRPr="002F2816" w:rsidRDefault="002F2816" w:rsidP="00D046B4">
      <w:pPr>
        <w:autoSpaceDE w:val="0"/>
        <w:autoSpaceDN w:val="0"/>
        <w:adjustRightInd w:val="0"/>
        <w:spacing w:line="240" w:lineRule="exact"/>
        <w:ind w:left="480"/>
        <w:rPr>
          <w:rFonts w:ascii="Frutiger LT 55 Roman" w:hAnsi="Frutiger LT 55 Roman" w:cs="Frutiger LT 65 Bold"/>
          <w:b/>
          <w:sz w:val="18"/>
          <w:szCs w:val="18"/>
        </w:rPr>
      </w:pPr>
      <w:r w:rsidRPr="002F2816">
        <w:rPr>
          <w:rFonts w:ascii="Frutiger LT 55 Roman" w:hAnsi="Frutiger LT 55 Roman" w:cs="Frutiger LT 65 Bold"/>
          <w:b/>
          <w:sz w:val="18"/>
          <w:szCs w:val="18"/>
        </w:rPr>
        <w:t xml:space="preserve">“All full-time faculty hired after </w:t>
      </w:r>
      <w:r w:rsidRPr="00D046B4">
        <w:rPr>
          <w:rFonts w:ascii="Frutiger LT 55 Roman" w:hAnsi="Frutiger LT 55 Roman" w:cs="Frutiger LT 65 Bold"/>
          <w:b/>
          <w:sz w:val="20"/>
          <w:szCs w:val="20"/>
        </w:rPr>
        <w:t xml:space="preserve">2007-2008 must </w:t>
      </w:r>
      <w:r w:rsidRPr="002F2816">
        <w:rPr>
          <w:rFonts w:ascii="Frutiger LT 55 Roman" w:hAnsi="Frutiger LT 55 Roman" w:cs="Frutiger LT 65 Bold"/>
          <w:b/>
          <w:sz w:val="18"/>
          <w:szCs w:val="18"/>
        </w:rPr>
        <w:t>maintain a current teaching portfolio that is updated annually.</w:t>
      </w:r>
      <w:r w:rsidR="00AE2AB1">
        <w:rPr>
          <w:rFonts w:ascii="Frutiger LT 55 Roman" w:hAnsi="Frutiger LT 55 Roman" w:cs="Frutiger LT 65 Bold"/>
          <w:b/>
          <w:sz w:val="18"/>
          <w:szCs w:val="18"/>
        </w:rPr>
        <w:t>”</w:t>
      </w:r>
      <w:r w:rsidRPr="002F2816">
        <w:rPr>
          <w:rFonts w:ascii="Frutiger LT 55 Roman" w:hAnsi="Frutiger LT 55 Roman" w:cs="Frutiger LT 65 Bold"/>
          <w:b/>
          <w:sz w:val="18"/>
          <w:szCs w:val="18"/>
        </w:rPr>
        <w:t xml:space="preserve">  The teaching portfolio will include the following items:</w:t>
      </w:r>
    </w:p>
    <w:p w14:paraId="2959F92A" w14:textId="77777777" w:rsidR="0050372C" w:rsidRPr="00C232D2" w:rsidRDefault="0050372C" w:rsidP="00D046B4">
      <w:pPr>
        <w:tabs>
          <w:tab w:val="num" w:pos="540"/>
        </w:tabs>
        <w:autoSpaceDE w:val="0"/>
        <w:autoSpaceDN w:val="0"/>
        <w:adjustRightInd w:val="0"/>
        <w:spacing w:line="240" w:lineRule="exact"/>
        <w:ind w:left="480" w:hanging="1020"/>
        <w:rPr>
          <w:rFonts w:ascii="Frutiger LT 55 Roman" w:hAnsi="Frutiger LT 55 Roman" w:cs="Frutiger LT 65 Bold"/>
          <w:b/>
          <w:sz w:val="16"/>
          <w:szCs w:val="16"/>
        </w:rPr>
      </w:pPr>
      <w:r w:rsidRPr="00C232D2">
        <w:rPr>
          <w:rFonts w:ascii="Frutiger LT 55 Roman" w:hAnsi="Frutiger LT 55 Roman" w:cs="Frutiger LT 65 Bold"/>
          <w:b/>
          <w:sz w:val="28"/>
          <w:szCs w:val="28"/>
        </w:rPr>
        <w:tab/>
      </w:r>
    </w:p>
    <w:p w14:paraId="7BB87FB8" w14:textId="77777777" w:rsidR="0050372C" w:rsidRPr="00810ABA" w:rsidRDefault="0050372C" w:rsidP="00D046B4">
      <w:pPr>
        <w:numPr>
          <w:ilvl w:val="0"/>
          <w:numId w:val="35"/>
        </w:numPr>
        <w:autoSpaceDE w:val="0"/>
        <w:autoSpaceDN w:val="0"/>
        <w:adjustRightInd w:val="0"/>
        <w:spacing w:line="240" w:lineRule="exact"/>
        <w:ind w:hanging="360"/>
        <w:rPr>
          <w:rFonts w:ascii="Frutiger LT 55 Roman" w:hAnsi="Frutiger LT 55 Roman" w:cs="Frutiger LT 65 Bold"/>
          <w:sz w:val="16"/>
          <w:szCs w:val="16"/>
        </w:rPr>
      </w:pPr>
      <w:r w:rsidRPr="00810ABA">
        <w:rPr>
          <w:rFonts w:ascii="Frutiger LT 55 Roman" w:hAnsi="Frutiger LT 55 Roman" w:cs="Frutiger LT 65 Bold"/>
          <w:sz w:val="16"/>
          <w:szCs w:val="16"/>
        </w:rPr>
        <w:t>A brief narrative statement by the faculty member with appendices that provide support for the claims made in the narrative.  The teaching narrative should be used to address teaching philosophy and a description of the evolution of the faculty member’s teaching.</w:t>
      </w:r>
    </w:p>
    <w:p w14:paraId="7008B046" w14:textId="77777777" w:rsidR="0050372C" w:rsidRPr="00810ABA" w:rsidRDefault="0050372C" w:rsidP="00D046B4">
      <w:pPr>
        <w:numPr>
          <w:ilvl w:val="0"/>
          <w:numId w:val="35"/>
        </w:numPr>
        <w:autoSpaceDE w:val="0"/>
        <w:autoSpaceDN w:val="0"/>
        <w:adjustRightInd w:val="0"/>
        <w:spacing w:line="240" w:lineRule="exact"/>
        <w:ind w:hanging="360"/>
        <w:rPr>
          <w:rFonts w:ascii="Frutiger LT 55 Roman" w:hAnsi="Frutiger LT 55 Roman" w:cs="Frutiger LT 65 Bold"/>
          <w:sz w:val="16"/>
          <w:szCs w:val="16"/>
        </w:rPr>
      </w:pPr>
      <w:r w:rsidRPr="00810ABA">
        <w:rPr>
          <w:rFonts w:ascii="Frutiger LT 55 Roman" w:hAnsi="Frutiger LT 55 Roman" w:cs="Frutiger LT 65 Bold"/>
          <w:sz w:val="16"/>
          <w:szCs w:val="16"/>
        </w:rPr>
        <w:t>A dossier of materials, such as course outlines, syllabus, reading lists and sample corrected work.</w:t>
      </w:r>
    </w:p>
    <w:p w14:paraId="185F6624" w14:textId="77777777" w:rsidR="0050372C" w:rsidRPr="00810ABA" w:rsidRDefault="0050372C" w:rsidP="00D046B4">
      <w:pPr>
        <w:numPr>
          <w:ilvl w:val="0"/>
          <w:numId w:val="35"/>
        </w:numPr>
        <w:autoSpaceDE w:val="0"/>
        <w:autoSpaceDN w:val="0"/>
        <w:adjustRightInd w:val="0"/>
        <w:spacing w:line="240" w:lineRule="exact"/>
        <w:ind w:hanging="360"/>
        <w:rPr>
          <w:rFonts w:ascii="Frutiger LT 55 Roman" w:hAnsi="Frutiger LT 55 Roman" w:cs="Frutiger LT 65 Bold"/>
          <w:sz w:val="16"/>
          <w:szCs w:val="16"/>
        </w:rPr>
      </w:pPr>
      <w:r w:rsidRPr="00810ABA">
        <w:rPr>
          <w:rFonts w:ascii="Frutiger LT 55 Roman" w:hAnsi="Frutiger LT 55 Roman" w:cs="Frutiger LT 65 Bold"/>
          <w:sz w:val="16"/>
          <w:szCs w:val="16"/>
        </w:rPr>
        <w:t>A description of teaching improvement activities.</w:t>
      </w:r>
    </w:p>
    <w:p w14:paraId="1EDE3E89" w14:textId="77777777" w:rsidR="0050753E" w:rsidRPr="00810ABA" w:rsidRDefault="0050753E" w:rsidP="00D046B4">
      <w:pPr>
        <w:numPr>
          <w:ilvl w:val="0"/>
          <w:numId w:val="35"/>
        </w:numPr>
        <w:autoSpaceDE w:val="0"/>
        <w:autoSpaceDN w:val="0"/>
        <w:adjustRightInd w:val="0"/>
        <w:spacing w:line="240" w:lineRule="exact"/>
        <w:ind w:hanging="360"/>
        <w:rPr>
          <w:rFonts w:ascii="Frutiger LT 55 Roman" w:hAnsi="Frutiger LT 55 Roman" w:cs="Frutiger LT 65 Bold"/>
          <w:sz w:val="16"/>
          <w:szCs w:val="16"/>
        </w:rPr>
      </w:pPr>
      <w:r w:rsidRPr="00810ABA">
        <w:rPr>
          <w:rFonts w:ascii="Frutiger LT 55 Roman" w:hAnsi="Frutiger LT 55 Roman" w:cs="Frutiger LT 65 Bold"/>
          <w:sz w:val="16"/>
          <w:szCs w:val="16"/>
        </w:rPr>
        <w:t>Student evaluations:</w:t>
      </w:r>
    </w:p>
    <w:p w14:paraId="4F11BDDF" w14:textId="77777777" w:rsidR="0050753E" w:rsidRPr="00810ABA" w:rsidRDefault="0050753E" w:rsidP="00D046B4">
      <w:pPr>
        <w:autoSpaceDE w:val="0"/>
        <w:autoSpaceDN w:val="0"/>
        <w:adjustRightInd w:val="0"/>
        <w:spacing w:line="240" w:lineRule="exact"/>
        <w:ind w:left="960" w:hanging="240"/>
        <w:rPr>
          <w:rFonts w:ascii="Frutiger LT 55 Roman" w:hAnsi="Frutiger LT 55 Roman" w:cs="Frutiger LT 65 Bold"/>
          <w:sz w:val="16"/>
          <w:szCs w:val="16"/>
        </w:rPr>
      </w:pPr>
      <w:r w:rsidRPr="00810ABA">
        <w:rPr>
          <w:rFonts w:ascii="Frutiger LT 55 Roman" w:hAnsi="Frutiger LT 55 Roman" w:cs="Frutiger LT 65 Bold"/>
          <w:sz w:val="16"/>
          <w:szCs w:val="16"/>
          <w:u w:val="single"/>
        </w:rPr>
        <w:t xml:space="preserve">Required </w:t>
      </w:r>
      <w:r w:rsidRPr="00810ABA">
        <w:rPr>
          <w:rFonts w:ascii="Frutiger LT 55 Roman" w:hAnsi="Frutiger LT 55 Roman" w:cs="Frutiger LT 65 Bold"/>
          <w:sz w:val="16"/>
          <w:szCs w:val="16"/>
        </w:rPr>
        <w:t>chairperson summary data information regarding student evaluations</w:t>
      </w:r>
      <w:r w:rsidR="00D046B4" w:rsidRPr="00810ABA">
        <w:rPr>
          <w:rFonts w:ascii="Frutiger LT 55 Roman" w:hAnsi="Frutiger LT 55 Roman" w:cs="Frutiger LT 65 Bold"/>
          <w:sz w:val="16"/>
          <w:szCs w:val="16"/>
        </w:rPr>
        <w:t xml:space="preserve"> </w:t>
      </w:r>
      <w:r w:rsidR="00D046B4" w:rsidRPr="00810ABA">
        <w:rPr>
          <w:rFonts w:ascii="Frutiger LT 55 Roman" w:hAnsi="Frutiger LT 55 Roman" w:cs="Frutiger LT 65 Bold"/>
          <w:sz w:val="16"/>
          <w:szCs w:val="16"/>
          <w:highlight w:val="lightGray"/>
        </w:rPr>
        <w:t>(</w:t>
      </w:r>
      <w:r w:rsidR="00DF24EE" w:rsidRPr="00810ABA">
        <w:rPr>
          <w:rFonts w:ascii="Frutiger LT 55 Roman" w:hAnsi="Frutiger LT 55 Roman" w:cs="Frutiger LT 65 Bold"/>
          <w:sz w:val="16"/>
          <w:szCs w:val="16"/>
          <w:highlight w:val="lightGray"/>
        </w:rPr>
        <w:t xml:space="preserve">if </w:t>
      </w:r>
      <w:r w:rsidR="00F87D36">
        <w:rPr>
          <w:rFonts w:ascii="Frutiger LT 55 Roman" w:hAnsi="Frutiger LT 55 Roman" w:cs="Frutiger LT 65 Bold"/>
          <w:sz w:val="16"/>
          <w:szCs w:val="16"/>
          <w:highlight w:val="lightGray"/>
        </w:rPr>
        <w:t>uploaded</w:t>
      </w:r>
      <w:r w:rsidR="00CF56EA">
        <w:rPr>
          <w:rFonts w:ascii="Frutiger LT 55 Roman" w:hAnsi="Frutiger LT 55 Roman" w:cs="Frutiger LT 65 Bold"/>
          <w:sz w:val="16"/>
          <w:szCs w:val="16"/>
          <w:highlight w:val="lightGray"/>
        </w:rPr>
        <w:t xml:space="preserve"> to PORTAL</w:t>
      </w:r>
      <w:r w:rsidR="00DF24EE" w:rsidRPr="00810ABA">
        <w:rPr>
          <w:rFonts w:ascii="Frutiger LT 55 Roman" w:hAnsi="Frutiger LT 55 Roman" w:cs="Frutiger LT 65 Bold"/>
          <w:sz w:val="16"/>
          <w:szCs w:val="16"/>
          <w:highlight w:val="lightGray"/>
        </w:rPr>
        <w:t xml:space="preserve"> there is no need to duplicate here</w:t>
      </w:r>
      <w:r w:rsidR="00D046B4" w:rsidRPr="00810ABA">
        <w:rPr>
          <w:rFonts w:ascii="Frutiger LT 55 Roman" w:hAnsi="Frutiger LT 55 Roman" w:cs="Frutiger LT 65 Bold"/>
          <w:sz w:val="16"/>
          <w:szCs w:val="16"/>
          <w:highlight w:val="lightGray"/>
        </w:rPr>
        <w:t>)</w:t>
      </w:r>
    </w:p>
    <w:p w14:paraId="76AE0560" w14:textId="77777777" w:rsidR="0050372C" w:rsidRPr="0050753E" w:rsidRDefault="0050372C" w:rsidP="00D046B4">
      <w:pPr>
        <w:tabs>
          <w:tab w:val="left" w:pos="720"/>
        </w:tabs>
        <w:autoSpaceDE w:val="0"/>
        <w:autoSpaceDN w:val="0"/>
        <w:adjustRightInd w:val="0"/>
        <w:spacing w:line="240" w:lineRule="exact"/>
        <w:ind w:left="720"/>
        <w:rPr>
          <w:rFonts w:ascii="Frutiger LT 55 Roman" w:hAnsi="Frutiger LT 55 Roman" w:cs="Frutiger LT 65 Bold"/>
          <w:b/>
          <w:sz w:val="16"/>
          <w:szCs w:val="16"/>
        </w:rPr>
      </w:pPr>
      <w:r w:rsidRPr="00810ABA">
        <w:rPr>
          <w:rFonts w:ascii="Frutiger LT 55 Roman" w:hAnsi="Frutiger LT 55 Roman" w:cs="Frutiger LT 65 Bold"/>
          <w:sz w:val="16"/>
          <w:szCs w:val="16"/>
          <w:u w:val="single"/>
        </w:rPr>
        <w:t>Optional:</w:t>
      </w:r>
      <w:r w:rsidRPr="00810ABA">
        <w:rPr>
          <w:rFonts w:ascii="Frutiger LT 55 Roman" w:hAnsi="Frutiger LT 55 Roman" w:cs="Frutiger LT 65 Bold"/>
          <w:sz w:val="16"/>
          <w:szCs w:val="16"/>
        </w:rPr>
        <w:t xml:space="preserve"> Supplemental material for student evaluations can include – full </w:t>
      </w:r>
      <w:r w:rsidR="00D046B4" w:rsidRPr="00810ABA">
        <w:rPr>
          <w:rFonts w:ascii="Frutiger LT 55 Roman" w:hAnsi="Frutiger LT 55 Roman" w:cs="Frutiger LT 65 Bold"/>
          <w:sz w:val="16"/>
          <w:szCs w:val="16"/>
        </w:rPr>
        <w:t xml:space="preserve">evaluation data, reflections on </w:t>
      </w:r>
      <w:r w:rsidRPr="00810ABA">
        <w:rPr>
          <w:rFonts w:ascii="Frutiger LT 55 Roman" w:hAnsi="Frutiger LT 55 Roman" w:cs="Frutiger LT 65 Bold"/>
          <w:sz w:val="16"/>
          <w:szCs w:val="16"/>
        </w:rPr>
        <w:t>evaluations and student correspondence</w:t>
      </w:r>
      <w:r w:rsidRPr="0050753E">
        <w:rPr>
          <w:rFonts w:ascii="Frutiger LT 55 Roman" w:hAnsi="Frutiger LT 55 Roman" w:cs="Frutiger LT 65 Bold"/>
          <w:b/>
          <w:sz w:val="16"/>
          <w:szCs w:val="16"/>
        </w:rPr>
        <w:t>.</w:t>
      </w:r>
    </w:p>
    <w:p w14:paraId="0D112D43" w14:textId="77777777" w:rsidR="0050372C" w:rsidRDefault="0050372C" w:rsidP="00D046B4">
      <w:pPr>
        <w:autoSpaceDE w:val="0"/>
        <w:autoSpaceDN w:val="0"/>
        <w:adjustRightInd w:val="0"/>
        <w:spacing w:line="240" w:lineRule="exact"/>
        <w:ind w:left="480"/>
        <w:rPr>
          <w:rFonts w:ascii="Frutiger LT 55 Roman" w:hAnsi="Frutiger LT 55 Roman" w:cs="Frutiger LT 65 Bold"/>
          <w:b/>
          <w:sz w:val="20"/>
          <w:szCs w:val="20"/>
        </w:rPr>
      </w:pPr>
    </w:p>
    <w:p w14:paraId="670220B4" w14:textId="77777777" w:rsidR="00AA7DFC" w:rsidRDefault="00AA7DFC" w:rsidP="0050372C">
      <w:pPr>
        <w:autoSpaceDE w:val="0"/>
        <w:autoSpaceDN w:val="0"/>
        <w:adjustRightInd w:val="0"/>
        <w:spacing w:line="240" w:lineRule="exact"/>
        <w:rPr>
          <w:rFonts w:ascii="Frutiger LT 55 Roman" w:hAnsi="Frutiger LT 55 Roman" w:cs="Frutiger LT 65 Bold"/>
          <w:b/>
          <w:sz w:val="20"/>
          <w:szCs w:val="20"/>
        </w:rPr>
      </w:pPr>
    </w:p>
    <w:p w14:paraId="57AD9087" w14:textId="77777777" w:rsidR="00B96F4D" w:rsidRDefault="00B96F4D" w:rsidP="0050372C">
      <w:pPr>
        <w:autoSpaceDE w:val="0"/>
        <w:autoSpaceDN w:val="0"/>
        <w:adjustRightInd w:val="0"/>
        <w:spacing w:line="240" w:lineRule="exact"/>
        <w:rPr>
          <w:rFonts w:ascii="Frutiger LT 55 Roman" w:hAnsi="Frutiger LT 55 Roman" w:cs="Frutiger LT 65 Bold"/>
          <w:b/>
          <w:sz w:val="20"/>
          <w:szCs w:val="20"/>
        </w:rPr>
      </w:pPr>
    </w:p>
    <w:p w14:paraId="388E5D8A" w14:textId="77777777" w:rsidR="0050372C" w:rsidRDefault="0050372C" w:rsidP="0050372C">
      <w:pPr>
        <w:autoSpaceDE w:val="0"/>
        <w:autoSpaceDN w:val="0"/>
        <w:adjustRightInd w:val="0"/>
        <w:spacing w:line="240" w:lineRule="exact"/>
        <w:ind w:left="-810" w:firstLine="720"/>
        <w:rPr>
          <w:rFonts w:ascii="Frutiger LT 55 Roman" w:hAnsi="Frutiger LT 55 Roman" w:cs="Frutiger LT 55 Roman"/>
          <w:b/>
        </w:rPr>
      </w:pPr>
    </w:p>
    <w:p w14:paraId="55C61308" w14:textId="3ECE30FC" w:rsidR="00511D31" w:rsidRDefault="00511D31" w:rsidP="0050372C">
      <w:pPr>
        <w:autoSpaceDE w:val="0"/>
        <w:autoSpaceDN w:val="0"/>
        <w:adjustRightInd w:val="0"/>
        <w:spacing w:line="240" w:lineRule="exact"/>
        <w:ind w:left="-810" w:firstLine="720"/>
        <w:rPr>
          <w:rFonts w:ascii="Frutiger LT 55 Roman" w:hAnsi="Frutiger LT 55 Roman" w:cs="Frutiger LT 55 Roman"/>
          <w:b/>
        </w:rPr>
      </w:pPr>
    </w:p>
    <w:p w14:paraId="0739FEB4" w14:textId="56ECF9FC" w:rsidR="000153F6" w:rsidRDefault="000153F6" w:rsidP="0050372C">
      <w:pPr>
        <w:autoSpaceDE w:val="0"/>
        <w:autoSpaceDN w:val="0"/>
        <w:adjustRightInd w:val="0"/>
        <w:spacing w:line="240" w:lineRule="exact"/>
        <w:ind w:left="-810" w:firstLine="720"/>
        <w:rPr>
          <w:rFonts w:ascii="Frutiger LT 55 Roman" w:hAnsi="Frutiger LT 55 Roman" w:cs="Frutiger LT 55 Roman"/>
          <w:b/>
        </w:rPr>
      </w:pPr>
    </w:p>
    <w:p w14:paraId="5C3F1408" w14:textId="7AF06ECA" w:rsidR="000153F6" w:rsidRDefault="000153F6" w:rsidP="0050372C">
      <w:pPr>
        <w:autoSpaceDE w:val="0"/>
        <w:autoSpaceDN w:val="0"/>
        <w:adjustRightInd w:val="0"/>
        <w:spacing w:line="240" w:lineRule="exact"/>
        <w:ind w:left="-810" w:firstLine="720"/>
        <w:rPr>
          <w:rFonts w:ascii="Frutiger LT 55 Roman" w:hAnsi="Frutiger LT 55 Roman" w:cs="Frutiger LT 55 Roman"/>
          <w:b/>
        </w:rPr>
      </w:pPr>
    </w:p>
    <w:p w14:paraId="74D72D32" w14:textId="7DEDD411" w:rsidR="000153F6" w:rsidRDefault="000153F6" w:rsidP="0050372C">
      <w:pPr>
        <w:autoSpaceDE w:val="0"/>
        <w:autoSpaceDN w:val="0"/>
        <w:adjustRightInd w:val="0"/>
        <w:spacing w:line="240" w:lineRule="exact"/>
        <w:ind w:left="-810" w:firstLine="720"/>
        <w:rPr>
          <w:rFonts w:ascii="Frutiger LT 55 Roman" w:hAnsi="Frutiger LT 55 Roman" w:cs="Frutiger LT 55 Roman"/>
          <w:b/>
        </w:rPr>
      </w:pPr>
    </w:p>
    <w:p w14:paraId="27ED8896" w14:textId="5E9DB86F" w:rsidR="000153F6" w:rsidRDefault="000153F6" w:rsidP="0050372C">
      <w:pPr>
        <w:autoSpaceDE w:val="0"/>
        <w:autoSpaceDN w:val="0"/>
        <w:adjustRightInd w:val="0"/>
        <w:spacing w:line="240" w:lineRule="exact"/>
        <w:ind w:left="-810" w:firstLine="720"/>
        <w:rPr>
          <w:rFonts w:ascii="Frutiger LT 55 Roman" w:hAnsi="Frutiger LT 55 Roman" w:cs="Frutiger LT 55 Roman"/>
          <w:b/>
        </w:rPr>
      </w:pPr>
    </w:p>
    <w:p w14:paraId="63B96146" w14:textId="59D5AA4C" w:rsidR="000153F6" w:rsidRDefault="000153F6" w:rsidP="0050372C">
      <w:pPr>
        <w:autoSpaceDE w:val="0"/>
        <w:autoSpaceDN w:val="0"/>
        <w:adjustRightInd w:val="0"/>
        <w:spacing w:line="240" w:lineRule="exact"/>
        <w:ind w:left="-810" w:firstLine="720"/>
        <w:rPr>
          <w:rFonts w:ascii="Frutiger LT 55 Roman" w:hAnsi="Frutiger LT 55 Roman" w:cs="Frutiger LT 55 Roman"/>
          <w:b/>
        </w:rPr>
      </w:pPr>
    </w:p>
    <w:p w14:paraId="74F306B7" w14:textId="2A5583E8" w:rsidR="000153F6" w:rsidRDefault="000153F6" w:rsidP="0050372C">
      <w:pPr>
        <w:autoSpaceDE w:val="0"/>
        <w:autoSpaceDN w:val="0"/>
        <w:adjustRightInd w:val="0"/>
        <w:spacing w:line="240" w:lineRule="exact"/>
        <w:ind w:left="-810" w:firstLine="720"/>
        <w:rPr>
          <w:rFonts w:ascii="Frutiger LT 55 Roman" w:hAnsi="Frutiger LT 55 Roman" w:cs="Frutiger LT 55 Roman"/>
          <w:b/>
        </w:rPr>
      </w:pPr>
    </w:p>
    <w:p w14:paraId="2DB224A3" w14:textId="26345463" w:rsidR="000153F6" w:rsidRDefault="000153F6" w:rsidP="0050372C">
      <w:pPr>
        <w:autoSpaceDE w:val="0"/>
        <w:autoSpaceDN w:val="0"/>
        <w:adjustRightInd w:val="0"/>
        <w:spacing w:line="240" w:lineRule="exact"/>
        <w:ind w:left="-810" w:firstLine="720"/>
        <w:rPr>
          <w:rFonts w:ascii="Frutiger LT 55 Roman" w:hAnsi="Frutiger LT 55 Roman" w:cs="Frutiger LT 55 Roman"/>
          <w:b/>
        </w:rPr>
      </w:pPr>
    </w:p>
    <w:p w14:paraId="40962545" w14:textId="5B209098" w:rsidR="000153F6" w:rsidRDefault="000153F6" w:rsidP="0050372C">
      <w:pPr>
        <w:autoSpaceDE w:val="0"/>
        <w:autoSpaceDN w:val="0"/>
        <w:adjustRightInd w:val="0"/>
        <w:spacing w:line="240" w:lineRule="exact"/>
        <w:ind w:left="-810" w:firstLine="720"/>
        <w:rPr>
          <w:rFonts w:ascii="Frutiger LT 55 Roman" w:hAnsi="Frutiger LT 55 Roman" w:cs="Frutiger LT 55 Roman"/>
          <w:b/>
        </w:rPr>
      </w:pPr>
    </w:p>
    <w:p w14:paraId="0B5810D5" w14:textId="4C8A6749" w:rsidR="000153F6" w:rsidRDefault="000153F6" w:rsidP="0050372C">
      <w:pPr>
        <w:autoSpaceDE w:val="0"/>
        <w:autoSpaceDN w:val="0"/>
        <w:adjustRightInd w:val="0"/>
        <w:spacing w:line="240" w:lineRule="exact"/>
        <w:ind w:left="-810" w:firstLine="720"/>
        <w:rPr>
          <w:rFonts w:ascii="Frutiger LT 55 Roman" w:hAnsi="Frutiger LT 55 Roman" w:cs="Frutiger LT 55 Roman"/>
          <w:b/>
        </w:rPr>
      </w:pPr>
    </w:p>
    <w:p w14:paraId="74A9464A" w14:textId="1CFA7EDE" w:rsidR="000153F6" w:rsidRDefault="000153F6" w:rsidP="0050372C">
      <w:pPr>
        <w:autoSpaceDE w:val="0"/>
        <w:autoSpaceDN w:val="0"/>
        <w:adjustRightInd w:val="0"/>
        <w:spacing w:line="240" w:lineRule="exact"/>
        <w:ind w:left="-810" w:firstLine="720"/>
        <w:rPr>
          <w:rFonts w:ascii="Frutiger LT 55 Roman" w:hAnsi="Frutiger LT 55 Roman" w:cs="Frutiger LT 55 Roman"/>
          <w:b/>
        </w:rPr>
      </w:pPr>
    </w:p>
    <w:p w14:paraId="50E1D966" w14:textId="035DF43A" w:rsidR="000153F6" w:rsidRDefault="000153F6" w:rsidP="0050372C">
      <w:pPr>
        <w:autoSpaceDE w:val="0"/>
        <w:autoSpaceDN w:val="0"/>
        <w:adjustRightInd w:val="0"/>
        <w:spacing w:line="240" w:lineRule="exact"/>
        <w:ind w:left="-810" w:firstLine="720"/>
        <w:rPr>
          <w:rFonts w:ascii="Frutiger LT 55 Roman" w:hAnsi="Frutiger LT 55 Roman" w:cs="Frutiger LT 55 Roman"/>
          <w:b/>
        </w:rPr>
      </w:pPr>
    </w:p>
    <w:p w14:paraId="466F0433" w14:textId="2C00FC09" w:rsidR="000153F6" w:rsidRDefault="000153F6" w:rsidP="0050372C">
      <w:pPr>
        <w:autoSpaceDE w:val="0"/>
        <w:autoSpaceDN w:val="0"/>
        <w:adjustRightInd w:val="0"/>
        <w:spacing w:line="240" w:lineRule="exact"/>
        <w:ind w:left="-810" w:firstLine="720"/>
        <w:rPr>
          <w:rFonts w:ascii="Frutiger LT 55 Roman" w:hAnsi="Frutiger LT 55 Roman" w:cs="Frutiger LT 55 Roman"/>
          <w:b/>
        </w:rPr>
      </w:pPr>
    </w:p>
    <w:p w14:paraId="3CD1A123" w14:textId="511F9A93" w:rsidR="000153F6" w:rsidRDefault="000153F6" w:rsidP="0050372C">
      <w:pPr>
        <w:autoSpaceDE w:val="0"/>
        <w:autoSpaceDN w:val="0"/>
        <w:adjustRightInd w:val="0"/>
        <w:spacing w:line="240" w:lineRule="exact"/>
        <w:ind w:left="-810" w:firstLine="720"/>
        <w:rPr>
          <w:rFonts w:ascii="Frutiger LT 55 Roman" w:hAnsi="Frutiger LT 55 Roman" w:cs="Frutiger LT 55 Roman"/>
          <w:b/>
        </w:rPr>
      </w:pPr>
    </w:p>
    <w:p w14:paraId="4479D198" w14:textId="106A860B" w:rsidR="000153F6" w:rsidRDefault="000153F6" w:rsidP="0050372C">
      <w:pPr>
        <w:autoSpaceDE w:val="0"/>
        <w:autoSpaceDN w:val="0"/>
        <w:adjustRightInd w:val="0"/>
        <w:spacing w:line="240" w:lineRule="exact"/>
        <w:ind w:left="-810" w:firstLine="720"/>
        <w:rPr>
          <w:rFonts w:ascii="Frutiger LT 55 Roman" w:hAnsi="Frutiger LT 55 Roman" w:cs="Frutiger LT 55 Roman"/>
          <w:b/>
        </w:rPr>
      </w:pPr>
    </w:p>
    <w:p w14:paraId="61A514F5" w14:textId="1521E75A" w:rsidR="000153F6" w:rsidRDefault="000153F6" w:rsidP="0050372C">
      <w:pPr>
        <w:autoSpaceDE w:val="0"/>
        <w:autoSpaceDN w:val="0"/>
        <w:adjustRightInd w:val="0"/>
        <w:spacing w:line="240" w:lineRule="exact"/>
        <w:ind w:left="-810" w:firstLine="720"/>
        <w:rPr>
          <w:rFonts w:ascii="Frutiger LT 55 Roman" w:hAnsi="Frutiger LT 55 Roman" w:cs="Frutiger LT 55 Roman"/>
          <w:b/>
        </w:rPr>
      </w:pPr>
    </w:p>
    <w:p w14:paraId="50B53432" w14:textId="52A04D76" w:rsidR="000153F6" w:rsidRDefault="000153F6" w:rsidP="0050372C">
      <w:pPr>
        <w:autoSpaceDE w:val="0"/>
        <w:autoSpaceDN w:val="0"/>
        <w:adjustRightInd w:val="0"/>
        <w:spacing w:line="240" w:lineRule="exact"/>
        <w:ind w:left="-810" w:firstLine="720"/>
        <w:rPr>
          <w:rFonts w:ascii="Frutiger LT 55 Roman" w:hAnsi="Frutiger LT 55 Roman" w:cs="Frutiger LT 55 Roman"/>
          <w:b/>
        </w:rPr>
      </w:pPr>
    </w:p>
    <w:p w14:paraId="6AC885E6" w14:textId="29C5C72F" w:rsidR="000153F6" w:rsidRDefault="000153F6" w:rsidP="0050372C">
      <w:pPr>
        <w:autoSpaceDE w:val="0"/>
        <w:autoSpaceDN w:val="0"/>
        <w:adjustRightInd w:val="0"/>
        <w:spacing w:line="240" w:lineRule="exact"/>
        <w:ind w:left="-810" w:firstLine="720"/>
        <w:rPr>
          <w:rFonts w:ascii="Frutiger LT 55 Roman" w:hAnsi="Frutiger LT 55 Roman" w:cs="Frutiger LT 55 Roman"/>
          <w:b/>
        </w:rPr>
      </w:pPr>
    </w:p>
    <w:p w14:paraId="23772F04" w14:textId="2E53773C" w:rsidR="000153F6" w:rsidRDefault="000153F6" w:rsidP="0050372C">
      <w:pPr>
        <w:autoSpaceDE w:val="0"/>
        <w:autoSpaceDN w:val="0"/>
        <w:adjustRightInd w:val="0"/>
        <w:spacing w:line="240" w:lineRule="exact"/>
        <w:ind w:left="-810" w:firstLine="720"/>
        <w:rPr>
          <w:rFonts w:ascii="Frutiger LT 55 Roman" w:hAnsi="Frutiger LT 55 Roman" w:cs="Frutiger LT 55 Roman"/>
          <w:b/>
        </w:rPr>
      </w:pPr>
    </w:p>
    <w:p w14:paraId="5311F6E9" w14:textId="733A38BC" w:rsidR="000153F6" w:rsidRDefault="000153F6" w:rsidP="0050372C">
      <w:pPr>
        <w:autoSpaceDE w:val="0"/>
        <w:autoSpaceDN w:val="0"/>
        <w:adjustRightInd w:val="0"/>
        <w:spacing w:line="240" w:lineRule="exact"/>
        <w:ind w:left="-810" w:firstLine="720"/>
        <w:rPr>
          <w:rFonts w:ascii="Frutiger LT 55 Roman" w:hAnsi="Frutiger LT 55 Roman" w:cs="Frutiger LT 55 Roman"/>
          <w:b/>
        </w:rPr>
      </w:pPr>
    </w:p>
    <w:p w14:paraId="1B9F7A50" w14:textId="502405D6" w:rsidR="000153F6" w:rsidRDefault="000153F6" w:rsidP="0050372C">
      <w:pPr>
        <w:autoSpaceDE w:val="0"/>
        <w:autoSpaceDN w:val="0"/>
        <w:adjustRightInd w:val="0"/>
        <w:spacing w:line="240" w:lineRule="exact"/>
        <w:ind w:left="-810" w:firstLine="720"/>
        <w:rPr>
          <w:rFonts w:ascii="Frutiger LT 55 Roman" w:hAnsi="Frutiger LT 55 Roman" w:cs="Frutiger LT 55 Roman"/>
          <w:b/>
        </w:rPr>
      </w:pPr>
    </w:p>
    <w:p w14:paraId="1100B41E" w14:textId="630AA06A" w:rsidR="000153F6" w:rsidRDefault="000153F6" w:rsidP="0050372C">
      <w:pPr>
        <w:autoSpaceDE w:val="0"/>
        <w:autoSpaceDN w:val="0"/>
        <w:adjustRightInd w:val="0"/>
        <w:spacing w:line="240" w:lineRule="exact"/>
        <w:ind w:left="-810" w:firstLine="720"/>
        <w:rPr>
          <w:rFonts w:ascii="Frutiger LT 55 Roman" w:hAnsi="Frutiger LT 55 Roman" w:cs="Frutiger LT 55 Roman"/>
          <w:b/>
        </w:rPr>
      </w:pPr>
    </w:p>
    <w:p w14:paraId="29B8E138" w14:textId="34A4EB99" w:rsidR="000153F6" w:rsidRDefault="000153F6" w:rsidP="0050372C">
      <w:pPr>
        <w:autoSpaceDE w:val="0"/>
        <w:autoSpaceDN w:val="0"/>
        <w:adjustRightInd w:val="0"/>
        <w:spacing w:line="240" w:lineRule="exact"/>
        <w:ind w:left="-810" w:firstLine="720"/>
        <w:rPr>
          <w:rFonts w:ascii="Frutiger LT 55 Roman" w:hAnsi="Frutiger LT 55 Roman" w:cs="Frutiger LT 55 Roman"/>
          <w:b/>
        </w:rPr>
      </w:pPr>
    </w:p>
    <w:p w14:paraId="35EF26A6" w14:textId="32AA6E85" w:rsidR="000153F6" w:rsidRDefault="000153F6" w:rsidP="0050372C">
      <w:pPr>
        <w:autoSpaceDE w:val="0"/>
        <w:autoSpaceDN w:val="0"/>
        <w:adjustRightInd w:val="0"/>
        <w:spacing w:line="240" w:lineRule="exact"/>
        <w:ind w:left="-810" w:firstLine="720"/>
        <w:rPr>
          <w:rFonts w:ascii="Frutiger LT 55 Roman" w:hAnsi="Frutiger LT 55 Roman" w:cs="Frutiger LT 55 Roman"/>
          <w:b/>
        </w:rPr>
      </w:pPr>
    </w:p>
    <w:p w14:paraId="4F5EB158" w14:textId="7EC64C50" w:rsidR="000153F6" w:rsidRDefault="000153F6" w:rsidP="0050372C">
      <w:pPr>
        <w:autoSpaceDE w:val="0"/>
        <w:autoSpaceDN w:val="0"/>
        <w:adjustRightInd w:val="0"/>
        <w:spacing w:line="240" w:lineRule="exact"/>
        <w:ind w:left="-810" w:firstLine="720"/>
        <w:rPr>
          <w:rFonts w:ascii="Frutiger LT 55 Roman" w:hAnsi="Frutiger LT 55 Roman" w:cs="Frutiger LT 55 Roman"/>
          <w:b/>
        </w:rPr>
      </w:pPr>
    </w:p>
    <w:p w14:paraId="186AA6FB" w14:textId="77777777" w:rsidR="000153F6" w:rsidRDefault="000153F6" w:rsidP="0050372C">
      <w:pPr>
        <w:autoSpaceDE w:val="0"/>
        <w:autoSpaceDN w:val="0"/>
        <w:adjustRightInd w:val="0"/>
        <w:spacing w:line="240" w:lineRule="exact"/>
        <w:ind w:left="-810" w:firstLine="720"/>
        <w:rPr>
          <w:rFonts w:ascii="Frutiger LT 55 Roman" w:hAnsi="Frutiger LT 55 Roman" w:cs="Frutiger LT 55 Roman"/>
          <w:b/>
        </w:rPr>
      </w:pPr>
    </w:p>
    <w:p w14:paraId="2AD51025" w14:textId="77777777" w:rsidR="00B96F4D" w:rsidRDefault="00B96F4D" w:rsidP="0050372C">
      <w:pPr>
        <w:autoSpaceDE w:val="0"/>
        <w:autoSpaceDN w:val="0"/>
        <w:adjustRightInd w:val="0"/>
        <w:spacing w:line="240" w:lineRule="exact"/>
        <w:ind w:left="-810" w:firstLine="720"/>
        <w:rPr>
          <w:rFonts w:ascii="Frutiger LT 55 Roman" w:hAnsi="Frutiger LT 55 Roman" w:cs="Frutiger LT 55 Roman"/>
          <w:b/>
        </w:rPr>
      </w:pPr>
    </w:p>
    <w:p w14:paraId="4AD9270B" w14:textId="77777777" w:rsidR="00B96F4D" w:rsidRPr="0050372C" w:rsidRDefault="00B96F4D" w:rsidP="0050372C">
      <w:pPr>
        <w:autoSpaceDE w:val="0"/>
        <w:autoSpaceDN w:val="0"/>
        <w:adjustRightInd w:val="0"/>
        <w:spacing w:line="240" w:lineRule="exact"/>
        <w:ind w:left="-810" w:firstLine="720"/>
        <w:rPr>
          <w:rFonts w:ascii="Frutiger LT 55 Roman" w:hAnsi="Frutiger LT 55 Roman" w:cs="Frutiger LT 55 Roman"/>
          <w:b/>
        </w:rPr>
      </w:pPr>
    </w:p>
    <w:p w14:paraId="6E9D806F" w14:textId="77777777" w:rsidR="005608B7" w:rsidRDefault="005608B7" w:rsidP="0050372C">
      <w:pPr>
        <w:autoSpaceDE w:val="0"/>
        <w:autoSpaceDN w:val="0"/>
        <w:adjustRightInd w:val="0"/>
        <w:spacing w:line="240" w:lineRule="exact"/>
        <w:ind w:left="-810"/>
        <w:rPr>
          <w:rFonts w:ascii="Frutiger LT 55 Roman" w:hAnsi="Frutiger LT 55 Roman" w:cs="Frutiger LT 55 Roman"/>
          <w:b/>
        </w:rPr>
      </w:pPr>
    </w:p>
    <w:p w14:paraId="2B551EEE" w14:textId="5F65D984" w:rsidR="0050753E" w:rsidRDefault="0050753E" w:rsidP="0050372C">
      <w:pPr>
        <w:autoSpaceDE w:val="0"/>
        <w:autoSpaceDN w:val="0"/>
        <w:adjustRightInd w:val="0"/>
        <w:spacing w:line="240" w:lineRule="exact"/>
        <w:ind w:left="-810"/>
        <w:rPr>
          <w:rFonts w:ascii="Frutiger LT 55 Roman" w:hAnsi="Frutiger LT 55 Roman" w:cs="Frutiger LT 55 Roman"/>
          <w:b/>
        </w:rPr>
      </w:pPr>
    </w:p>
    <w:p w14:paraId="615679DD" w14:textId="77777777" w:rsidR="00BC5BB5" w:rsidRDefault="00BC5BB5" w:rsidP="0050372C">
      <w:pPr>
        <w:autoSpaceDE w:val="0"/>
        <w:autoSpaceDN w:val="0"/>
        <w:adjustRightInd w:val="0"/>
        <w:spacing w:line="240" w:lineRule="exact"/>
        <w:ind w:left="-810"/>
        <w:rPr>
          <w:rFonts w:ascii="Frutiger LT 55 Roman" w:hAnsi="Frutiger LT 55 Roman" w:cs="Frutiger LT 55 Roman"/>
          <w:b/>
        </w:rPr>
      </w:pPr>
    </w:p>
    <w:p w14:paraId="7B906CFE" w14:textId="77777777" w:rsidR="0025012C" w:rsidRPr="0050753E" w:rsidRDefault="0025012C" w:rsidP="0025012C">
      <w:pPr>
        <w:autoSpaceDE w:val="0"/>
        <w:autoSpaceDN w:val="0"/>
        <w:adjustRightInd w:val="0"/>
        <w:spacing w:line="240" w:lineRule="exact"/>
        <w:rPr>
          <w:rFonts w:ascii="Frutiger LT 55 Roman" w:hAnsi="Frutiger LT 55 Roman" w:cs="Frutiger LT 65 Bold"/>
          <w:b/>
          <w:sz w:val="28"/>
          <w:szCs w:val="28"/>
        </w:rPr>
      </w:pPr>
    </w:p>
    <w:p w14:paraId="6EB258FC" w14:textId="589E056D" w:rsidR="0025012C" w:rsidRPr="00C30D08" w:rsidRDefault="0025012C" w:rsidP="0025012C">
      <w:pPr>
        <w:autoSpaceDE w:val="0"/>
        <w:autoSpaceDN w:val="0"/>
        <w:adjustRightInd w:val="0"/>
        <w:spacing w:line="240" w:lineRule="exact"/>
        <w:ind w:left="-810" w:firstLine="90"/>
        <w:rPr>
          <w:rFonts w:ascii="Frutiger LT 55 Roman" w:hAnsi="Frutiger LT 55 Roman" w:cs="Frutiger LT 55 Roman"/>
          <w:b/>
          <w:szCs w:val="28"/>
        </w:rPr>
      </w:pPr>
      <w:r w:rsidRPr="00C30D08">
        <w:rPr>
          <w:rFonts w:ascii="Frutiger LT 55 Roman" w:hAnsi="Frutiger LT 55 Roman"/>
          <w:b/>
          <w:szCs w:val="28"/>
        </w:rPr>
        <w:t>S. C</w:t>
      </w:r>
      <w:r w:rsidR="00C30D08" w:rsidRPr="00C30D08">
        <w:rPr>
          <w:rFonts w:ascii="Frutiger LT 55 Roman" w:hAnsi="Frutiger LT 55 Roman"/>
          <w:b/>
          <w:szCs w:val="28"/>
        </w:rPr>
        <w:t>ertificat</w:t>
      </w:r>
      <w:r w:rsidR="00C30D08">
        <w:rPr>
          <w:rFonts w:ascii="Frutiger LT 55 Roman" w:hAnsi="Frutiger LT 55 Roman"/>
          <w:b/>
          <w:szCs w:val="28"/>
        </w:rPr>
        <w:t>i</w:t>
      </w:r>
      <w:r w:rsidR="00C30D08" w:rsidRPr="00C30D08">
        <w:rPr>
          <w:rFonts w:ascii="Frutiger LT 55 Roman" w:hAnsi="Frutiger LT 55 Roman"/>
          <w:b/>
          <w:szCs w:val="28"/>
        </w:rPr>
        <w:t>on</w:t>
      </w:r>
      <w:r w:rsidR="002B2CA4">
        <w:rPr>
          <w:rFonts w:ascii="Frutiger LT 55 Roman" w:hAnsi="Frutiger LT 55 Roman"/>
          <w:b/>
          <w:szCs w:val="28"/>
        </w:rPr>
        <w:t>s</w:t>
      </w:r>
    </w:p>
    <w:p w14:paraId="43437E38" w14:textId="77777777" w:rsidR="00810ABA" w:rsidRDefault="00810ABA" w:rsidP="0050372C">
      <w:pPr>
        <w:autoSpaceDE w:val="0"/>
        <w:autoSpaceDN w:val="0"/>
        <w:adjustRightInd w:val="0"/>
        <w:spacing w:line="240" w:lineRule="exact"/>
        <w:ind w:left="-810"/>
        <w:rPr>
          <w:rFonts w:ascii="Frutiger LT 55 Roman" w:hAnsi="Frutiger LT 55 Roman" w:cs="Frutiger LT 55 Roman"/>
          <w:b/>
        </w:rPr>
      </w:pPr>
    </w:p>
    <w:p w14:paraId="0F4E0F80" w14:textId="77777777" w:rsidR="00237E6F" w:rsidRPr="000153F6" w:rsidRDefault="00EB119A" w:rsidP="000153F6">
      <w:pPr>
        <w:pStyle w:val="ListParagraph"/>
        <w:numPr>
          <w:ilvl w:val="0"/>
          <w:numId w:val="48"/>
        </w:numPr>
        <w:autoSpaceDE w:val="0"/>
        <w:autoSpaceDN w:val="0"/>
        <w:adjustRightInd w:val="0"/>
        <w:spacing w:line="240" w:lineRule="exact"/>
        <w:rPr>
          <w:rFonts w:ascii="Frutiger LT 55 Roman" w:hAnsi="Frutiger LT 55 Roman" w:cs="Frutiger LT 55 Roman"/>
          <w:b/>
        </w:rPr>
      </w:pPr>
      <w:r w:rsidRPr="003E4C84">
        <w:rPr>
          <w:rFonts w:ascii="Frutiger LT 55 Roman" w:hAnsi="Frutiger LT 55 Roman" w:cs="Frutiger LT 55 Roman"/>
          <w:b/>
          <w:sz w:val="22"/>
        </w:rPr>
        <w:t>Candidate Certification</w:t>
      </w:r>
      <w:r>
        <w:rPr>
          <w:rFonts w:ascii="Frutiger LT 55 Roman" w:hAnsi="Frutiger LT 55 Roman" w:cs="Frutiger LT 55 Roman"/>
          <w:b/>
        </w:rPr>
        <w:t>:</w:t>
      </w:r>
    </w:p>
    <w:p w14:paraId="40B55D38" w14:textId="77777777" w:rsidR="0050753E" w:rsidRPr="00810ABA" w:rsidRDefault="0050753E" w:rsidP="0050372C">
      <w:pPr>
        <w:autoSpaceDE w:val="0"/>
        <w:autoSpaceDN w:val="0"/>
        <w:adjustRightInd w:val="0"/>
        <w:spacing w:line="240" w:lineRule="exact"/>
        <w:ind w:left="-810"/>
        <w:rPr>
          <w:rFonts w:ascii="Frutiger LT 55 Roman" w:hAnsi="Frutiger LT 55 Roman" w:cs="Frutiger LT 55 Roman"/>
          <w:b/>
          <w:sz w:val="28"/>
        </w:rPr>
      </w:pPr>
    </w:p>
    <w:p w14:paraId="08C5FE45" w14:textId="77777777" w:rsidR="002428B0" w:rsidRPr="00810ABA" w:rsidRDefault="002428B0" w:rsidP="0009455D">
      <w:pPr>
        <w:rPr>
          <w:rFonts w:ascii="Frutiger LT 55 Roman" w:hAnsi="Frutiger LT 55 Roman"/>
          <w:i/>
          <w:sz w:val="20"/>
          <w:szCs w:val="18"/>
        </w:rPr>
      </w:pPr>
      <w:r w:rsidRPr="00810ABA">
        <w:rPr>
          <w:rFonts w:ascii="Frutiger LT 55 Roman" w:hAnsi="Frutiger LT 55 Roman"/>
          <w:i/>
          <w:sz w:val="20"/>
          <w:szCs w:val="18"/>
        </w:rPr>
        <w:t>Certification:</w:t>
      </w:r>
    </w:p>
    <w:p w14:paraId="2EB85723" w14:textId="169EF59A" w:rsidR="005566DA" w:rsidRDefault="005566DA" w:rsidP="005566DA">
      <w:pPr>
        <w:rPr>
          <w:rFonts w:ascii="Frutiger LT 55 Roman" w:hAnsi="Frutiger LT 55 Roman" w:cs="Arial"/>
          <w:bCs/>
          <w:i/>
          <w:sz w:val="20"/>
          <w:szCs w:val="18"/>
        </w:rPr>
      </w:pPr>
      <w:r w:rsidRPr="00810ABA">
        <w:rPr>
          <w:rFonts w:ascii="Frutiger LT 55 Roman" w:hAnsi="Frutiger LT 55 Roman" w:cs="Arial"/>
          <w:bCs/>
          <w:i/>
          <w:sz w:val="20"/>
          <w:szCs w:val="18"/>
        </w:rPr>
        <w:t xml:space="preserve">I affirm and declare the following: </w:t>
      </w:r>
    </w:p>
    <w:p w14:paraId="6B40CC2A" w14:textId="452982BC" w:rsidR="003E4C84" w:rsidRDefault="003E4C84" w:rsidP="003E4C84">
      <w:pPr>
        <w:pStyle w:val="ListParagraph"/>
        <w:numPr>
          <w:ilvl w:val="0"/>
          <w:numId w:val="28"/>
        </w:numPr>
        <w:rPr>
          <w:rFonts w:ascii="Frutiger LT 55 Roman" w:hAnsi="Frutiger LT 55 Roman" w:cs="Arial"/>
          <w:bCs/>
          <w:i/>
          <w:sz w:val="20"/>
          <w:szCs w:val="18"/>
        </w:rPr>
      </w:pPr>
      <w:r>
        <w:rPr>
          <w:rFonts w:ascii="Frutiger LT 55 Roman" w:hAnsi="Frutiger LT 55 Roman" w:cs="Arial"/>
          <w:bCs/>
          <w:i/>
          <w:sz w:val="20"/>
          <w:szCs w:val="18"/>
        </w:rPr>
        <w:t>I am the person whose name was entered on the Cover Page of this form.</w:t>
      </w:r>
    </w:p>
    <w:p w14:paraId="6489460E" w14:textId="30689286" w:rsidR="003E4C84" w:rsidRDefault="003E4C84" w:rsidP="003E4C84">
      <w:pPr>
        <w:pStyle w:val="ListParagraph"/>
        <w:numPr>
          <w:ilvl w:val="0"/>
          <w:numId w:val="28"/>
        </w:numPr>
        <w:rPr>
          <w:rFonts w:ascii="Frutiger LT 55 Roman" w:hAnsi="Frutiger LT 55 Roman" w:cs="Arial"/>
          <w:bCs/>
          <w:i/>
          <w:sz w:val="20"/>
          <w:szCs w:val="18"/>
        </w:rPr>
      </w:pPr>
      <w:r>
        <w:rPr>
          <w:rFonts w:ascii="Frutiger LT 55 Roman" w:hAnsi="Frutiger LT 55 Roman" w:cs="Arial"/>
          <w:bCs/>
          <w:i/>
          <w:sz w:val="20"/>
          <w:szCs w:val="18"/>
        </w:rPr>
        <w:t>The statements made on this application are true and correct.</w:t>
      </w:r>
    </w:p>
    <w:p w14:paraId="6D18DE1D" w14:textId="6E0DE602" w:rsidR="003E4C84" w:rsidRDefault="003E4C84" w:rsidP="003E4C84">
      <w:pPr>
        <w:pStyle w:val="ListParagraph"/>
        <w:numPr>
          <w:ilvl w:val="0"/>
          <w:numId w:val="28"/>
        </w:numPr>
        <w:rPr>
          <w:rFonts w:ascii="Frutiger LT 55 Roman" w:hAnsi="Frutiger LT 55 Roman" w:cs="Arial"/>
          <w:bCs/>
          <w:i/>
          <w:sz w:val="20"/>
          <w:szCs w:val="18"/>
        </w:rPr>
      </w:pPr>
      <w:r w:rsidRPr="003E4C84">
        <w:rPr>
          <w:rFonts w:ascii="Frutiger LT 55 Roman" w:hAnsi="Frutiger LT 55 Roman" w:cs="Arial"/>
          <w:bCs/>
          <w:i/>
          <w:sz w:val="20"/>
          <w:szCs w:val="18"/>
        </w:rPr>
        <w:t>I have not knowingly and/or willfully made false statements on this application.</w:t>
      </w:r>
    </w:p>
    <w:p w14:paraId="263DD516" w14:textId="45C1CA1C" w:rsidR="003E4C84" w:rsidRDefault="003E4C84" w:rsidP="003E4C84">
      <w:pPr>
        <w:rPr>
          <w:rFonts w:ascii="Frutiger LT 55 Roman" w:hAnsi="Frutiger LT 55 Roman" w:cs="Arial"/>
          <w:bCs/>
          <w:i/>
          <w:sz w:val="20"/>
          <w:szCs w:val="18"/>
        </w:rPr>
      </w:pPr>
    </w:p>
    <w:p w14:paraId="36735F2D" w14:textId="0317145F" w:rsidR="003E4C84" w:rsidRDefault="003E4C84" w:rsidP="003E4C84">
      <w:pPr>
        <w:rPr>
          <w:rFonts w:ascii="Frutiger LT 55 Roman" w:hAnsi="Frutiger LT 55 Roman" w:cs="Arial"/>
          <w:bCs/>
          <w:i/>
          <w:sz w:val="20"/>
          <w:szCs w:val="18"/>
        </w:rPr>
      </w:pPr>
    </w:p>
    <w:p w14:paraId="27753DE1" w14:textId="483FE1FD" w:rsidR="003E4C84" w:rsidRDefault="00BC5BB5" w:rsidP="00BC5BB5">
      <w:pPr>
        <w:ind w:left="3600"/>
        <w:rPr>
          <w:rFonts w:ascii="Frutiger LT 55 Roman" w:hAnsi="Frutiger LT 55 Roman" w:cs="Arial"/>
          <w:bCs/>
          <w:i/>
          <w:sz w:val="20"/>
          <w:szCs w:val="18"/>
        </w:rPr>
      </w:pPr>
      <w:r>
        <w:rPr>
          <w:rFonts w:ascii="Frutiger LT 55 Roman" w:hAnsi="Frutiger LT 55 Roman" w:cs="Arial"/>
          <w:bCs/>
          <w:i/>
          <w:sz w:val="20"/>
          <w:szCs w:val="18"/>
        </w:rPr>
        <w:t>_________________________________________________</w:t>
      </w:r>
    </w:p>
    <w:p w14:paraId="55CD828C" w14:textId="56E20C73" w:rsidR="00BC5BB5" w:rsidRDefault="00BC5BB5" w:rsidP="00BC5BB5">
      <w:pPr>
        <w:ind w:left="3600"/>
        <w:rPr>
          <w:rFonts w:ascii="Frutiger LT 55 Roman" w:hAnsi="Frutiger LT 55 Roman" w:cs="Arial"/>
          <w:bCs/>
          <w:i/>
          <w:sz w:val="20"/>
          <w:szCs w:val="18"/>
        </w:rPr>
      </w:pPr>
      <w:r>
        <w:rPr>
          <w:rFonts w:ascii="Frutiger LT 55 Roman" w:hAnsi="Frutiger LT 55 Roman" w:cs="Arial"/>
          <w:bCs/>
          <w:i/>
          <w:sz w:val="20"/>
          <w:szCs w:val="18"/>
        </w:rPr>
        <w:t>Signature</w:t>
      </w:r>
      <w:r>
        <w:rPr>
          <w:rFonts w:ascii="Frutiger LT 55 Roman" w:hAnsi="Frutiger LT 55 Roman" w:cs="Arial"/>
          <w:bCs/>
          <w:i/>
          <w:sz w:val="20"/>
          <w:szCs w:val="18"/>
        </w:rPr>
        <w:tab/>
      </w:r>
      <w:r>
        <w:rPr>
          <w:rFonts w:ascii="Frutiger LT 55 Roman" w:hAnsi="Frutiger LT 55 Roman" w:cs="Arial"/>
          <w:bCs/>
          <w:i/>
          <w:sz w:val="20"/>
          <w:szCs w:val="18"/>
        </w:rPr>
        <w:tab/>
      </w:r>
      <w:r>
        <w:rPr>
          <w:rFonts w:ascii="Frutiger LT 55 Roman" w:hAnsi="Frutiger LT 55 Roman" w:cs="Arial"/>
          <w:bCs/>
          <w:i/>
          <w:sz w:val="20"/>
          <w:szCs w:val="18"/>
        </w:rPr>
        <w:tab/>
      </w:r>
      <w:r>
        <w:rPr>
          <w:rFonts w:ascii="Frutiger LT 55 Roman" w:hAnsi="Frutiger LT 55 Roman" w:cs="Arial"/>
          <w:bCs/>
          <w:i/>
          <w:sz w:val="20"/>
          <w:szCs w:val="18"/>
        </w:rPr>
        <w:tab/>
        <w:t>Date</w:t>
      </w:r>
    </w:p>
    <w:p w14:paraId="6F4DD816" w14:textId="1867BA9B" w:rsidR="003E4C84" w:rsidRDefault="003E4C84" w:rsidP="003E4C84">
      <w:pPr>
        <w:rPr>
          <w:rFonts w:ascii="Frutiger LT 55 Roman" w:hAnsi="Frutiger LT 55 Roman" w:cs="Arial"/>
          <w:bCs/>
          <w:i/>
          <w:sz w:val="20"/>
          <w:szCs w:val="18"/>
        </w:rPr>
      </w:pPr>
    </w:p>
    <w:p w14:paraId="5E6E9477" w14:textId="53426FFF" w:rsidR="003E4C84" w:rsidRDefault="003E4C84" w:rsidP="003E4C84">
      <w:pPr>
        <w:rPr>
          <w:rFonts w:ascii="Frutiger LT 55 Roman" w:hAnsi="Frutiger LT 55 Roman" w:cs="Arial"/>
          <w:bCs/>
          <w:i/>
          <w:sz w:val="20"/>
          <w:szCs w:val="18"/>
        </w:rPr>
      </w:pPr>
    </w:p>
    <w:p w14:paraId="36CF7084" w14:textId="59BD9C97" w:rsidR="003E4C84" w:rsidRDefault="003E4C84" w:rsidP="003E4C84">
      <w:pPr>
        <w:rPr>
          <w:rFonts w:ascii="Frutiger LT 55 Roman" w:hAnsi="Frutiger LT 55 Roman" w:cs="Arial"/>
          <w:bCs/>
          <w:i/>
          <w:sz w:val="20"/>
          <w:szCs w:val="18"/>
        </w:rPr>
      </w:pPr>
    </w:p>
    <w:p w14:paraId="5A2D29D7" w14:textId="11AB06E8" w:rsidR="00BC5BB5" w:rsidRDefault="00BC5BB5" w:rsidP="003E4C84">
      <w:pPr>
        <w:rPr>
          <w:rFonts w:ascii="Frutiger LT 55 Roman" w:hAnsi="Frutiger LT 55 Roman" w:cs="Arial"/>
          <w:bCs/>
          <w:i/>
          <w:sz w:val="20"/>
          <w:szCs w:val="18"/>
        </w:rPr>
      </w:pPr>
    </w:p>
    <w:p w14:paraId="6934B80A" w14:textId="77777777" w:rsidR="00BC5BB5" w:rsidRDefault="00BC5BB5" w:rsidP="003E4C84">
      <w:pPr>
        <w:rPr>
          <w:rFonts w:ascii="Frutiger LT 55 Roman" w:hAnsi="Frutiger LT 55 Roman" w:cs="Arial"/>
          <w:bCs/>
          <w:i/>
          <w:sz w:val="20"/>
          <w:szCs w:val="18"/>
        </w:rPr>
      </w:pPr>
    </w:p>
    <w:p w14:paraId="08FCB2A4" w14:textId="3FC73EB6" w:rsidR="003E4C84" w:rsidRPr="00BC5BB5" w:rsidRDefault="00BC5BB5" w:rsidP="00BC5BB5">
      <w:pPr>
        <w:pStyle w:val="ListParagraph"/>
        <w:numPr>
          <w:ilvl w:val="0"/>
          <w:numId w:val="48"/>
        </w:numPr>
        <w:rPr>
          <w:rFonts w:ascii="Frutiger LT 55 Roman" w:hAnsi="Frutiger LT 55 Roman" w:cs="Arial"/>
          <w:b/>
          <w:bCs/>
          <w:sz w:val="22"/>
          <w:szCs w:val="18"/>
        </w:rPr>
      </w:pPr>
      <w:r w:rsidRPr="00BC5BB5">
        <w:rPr>
          <w:rFonts w:ascii="Frutiger LT 55 Roman" w:hAnsi="Frutiger LT 55 Roman" w:cs="Arial"/>
          <w:b/>
          <w:bCs/>
          <w:sz w:val="22"/>
          <w:szCs w:val="18"/>
        </w:rPr>
        <w:t>Chairperson Certification</w:t>
      </w:r>
    </w:p>
    <w:p w14:paraId="25B9078B" w14:textId="6D316FC3" w:rsidR="00BC5BB5" w:rsidRDefault="00BC5BB5" w:rsidP="00BC5BB5">
      <w:pPr>
        <w:rPr>
          <w:rFonts w:ascii="Frutiger LT 55 Roman" w:hAnsi="Frutiger LT 55 Roman" w:cs="Arial"/>
          <w:bCs/>
          <w:i/>
          <w:sz w:val="20"/>
          <w:szCs w:val="18"/>
        </w:rPr>
      </w:pPr>
    </w:p>
    <w:p w14:paraId="1C998454" w14:textId="26853598" w:rsidR="00BC5BB5" w:rsidRDefault="00BC5BB5" w:rsidP="00BC5BB5">
      <w:pPr>
        <w:ind w:left="270"/>
        <w:rPr>
          <w:rFonts w:ascii="Frutiger LT 55 Roman" w:hAnsi="Frutiger LT 55 Roman" w:cs="Arial"/>
          <w:bCs/>
          <w:i/>
          <w:sz w:val="20"/>
          <w:szCs w:val="18"/>
        </w:rPr>
      </w:pPr>
      <w:r>
        <w:rPr>
          <w:rFonts w:ascii="Frutiger LT 55 Roman" w:hAnsi="Frutiger LT 55 Roman" w:cs="Arial"/>
          <w:bCs/>
          <w:i/>
          <w:sz w:val="20"/>
          <w:szCs w:val="18"/>
        </w:rPr>
        <w:t xml:space="preserve">I certify that I have met with the candidate, read and reviewed the application, and provided guidance with respect to this PAF. </w:t>
      </w:r>
    </w:p>
    <w:p w14:paraId="49154AC8" w14:textId="50E2B95D" w:rsidR="00BC5BB5" w:rsidRDefault="00BC5BB5" w:rsidP="00BC5BB5">
      <w:pPr>
        <w:ind w:left="270"/>
        <w:rPr>
          <w:rFonts w:ascii="Frutiger LT 55 Roman" w:hAnsi="Frutiger LT 55 Roman" w:cs="Arial"/>
          <w:bCs/>
          <w:i/>
          <w:sz w:val="20"/>
          <w:szCs w:val="18"/>
        </w:rPr>
      </w:pPr>
    </w:p>
    <w:p w14:paraId="24EE1568" w14:textId="24AE4A44" w:rsidR="00BC5BB5" w:rsidRDefault="00BC5BB5" w:rsidP="00BC5BB5">
      <w:pPr>
        <w:ind w:left="270"/>
        <w:rPr>
          <w:rFonts w:ascii="Frutiger LT 55 Roman" w:hAnsi="Frutiger LT 55 Roman" w:cs="Arial"/>
          <w:bCs/>
          <w:i/>
          <w:sz w:val="20"/>
          <w:szCs w:val="18"/>
        </w:rPr>
      </w:pPr>
      <w:r>
        <w:rPr>
          <w:rFonts w:ascii="Frutiger LT 55 Roman" w:hAnsi="Frutiger LT 55 Roman" w:cs="Arial"/>
          <w:bCs/>
          <w:i/>
          <w:sz w:val="20"/>
          <w:szCs w:val="18"/>
        </w:rPr>
        <w:tab/>
      </w:r>
      <w:r>
        <w:rPr>
          <w:rFonts w:ascii="Frutiger LT 55 Roman" w:hAnsi="Frutiger LT 55 Roman" w:cs="Arial"/>
          <w:bCs/>
          <w:i/>
          <w:sz w:val="20"/>
          <w:szCs w:val="18"/>
        </w:rPr>
        <w:tab/>
      </w:r>
      <w:r>
        <w:rPr>
          <w:rFonts w:ascii="Frutiger LT 55 Roman" w:hAnsi="Frutiger LT 55 Roman" w:cs="Arial"/>
          <w:bCs/>
          <w:i/>
          <w:sz w:val="20"/>
          <w:szCs w:val="18"/>
        </w:rPr>
        <w:tab/>
      </w:r>
      <w:r>
        <w:rPr>
          <w:rFonts w:ascii="Frutiger LT 55 Roman" w:hAnsi="Frutiger LT 55 Roman" w:cs="Arial"/>
          <w:bCs/>
          <w:i/>
          <w:sz w:val="20"/>
          <w:szCs w:val="18"/>
        </w:rPr>
        <w:tab/>
      </w:r>
      <w:r>
        <w:rPr>
          <w:rFonts w:ascii="Frutiger LT 55 Roman" w:hAnsi="Frutiger LT 55 Roman" w:cs="Arial"/>
          <w:bCs/>
          <w:i/>
          <w:sz w:val="20"/>
          <w:szCs w:val="18"/>
        </w:rPr>
        <w:tab/>
        <w:t>________________________________________________</w:t>
      </w:r>
    </w:p>
    <w:p w14:paraId="4D63CB46" w14:textId="522AFD94" w:rsidR="00BC5BB5" w:rsidRDefault="00BC5BB5" w:rsidP="00BC5BB5">
      <w:pPr>
        <w:ind w:left="270"/>
        <w:rPr>
          <w:rFonts w:ascii="Frutiger LT 55 Roman" w:hAnsi="Frutiger LT 55 Roman" w:cs="Arial"/>
          <w:bCs/>
          <w:i/>
          <w:sz w:val="20"/>
          <w:szCs w:val="18"/>
        </w:rPr>
      </w:pPr>
      <w:r>
        <w:rPr>
          <w:rFonts w:ascii="Frutiger LT 55 Roman" w:hAnsi="Frutiger LT 55 Roman" w:cs="Arial"/>
          <w:bCs/>
          <w:i/>
          <w:sz w:val="20"/>
          <w:szCs w:val="18"/>
        </w:rPr>
        <w:tab/>
      </w:r>
      <w:r>
        <w:rPr>
          <w:rFonts w:ascii="Frutiger LT 55 Roman" w:hAnsi="Frutiger LT 55 Roman" w:cs="Arial"/>
          <w:bCs/>
          <w:i/>
          <w:sz w:val="20"/>
          <w:szCs w:val="18"/>
        </w:rPr>
        <w:tab/>
      </w:r>
      <w:r>
        <w:rPr>
          <w:rFonts w:ascii="Frutiger LT 55 Roman" w:hAnsi="Frutiger LT 55 Roman" w:cs="Arial"/>
          <w:bCs/>
          <w:i/>
          <w:sz w:val="20"/>
          <w:szCs w:val="18"/>
        </w:rPr>
        <w:tab/>
      </w:r>
      <w:r>
        <w:rPr>
          <w:rFonts w:ascii="Frutiger LT 55 Roman" w:hAnsi="Frutiger LT 55 Roman" w:cs="Arial"/>
          <w:bCs/>
          <w:i/>
          <w:sz w:val="20"/>
          <w:szCs w:val="18"/>
        </w:rPr>
        <w:tab/>
      </w:r>
      <w:r>
        <w:rPr>
          <w:rFonts w:ascii="Frutiger LT 55 Roman" w:hAnsi="Frutiger LT 55 Roman" w:cs="Arial"/>
          <w:bCs/>
          <w:i/>
          <w:sz w:val="20"/>
          <w:szCs w:val="18"/>
        </w:rPr>
        <w:tab/>
        <w:t>Signature</w:t>
      </w:r>
      <w:r>
        <w:rPr>
          <w:rFonts w:ascii="Frutiger LT 55 Roman" w:hAnsi="Frutiger LT 55 Roman" w:cs="Arial"/>
          <w:bCs/>
          <w:i/>
          <w:sz w:val="20"/>
          <w:szCs w:val="18"/>
        </w:rPr>
        <w:tab/>
      </w:r>
      <w:r>
        <w:rPr>
          <w:rFonts w:ascii="Frutiger LT 55 Roman" w:hAnsi="Frutiger LT 55 Roman" w:cs="Arial"/>
          <w:bCs/>
          <w:i/>
          <w:sz w:val="20"/>
          <w:szCs w:val="18"/>
        </w:rPr>
        <w:tab/>
      </w:r>
      <w:r>
        <w:rPr>
          <w:rFonts w:ascii="Frutiger LT 55 Roman" w:hAnsi="Frutiger LT 55 Roman" w:cs="Arial"/>
          <w:bCs/>
          <w:i/>
          <w:sz w:val="20"/>
          <w:szCs w:val="18"/>
        </w:rPr>
        <w:tab/>
      </w:r>
      <w:r>
        <w:rPr>
          <w:rFonts w:ascii="Frutiger LT 55 Roman" w:hAnsi="Frutiger LT 55 Roman" w:cs="Arial"/>
          <w:bCs/>
          <w:i/>
          <w:sz w:val="20"/>
          <w:szCs w:val="18"/>
        </w:rPr>
        <w:tab/>
        <w:t>Date</w:t>
      </w:r>
    </w:p>
    <w:p w14:paraId="1A5EF915" w14:textId="613DD198" w:rsidR="00BC5BB5" w:rsidRPr="00BC5BB5" w:rsidRDefault="00BC5BB5" w:rsidP="00BC5BB5">
      <w:pPr>
        <w:ind w:left="270"/>
        <w:rPr>
          <w:rFonts w:ascii="Frutiger LT 55 Roman" w:hAnsi="Frutiger LT 55 Roman" w:cs="Arial"/>
          <w:bCs/>
          <w:i/>
          <w:sz w:val="20"/>
          <w:szCs w:val="18"/>
        </w:rPr>
      </w:pPr>
    </w:p>
    <w:p w14:paraId="6E3CFD81" w14:textId="34D61EAC" w:rsidR="003E4C84" w:rsidRDefault="003E4C84" w:rsidP="003E4C84">
      <w:pPr>
        <w:rPr>
          <w:rFonts w:ascii="Frutiger LT 55 Roman" w:hAnsi="Frutiger LT 55 Roman" w:cs="Arial"/>
          <w:bCs/>
          <w:i/>
          <w:sz w:val="20"/>
          <w:szCs w:val="18"/>
        </w:rPr>
      </w:pPr>
    </w:p>
    <w:p w14:paraId="15637A0A" w14:textId="244D8509" w:rsidR="003E4C84" w:rsidRDefault="003E4C84" w:rsidP="003E4C84">
      <w:pPr>
        <w:rPr>
          <w:rFonts w:ascii="Frutiger LT 55 Roman" w:hAnsi="Frutiger LT 55 Roman" w:cs="Arial"/>
          <w:bCs/>
          <w:i/>
          <w:sz w:val="20"/>
          <w:szCs w:val="18"/>
        </w:rPr>
      </w:pPr>
    </w:p>
    <w:p w14:paraId="4CF574F9" w14:textId="7F9551F7" w:rsidR="003E4C84" w:rsidRDefault="003E4C84" w:rsidP="003E4C84">
      <w:pPr>
        <w:rPr>
          <w:rFonts w:ascii="Frutiger LT 55 Roman" w:hAnsi="Frutiger LT 55 Roman" w:cs="Arial"/>
          <w:bCs/>
          <w:i/>
          <w:sz w:val="20"/>
          <w:szCs w:val="18"/>
        </w:rPr>
      </w:pPr>
    </w:p>
    <w:p w14:paraId="1E7664F2" w14:textId="564EF2C7" w:rsidR="003E4C84" w:rsidRDefault="003E4C84" w:rsidP="003E4C84">
      <w:pPr>
        <w:rPr>
          <w:rFonts w:ascii="Frutiger LT 55 Roman" w:hAnsi="Frutiger LT 55 Roman" w:cs="Arial"/>
          <w:bCs/>
          <w:i/>
          <w:sz w:val="20"/>
          <w:szCs w:val="18"/>
        </w:rPr>
      </w:pPr>
    </w:p>
    <w:p w14:paraId="2DC4983B" w14:textId="6A10E466" w:rsidR="00BC5BB5" w:rsidRDefault="00BC5BB5" w:rsidP="003E4C84">
      <w:pPr>
        <w:rPr>
          <w:rFonts w:ascii="Frutiger LT 55 Roman" w:hAnsi="Frutiger LT 55 Roman" w:cs="Arial"/>
          <w:bCs/>
          <w:i/>
          <w:sz w:val="20"/>
          <w:szCs w:val="18"/>
        </w:rPr>
      </w:pPr>
    </w:p>
    <w:p w14:paraId="25171C82" w14:textId="02AD7FF2" w:rsidR="00BC5BB5" w:rsidRDefault="00BC5BB5" w:rsidP="003E4C84">
      <w:pPr>
        <w:rPr>
          <w:rFonts w:ascii="Frutiger LT 55 Roman" w:hAnsi="Frutiger LT 55 Roman" w:cs="Arial"/>
          <w:bCs/>
          <w:i/>
          <w:sz w:val="20"/>
          <w:szCs w:val="18"/>
        </w:rPr>
      </w:pPr>
    </w:p>
    <w:p w14:paraId="55121CC9" w14:textId="32E73BDD" w:rsidR="00BC5BB5" w:rsidRDefault="00BC5BB5" w:rsidP="003E4C84">
      <w:pPr>
        <w:rPr>
          <w:rFonts w:ascii="Frutiger LT 55 Roman" w:hAnsi="Frutiger LT 55 Roman" w:cs="Arial"/>
          <w:bCs/>
          <w:i/>
          <w:sz w:val="20"/>
          <w:szCs w:val="18"/>
        </w:rPr>
      </w:pPr>
    </w:p>
    <w:p w14:paraId="6BF06CE4" w14:textId="77777777" w:rsidR="00BC5BB5" w:rsidRDefault="00BC5BB5" w:rsidP="003E4C84">
      <w:pPr>
        <w:rPr>
          <w:rFonts w:ascii="Frutiger LT 55 Roman" w:hAnsi="Frutiger LT 55 Roman" w:cs="Arial"/>
          <w:bCs/>
          <w:i/>
          <w:sz w:val="20"/>
          <w:szCs w:val="18"/>
        </w:rPr>
      </w:pPr>
    </w:p>
    <w:p w14:paraId="27B57699" w14:textId="77777777" w:rsidR="00AE2AB1" w:rsidRPr="00C30D08" w:rsidRDefault="00AE2AB1" w:rsidP="00AE2AB1">
      <w:pPr>
        <w:autoSpaceDE w:val="0"/>
        <w:autoSpaceDN w:val="0"/>
        <w:adjustRightInd w:val="0"/>
        <w:spacing w:line="240" w:lineRule="exact"/>
        <w:ind w:left="-540" w:hanging="240"/>
        <w:rPr>
          <w:rFonts w:ascii="Frutiger LT 55 Roman" w:hAnsi="Frutiger LT 55 Roman" w:cs="Frutiger LT 55 Roman"/>
          <w:b/>
          <w:szCs w:val="28"/>
        </w:rPr>
      </w:pPr>
      <w:r w:rsidRPr="00C30D08">
        <w:rPr>
          <w:rFonts w:ascii="Frutiger LT 55 Roman" w:hAnsi="Frutiger LT 55 Roman" w:cs="Frutiger LT 65 Bold"/>
          <w:b/>
          <w:szCs w:val="28"/>
        </w:rPr>
        <w:t>T</w:t>
      </w:r>
      <w:r>
        <w:rPr>
          <w:rFonts w:ascii="Frutiger LT 55 Roman" w:hAnsi="Frutiger LT 55 Roman" w:cs="Frutiger LT 65 Bold"/>
          <w:b/>
          <w:szCs w:val="28"/>
        </w:rPr>
        <w:t>.</w:t>
      </w:r>
      <w:r w:rsidRPr="00C30D08">
        <w:rPr>
          <w:rFonts w:ascii="Frutiger LT 55 Roman" w:hAnsi="Frutiger LT 55 Roman" w:cs="Frutiger LT 65 Bold"/>
          <w:b/>
          <w:szCs w:val="28"/>
        </w:rPr>
        <w:t xml:space="preserve"> Index</w:t>
      </w:r>
    </w:p>
    <w:p w14:paraId="7793A618" w14:textId="77777777" w:rsidR="00AE2AB1" w:rsidRPr="00EE4A9E" w:rsidRDefault="00AE2AB1" w:rsidP="00AE2AB1">
      <w:pPr>
        <w:autoSpaceDE w:val="0"/>
        <w:autoSpaceDN w:val="0"/>
        <w:adjustRightInd w:val="0"/>
        <w:ind w:left="360" w:hanging="180"/>
        <w:rPr>
          <w:rFonts w:ascii="Frutiger LT 55 Roman" w:hAnsi="Frutiger LT 55 Roman" w:cs="Frutiger LT 55 Roman"/>
          <w:sz w:val="16"/>
          <w:szCs w:val="16"/>
        </w:rPr>
      </w:pPr>
    </w:p>
    <w:p w14:paraId="7657D0BD" w14:textId="77777777" w:rsidR="00AE2AB1" w:rsidRPr="00810ABA" w:rsidRDefault="00AE2AB1" w:rsidP="00AE2AB1">
      <w:pPr>
        <w:tabs>
          <w:tab w:val="left" w:pos="-270"/>
        </w:tabs>
        <w:autoSpaceDE w:val="0"/>
        <w:autoSpaceDN w:val="0"/>
        <w:adjustRightInd w:val="0"/>
        <w:spacing w:line="240" w:lineRule="exact"/>
        <w:ind w:left="-270" w:hanging="990"/>
        <w:rPr>
          <w:rFonts w:ascii="Frutiger LT 55 Roman" w:hAnsi="Frutiger LT 55 Roman" w:cs="Frutiger LT 65 Bold"/>
          <w:b/>
          <w:sz w:val="16"/>
          <w:szCs w:val="16"/>
        </w:rPr>
      </w:pPr>
      <w:r>
        <w:rPr>
          <w:rFonts w:ascii="Frutiger LT 65 Bold" w:hAnsi="Frutiger LT 65 Bold" w:cs="Frutiger LT 65 Bold"/>
          <w:sz w:val="16"/>
          <w:szCs w:val="16"/>
        </w:rPr>
        <w:tab/>
      </w:r>
      <w:r w:rsidRPr="00810ABA">
        <w:rPr>
          <w:rFonts w:ascii="Frutiger LT 55 Roman" w:hAnsi="Frutiger LT 55 Roman" w:cs="Frutiger LT 65 Bold"/>
          <w:b/>
          <w:sz w:val="16"/>
          <w:szCs w:val="16"/>
        </w:rPr>
        <w:t>Index of Support Material</w:t>
      </w:r>
    </w:p>
    <w:p w14:paraId="21EFE3C4" w14:textId="3C9085A2" w:rsidR="00AE2AB1" w:rsidRDefault="00AE2AB1" w:rsidP="00AE2AB1">
      <w:pPr>
        <w:autoSpaceDE w:val="0"/>
        <w:autoSpaceDN w:val="0"/>
        <w:adjustRightInd w:val="0"/>
        <w:spacing w:line="240" w:lineRule="exact"/>
        <w:ind w:left="-270"/>
        <w:rPr>
          <w:rFonts w:ascii="Frutiger LT 55 Roman" w:hAnsi="Frutiger LT 55 Roman" w:cs="Frutiger LT 55 Roman"/>
          <w:sz w:val="16"/>
          <w:szCs w:val="16"/>
        </w:rPr>
      </w:pPr>
      <w:r>
        <w:rPr>
          <w:rFonts w:ascii="Frutiger LT 55 Roman" w:hAnsi="Frutiger LT 55 Roman" w:cs="Frutiger LT 55 Roman"/>
          <w:sz w:val="16"/>
          <w:szCs w:val="16"/>
        </w:rPr>
        <w:t xml:space="preserve">Attach </w:t>
      </w:r>
      <w:r w:rsidRPr="00EE4A9E">
        <w:rPr>
          <w:rFonts w:ascii="Frutiger LT 55 Roman" w:hAnsi="Frutiger LT 55 Roman" w:cs="Frutiger LT 55 Roman"/>
          <w:sz w:val="16"/>
          <w:szCs w:val="16"/>
        </w:rPr>
        <w:t>an index of the support material you are providing to the end of this PAF</w:t>
      </w:r>
      <w:r w:rsidR="00A20142">
        <w:rPr>
          <w:rFonts w:ascii="Frutiger LT 55 Roman" w:hAnsi="Frutiger LT 55 Roman" w:cs="Frutiger LT 55 Roman"/>
          <w:sz w:val="16"/>
          <w:szCs w:val="16"/>
        </w:rPr>
        <w:t xml:space="preserve">. Actual support material should be completely in electronic format. </w:t>
      </w:r>
    </w:p>
    <w:p w14:paraId="33855CE4" w14:textId="1E4971B8" w:rsidR="003E4C84" w:rsidRDefault="003E4C84" w:rsidP="003E4C84">
      <w:pPr>
        <w:rPr>
          <w:rFonts w:ascii="Frutiger LT 55 Roman" w:hAnsi="Frutiger LT 55 Roman" w:cs="Arial"/>
          <w:bCs/>
          <w:i/>
          <w:sz w:val="20"/>
          <w:szCs w:val="18"/>
        </w:rPr>
      </w:pPr>
    </w:p>
    <w:p w14:paraId="029C5FFD" w14:textId="441B0C9B" w:rsidR="003E4C84" w:rsidRDefault="003E4C84" w:rsidP="003E4C84">
      <w:pPr>
        <w:rPr>
          <w:rFonts w:ascii="Frutiger LT 55 Roman" w:hAnsi="Frutiger LT 55 Roman" w:cs="Arial"/>
          <w:bCs/>
          <w:i/>
          <w:sz w:val="20"/>
          <w:szCs w:val="18"/>
        </w:rPr>
      </w:pPr>
    </w:p>
    <w:p w14:paraId="5CBF69C8" w14:textId="3649F579" w:rsidR="003E4C84" w:rsidRDefault="003E4C84" w:rsidP="003E4C84">
      <w:pPr>
        <w:rPr>
          <w:rFonts w:ascii="Frutiger LT 55 Roman" w:hAnsi="Frutiger LT 55 Roman" w:cs="Arial"/>
          <w:bCs/>
          <w:i/>
          <w:sz w:val="20"/>
          <w:szCs w:val="18"/>
        </w:rPr>
      </w:pPr>
    </w:p>
    <w:p w14:paraId="4E5AF84D" w14:textId="12F4778B" w:rsidR="003E4C84" w:rsidRDefault="003E4C84" w:rsidP="003E4C84">
      <w:pPr>
        <w:rPr>
          <w:rFonts w:ascii="Frutiger LT 55 Roman" w:hAnsi="Frutiger LT 55 Roman" w:cs="Arial"/>
          <w:bCs/>
          <w:i/>
          <w:sz w:val="20"/>
          <w:szCs w:val="18"/>
        </w:rPr>
      </w:pPr>
    </w:p>
    <w:p w14:paraId="479AD39B" w14:textId="19B4BF6C" w:rsidR="003E4C84" w:rsidRDefault="003E4C84" w:rsidP="003E4C84">
      <w:pPr>
        <w:rPr>
          <w:rFonts w:ascii="Frutiger LT 55 Roman" w:hAnsi="Frutiger LT 55 Roman" w:cs="Arial"/>
          <w:bCs/>
          <w:i/>
          <w:sz w:val="20"/>
          <w:szCs w:val="18"/>
        </w:rPr>
      </w:pPr>
    </w:p>
    <w:p w14:paraId="46204B1B" w14:textId="5FEE1F7A" w:rsidR="003E4C84" w:rsidRDefault="003E4C84" w:rsidP="003E4C84">
      <w:pPr>
        <w:rPr>
          <w:rFonts w:ascii="Frutiger LT 55 Roman" w:hAnsi="Frutiger LT 55 Roman" w:cs="Arial"/>
          <w:bCs/>
          <w:i/>
          <w:sz w:val="20"/>
          <w:szCs w:val="18"/>
        </w:rPr>
      </w:pPr>
    </w:p>
    <w:p w14:paraId="3223252C" w14:textId="77777777" w:rsidR="00AF5C79" w:rsidRDefault="00AF5C79" w:rsidP="003E4C84">
      <w:pPr>
        <w:pStyle w:val="ListParagraph"/>
        <w:pBdr>
          <w:top w:val="single" w:sz="4" w:space="1" w:color="auto"/>
        </w:pBdr>
        <w:ind w:left="270"/>
        <w:rPr>
          <w:rFonts w:ascii="Frutiger LT 55 Roman" w:hAnsi="Frutiger LT 55 Roman" w:cs="Arial"/>
          <w:bCs/>
          <w:sz w:val="20"/>
          <w:szCs w:val="18"/>
        </w:rPr>
      </w:pPr>
    </w:p>
    <w:sectPr w:rsidR="00AF5C79" w:rsidSect="00B96F4D">
      <w:type w:val="continuous"/>
      <w:pgSz w:w="12240" w:h="15840"/>
      <w:pgMar w:top="960" w:right="1170" w:bottom="1440" w:left="1800"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F82728" w14:textId="77777777" w:rsidR="006A2E54" w:rsidRDefault="006A2E54">
      <w:r>
        <w:separator/>
      </w:r>
    </w:p>
  </w:endnote>
  <w:endnote w:type="continuationSeparator" w:id="0">
    <w:p w14:paraId="216EB327" w14:textId="77777777" w:rsidR="006A2E54" w:rsidRDefault="006A2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65 Bold">
    <w:altName w:val="Malgun Gothic"/>
    <w:charset w:val="00"/>
    <w:family w:val="swiss"/>
    <w:pitch w:val="variable"/>
    <w:sig w:usb0="00000003" w:usb1="00000000" w:usb2="00000000" w:usb3="00000000" w:csb0="00000001" w:csb1="00000000"/>
  </w:font>
  <w:font w:name="FrutigerLT-Italic">
    <w:altName w:val="Calibri"/>
    <w:panose1 w:val="00000000000000000000"/>
    <w:charset w:val="00"/>
    <w:family w:val="swiss"/>
    <w:notTrueType/>
    <w:pitch w:val="default"/>
    <w:sig w:usb0="00000003" w:usb1="00000000" w:usb2="00000000" w:usb3="00000000" w:csb0="00000001" w:csb1="00000000"/>
  </w:font>
  <w:font w:name="Frutiger LT 55 Roman">
    <w:altName w:val="Calibri"/>
    <w:charset w:val="00"/>
    <w:family w:val="swiss"/>
    <w:pitch w:val="variable"/>
    <w:sig w:usb0="80000027"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utigerLT-Bold">
    <w:altName w:val="Calibri"/>
    <w:panose1 w:val="00000000000000000000"/>
    <w:charset w:val="00"/>
    <w:family w:val="swiss"/>
    <w:notTrueType/>
    <w:pitch w:val="default"/>
    <w:sig w:usb0="00000003" w:usb1="00000000" w:usb2="00000000" w:usb3="00000000" w:csb0="00000001" w:csb1="00000000"/>
  </w:font>
  <w:font w:name="FrutigerLT-Roman">
    <w:altName w:val="Calibri"/>
    <w:panose1 w:val="00000000000000000000"/>
    <w:charset w:val="00"/>
    <w:family w:val="swiss"/>
    <w:notTrueType/>
    <w:pitch w:val="default"/>
    <w:sig w:usb0="00000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5FE772" w14:textId="77777777" w:rsidR="006A2E54" w:rsidRDefault="006A2E54">
      <w:r>
        <w:separator/>
      </w:r>
    </w:p>
  </w:footnote>
  <w:footnote w:type="continuationSeparator" w:id="0">
    <w:p w14:paraId="18A544BE" w14:textId="77777777" w:rsidR="006A2E54" w:rsidRDefault="006A2E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809DB"/>
    <w:multiLevelType w:val="hybridMultilevel"/>
    <w:tmpl w:val="CF989E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AD2B2A"/>
    <w:multiLevelType w:val="multilevel"/>
    <w:tmpl w:val="EB8E5C4C"/>
    <w:lvl w:ilvl="0">
      <w:start w:val="1"/>
      <w:numFmt w:val="upperLetter"/>
      <w:lvlText w:val="%1."/>
      <w:lvlJc w:val="left"/>
      <w:pPr>
        <w:tabs>
          <w:tab w:val="num" w:pos="360"/>
        </w:tabs>
        <w:ind w:left="360" w:hanging="360"/>
      </w:pPr>
      <w:rPr>
        <w:b/>
        <w:bCs/>
      </w:rPr>
    </w:lvl>
    <w:lvl w:ilvl="1">
      <w:start w:val="1"/>
      <w:numFmt w:val="lowerRoman"/>
      <w:lvlText w:val="(%2)"/>
      <w:lvlJc w:val="left"/>
      <w:pPr>
        <w:tabs>
          <w:tab w:val="num" w:pos="1851"/>
        </w:tabs>
        <w:ind w:left="1851" w:hanging="720"/>
      </w:pPr>
      <w:rPr>
        <w:rFonts w:hint="default"/>
      </w:rPr>
    </w:lvl>
    <w:lvl w:ilvl="2">
      <w:start w:val="1"/>
      <w:numFmt w:val="lowerRoman"/>
      <w:lvlText w:val="%3."/>
      <w:lvlJc w:val="right"/>
      <w:pPr>
        <w:tabs>
          <w:tab w:val="num" w:pos="2211"/>
        </w:tabs>
        <w:ind w:left="2211" w:hanging="180"/>
      </w:pPr>
    </w:lvl>
    <w:lvl w:ilvl="3">
      <w:start w:val="1"/>
      <w:numFmt w:val="decimal"/>
      <w:lvlText w:val="%4."/>
      <w:lvlJc w:val="left"/>
      <w:pPr>
        <w:tabs>
          <w:tab w:val="num" w:pos="2931"/>
        </w:tabs>
        <w:ind w:left="2931" w:hanging="360"/>
      </w:pPr>
    </w:lvl>
    <w:lvl w:ilvl="4">
      <w:start w:val="1"/>
      <w:numFmt w:val="lowerLetter"/>
      <w:lvlText w:val="%5."/>
      <w:lvlJc w:val="left"/>
      <w:pPr>
        <w:tabs>
          <w:tab w:val="num" w:pos="3651"/>
        </w:tabs>
        <w:ind w:left="3651" w:hanging="360"/>
      </w:pPr>
    </w:lvl>
    <w:lvl w:ilvl="5">
      <w:start w:val="1"/>
      <w:numFmt w:val="lowerRoman"/>
      <w:lvlText w:val="%6."/>
      <w:lvlJc w:val="right"/>
      <w:pPr>
        <w:tabs>
          <w:tab w:val="num" w:pos="4371"/>
        </w:tabs>
        <w:ind w:left="4371" w:hanging="180"/>
      </w:pPr>
    </w:lvl>
    <w:lvl w:ilvl="6">
      <w:start w:val="1"/>
      <w:numFmt w:val="decimal"/>
      <w:lvlText w:val="%7."/>
      <w:lvlJc w:val="left"/>
      <w:pPr>
        <w:tabs>
          <w:tab w:val="num" w:pos="5091"/>
        </w:tabs>
        <w:ind w:left="5091" w:hanging="360"/>
      </w:pPr>
    </w:lvl>
    <w:lvl w:ilvl="7">
      <w:start w:val="1"/>
      <w:numFmt w:val="lowerLetter"/>
      <w:lvlText w:val="%8."/>
      <w:lvlJc w:val="left"/>
      <w:pPr>
        <w:tabs>
          <w:tab w:val="num" w:pos="5811"/>
        </w:tabs>
        <w:ind w:left="5811" w:hanging="360"/>
      </w:pPr>
    </w:lvl>
    <w:lvl w:ilvl="8">
      <w:start w:val="1"/>
      <w:numFmt w:val="lowerRoman"/>
      <w:lvlText w:val="%9."/>
      <w:lvlJc w:val="right"/>
      <w:pPr>
        <w:tabs>
          <w:tab w:val="num" w:pos="6531"/>
        </w:tabs>
        <w:ind w:left="6531" w:hanging="180"/>
      </w:pPr>
    </w:lvl>
  </w:abstractNum>
  <w:abstractNum w:abstractNumId="2" w15:restartNumberingAfterBreak="0">
    <w:nsid w:val="032D05A9"/>
    <w:multiLevelType w:val="hybridMultilevel"/>
    <w:tmpl w:val="888AB1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43F1FE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5D03C92"/>
    <w:multiLevelType w:val="hybridMultilevel"/>
    <w:tmpl w:val="E83841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7131FFC"/>
    <w:multiLevelType w:val="hybridMultilevel"/>
    <w:tmpl w:val="6BBA1D14"/>
    <w:lvl w:ilvl="0" w:tplc="D974E2AA">
      <w:start w:val="11"/>
      <w:numFmt w:val="upperLetter"/>
      <w:lvlText w:val="%1."/>
      <w:lvlJc w:val="left"/>
      <w:pPr>
        <w:tabs>
          <w:tab w:val="num" w:pos="360"/>
        </w:tabs>
        <w:ind w:left="360" w:hanging="360"/>
      </w:pPr>
      <w:rPr>
        <w:rFonts w:ascii="Frutiger LT 65 Bold" w:hAnsi="Frutiger LT 65 Bold" w:cs="FrutigerLT-Italic" w:hint="default"/>
        <w:b w:val="0"/>
        <w:bCs w:val="0"/>
        <w:sz w:val="28"/>
        <w:szCs w:val="28"/>
      </w:rPr>
    </w:lvl>
    <w:lvl w:ilvl="1" w:tplc="A3AA456E">
      <w:start w:val="1"/>
      <w:numFmt w:val="lowerRoman"/>
      <w:lvlText w:val="(%2)"/>
      <w:lvlJc w:val="left"/>
      <w:pPr>
        <w:tabs>
          <w:tab w:val="num" w:pos="1680"/>
        </w:tabs>
        <w:ind w:left="1680" w:hanging="720"/>
      </w:pPr>
      <w:rPr>
        <w:rFonts w:hint="default"/>
        <w:b/>
      </w:rPr>
    </w:lvl>
    <w:lvl w:ilvl="2" w:tplc="0409001B">
      <w:start w:val="1"/>
      <w:numFmt w:val="lowerRoman"/>
      <w:lvlText w:val="%3."/>
      <w:lvlJc w:val="right"/>
      <w:pPr>
        <w:tabs>
          <w:tab w:val="num" w:pos="2040"/>
        </w:tabs>
        <w:ind w:left="2040" w:hanging="180"/>
      </w:pPr>
    </w:lvl>
    <w:lvl w:ilvl="3" w:tplc="0409000F">
      <w:start w:val="1"/>
      <w:numFmt w:val="decimal"/>
      <w:lvlText w:val="%4."/>
      <w:lvlJc w:val="left"/>
      <w:pPr>
        <w:tabs>
          <w:tab w:val="num" w:pos="2760"/>
        </w:tabs>
        <w:ind w:left="2760" w:hanging="360"/>
      </w:pPr>
    </w:lvl>
    <w:lvl w:ilvl="4" w:tplc="04090019">
      <w:start w:val="1"/>
      <w:numFmt w:val="lowerLetter"/>
      <w:lvlText w:val="%5."/>
      <w:lvlJc w:val="left"/>
      <w:pPr>
        <w:tabs>
          <w:tab w:val="num" w:pos="3480"/>
        </w:tabs>
        <w:ind w:left="3480" w:hanging="360"/>
      </w:pPr>
    </w:lvl>
    <w:lvl w:ilvl="5" w:tplc="0409001B">
      <w:start w:val="1"/>
      <w:numFmt w:val="lowerRoman"/>
      <w:lvlText w:val="%6."/>
      <w:lvlJc w:val="right"/>
      <w:pPr>
        <w:tabs>
          <w:tab w:val="num" w:pos="4200"/>
        </w:tabs>
        <w:ind w:left="4200" w:hanging="180"/>
      </w:pPr>
    </w:lvl>
    <w:lvl w:ilvl="6" w:tplc="0409000F">
      <w:start w:val="1"/>
      <w:numFmt w:val="decimal"/>
      <w:lvlText w:val="%7."/>
      <w:lvlJc w:val="left"/>
      <w:pPr>
        <w:tabs>
          <w:tab w:val="num" w:pos="4920"/>
        </w:tabs>
        <w:ind w:left="4920" w:hanging="360"/>
      </w:pPr>
    </w:lvl>
    <w:lvl w:ilvl="7" w:tplc="04090019">
      <w:start w:val="1"/>
      <w:numFmt w:val="lowerLetter"/>
      <w:lvlText w:val="%8."/>
      <w:lvlJc w:val="left"/>
      <w:pPr>
        <w:tabs>
          <w:tab w:val="num" w:pos="5640"/>
        </w:tabs>
        <w:ind w:left="5640" w:hanging="360"/>
      </w:pPr>
    </w:lvl>
    <w:lvl w:ilvl="8" w:tplc="0409001B">
      <w:start w:val="1"/>
      <w:numFmt w:val="lowerRoman"/>
      <w:lvlText w:val="%9."/>
      <w:lvlJc w:val="right"/>
      <w:pPr>
        <w:tabs>
          <w:tab w:val="num" w:pos="6360"/>
        </w:tabs>
        <w:ind w:left="6360" w:hanging="180"/>
      </w:pPr>
    </w:lvl>
  </w:abstractNum>
  <w:abstractNum w:abstractNumId="6" w15:restartNumberingAfterBreak="0">
    <w:nsid w:val="08210697"/>
    <w:multiLevelType w:val="hybridMultilevel"/>
    <w:tmpl w:val="2CC860F2"/>
    <w:lvl w:ilvl="0" w:tplc="BC5CAD1A">
      <w:start w:val="1"/>
      <w:numFmt w:val="lowerRoman"/>
      <w:lvlText w:val="(%1)"/>
      <w:lvlJc w:val="left"/>
      <w:pPr>
        <w:ind w:left="480" w:hanging="720"/>
      </w:pPr>
      <w:rPr>
        <w:rFonts w:hint="default"/>
        <w:sz w:val="20"/>
      </w:rPr>
    </w:lvl>
    <w:lvl w:ilvl="1" w:tplc="04090019" w:tentative="1">
      <w:start w:val="1"/>
      <w:numFmt w:val="lowerLetter"/>
      <w:lvlText w:val="%2."/>
      <w:lvlJc w:val="left"/>
      <w:pPr>
        <w:ind w:left="840" w:hanging="360"/>
      </w:pPr>
    </w:lvl>
    <w:lvl w:ilvl="2" w:tplc="0409001B" w:tentative="1">
      <w:start w:val="1"/>
      <w:numFmt w:val="lowerRoman"/>
      <w:lvlText w:val="%3."/>
      <w:lvlJc w:val="right"/>
      <w:pPr>
        <w:ind w:left="1560" w:hanging="180"/>
      </w:pPr>
    </w:lvl>
    <w:lvl w:ilvl="3" w:tplc="0409000F" w:tentative="1">
      <w:start w:val="1"/>
      <w:numFmt w:val="decimal"/>
      <w:lvlText w:val="%4."/>
      <w:lvlJc w:val="left"/>
      <w:pPr>
        <w:ind w:left="2280" w:hanging="360"/>
      </w:pPr>
    </w:lvl>
    <w:lvl w:ilvl="4" w:tplc="04090019" w:tentative="1">
      <w:start w:val="1"/>
      <w:numFmt w:val="lowerLetter"/>
      <w:lvlText w:val="%5."/>
      <w:lvlJc w:val="left"/>
      <w:pPr>
        <w:ind w:left="3000" w:hanging="360"/>
      </w:pPr>
    </w:lvl>
    <w:lvl w:ilvl="5" w:tplc="0409001B" w:tentative="1">
      <w:start w:val="1"/>
      <w:numFmt w:val="lowerRoman"/>
      <w:lvlText w:val="%6."/>
      <w:lvlJc w:val="right"/>
      <w:pPr>
        <w:ind w:left="3720" w:hanging="180"/>
      </w:pPr>
    </w:lvl>
    <w:lvl w:ilvl="6" w:tplc="0409000F" w:tentative="1">
      <w:start w:val="1"/>
      <w:numFmt w:val="decimal"/>
      <w:lvlText w:val="%7."/>
      <w:lvlJc w:val="left"/>
      <w:pPr>
        <w:ind w:left="4440" w:hanging="360"/>
      </w:pPr>
    </w:lvl>
    <w:lvl w:ilvl="7" w:tplc="04090019" w:tentative="1">
      <w:start w:val="1"/>
      <w:numFmt w:val="lowerLetter"/>
      <w:lvlText w:val="%8."/>
      <w:lvlJc w:val="left"/>
      <w:pPr>
        <w:ind w:left="5160" w:hanging="360"/>
      </w:pPr>
    </w:lvl>
    <w:lvl w:ilvl="8" w:tplc="0409001B" w:tentative="1">
      <w:start w:val="1"/>
      <w:numFmt w:val="lowerRoman"/>
      <w:lvlText w:val="%9."/>
      <w:lvlJc w:val="right"/>
      <w:pPr>
        <w:ind w:left="5880" w:hanging="180"/>
      </w:pPr>
    </w:lvl>
  </w:abstractNum>
  <w:abstractNum w:abstractNumId="7" w15:restartNumberingAfterBreak="0">
    <w:nsid w:val="0C1F2534"/>
    <w:multiLevelType w:val="hybridMultilevel"/>
    <w:tmpl w:val="8F4A96B8"/>
    <w:lvl w:ilvl="0" w:tplc="995616E4">
      <w:start w:val="1"/>
      <w:numFmt w:val="decimal"/>
      <w:lvlText w:val="%1."/>
      <w:lvlJc w:val="left"/>
      <w:pPr>
        <w:tabs>
          <w:tab w:val="num" w:pos="810"/>
        </w:tabs>
        <w:ind w:left="810" w:hanging="360"/>
      </w:pPr>
      <w:rPr>
        <w:rFonts w:hint="default"/>
      </w:rPr>
    </w:lvl>
    <w:lvl w:ilvl="1" w:tplc="04090019">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8" w15:restartNumberingAfterBreak="0">
    <w:nsid w:val="0CF134D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0DE66C77"/>
    <w:multiLevelType w:val="hybridMultilevel"/>
    <w:tmpl w:val="46301428"/>
    <w:lvl w:ilvl="0" w:tplc="AEB86230">
      <w:start w:val="1"/>
      <w:numFmt w:val="lowerRoman"/>
      <w:lvlText w:val="(%1)"/>
      <w:lvlJc w:val="left"/>
      <w:pPr>
        <w:tabs>
          <w:tab w:val="num" w:pos="1440"/>
        </w:tabs>
        <w:ind w:left="1440" w:hanging="72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0733231"/>
    <w:multiLevelType w:val="hybridMultilevel"/>
    <w:tmpl w:val="7F348430"/>
    <w:lvl w:ilvl="0" w:tplc="470E2FD0">
      <w:start w:val="1"/>
      <w:numFmt w:val="lowerRoman"/>
      <w:lvlText w:val="(%1)"/>
      <w:lvlJc w:val="left"/>
      <w:pPr>
        <w:tabs>
          <w:tab w:val="num" w:pos="720"/>
        </w:tabs>
        <w:ind w:left="72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4065F3D"/>
    <w:multiLevelType w:val="hybridMultilevel"/>
    <w:tmpl w:val="D81EB7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A601CD"/>
    <w:multiLevelType w:val="hybridMultilevel"/>
    <w:tmpl w:val="7C1CD3D4"/>
    <w:lvl w:ilvl="0" w:tplc="4F8644A2">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181106F7"/>
    <w:multiLevelType w:val="hybridMultilevel"/>
    <w:tmpl w:val="48101E40"/>
    <w:lvl w:ilvl="0" w:tplc="FB8487A0">
      <w:start w:val="1"/>
      <w:numFmt w:val="lowerRoman"/>
      <w:lvlText w:val="(%1)"/>
      <w:lvlJc w:val="left"/>
      <w:pPr>
        <w:tabs>
          <w:tab w:val="num" w:pos="720"/>
        </w:tabs>
        <w:ind w:left="720" w:hanging="720"/>
      </w:pPr>
      <w:rPr>
        <w:rFonts w:hint="default"/>
        <w:b/>
        <w:sz w:val="18"/>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1E834B62"/>
    <w:multiLevelType w:val="hybridMultilevel"/>
    <w:tmpl w:val="80B62DBE"/>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5" w15:restartNumberingAfterBreak="0">
    <w:nsid w:val="1FFC46CD"/>
    <w:multiLevelType w:val="hybridMultilevel"/>
    <w:tmpl w:val="AED808B4"/>
    <w:lvl w:ilvl="0" w:tplc="470E2FD0">
      <w:start w:val="1"/>
      <w:numFmt w:val="lowerRoman"/>
      <w:lvlText w:val="(%1)"/>
      <w:lvlJc w:val="left"/>
      <w:pPr>
        <w:tabs>
          <w:tab w:val="num" w:pos="990"/>
        </w:tabs>
        <w:ind w:left="990" w:hanging="720"/>
      </w:pPr>
      <w:rPr>
        <w:rFonts w:hint="default"/>
        <w:b/>
      </w:rPr>
    </w:lvl>
    <w:lvl w:ilvl="1" w:tplc="43EE7C68">
      <w:start w:val="13"/>
      <w:numFmt w:val="upperLetter"/>
      <w:lvlText w:val="%2."/>
      <w:lvlJc w:val="left"/>
      <w:pPr>
        <w:tabs>
          <w:tab w:val="num" w:pos="630"/>
        </w:tabs>
        <w:ind w:left="630" w:hanging="360"/>
      </w:pPr>
      <w:rPr>
        <w:rFonts w:ascii="Frutiger LT 55 Roman" w:hAnsi="Frutiger LT 55 Roman" w:cs="Frutiger LT 65 Bold" w:hint="default"/>
        <w:b/>
        <w:sz w:val="24"/>
        <w:szCs w:val="24"/>
      </w:rPr>
    </w:lvl>
    <w:lvl w:ilvl="2" w:tplc="0409001B">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16" w15:restartNumberingAfterBreak="0">
    <w:nsid w:val="216D7C4C"/>
    <w:multiLevelType w:val="hybridMultilevel"/>
    <w:tmpl w:val="EAE03070"/>
    <w:lvl w:ilvl="0" w:tplc="79981E40">
      <w:start w:val="3"/>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24616AF"/>
    <w:multiLevelType w:val="hybridMultilevel"/>
    <w:tmpl w:val="6FFC7944"/>
    <w:lvl w:ilvl="0" w:tplc="06B80E2E">
      <w:start w:val="1"/>
      <w:numFmt w:val="lowerRoman"/>
      <w:lvlText w:val="(%1)"/>
      <w:lvlJc w:val="left"/>
      <w:pPr>
        <w:tabs>
          <w:tab w:val="num" w:pos="1260"/>
        </w:tabs>
        <w:ind w:left="1260" w:hanging="72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8" w15:restartNumberingAfterBreak="0">
    <w:nsid w:val="277F6094"/>
    <w:multiLevelType w:val="hybridMultilevel"/>
    <w:tmpl w:val="D2A4775C"/>
    <w:lvl w:ilvl="0" w:tplc="EA846DAC">
      <w:start w:val="9"/>
      <w:numFmt w:val="upperLetter"/>
      <w:lvlText w:val="%1."/>
      <w:lvlJc w:val="left"/>
      <w:pPr>
        <w:tabs>
          <w:tab w:val="num" w:pos="900"/>
        </w:tabs>
        <w:ind w:left="900" w:hanging="360"/>
      </w:pPr>
      <w:rPr>
        <w:rFonts w:hint="default"/>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9" w15:restartNumberingAfterBreak="0">
    <w:nsid w:val="2D696261"/>
    <w:multiLevelType w:val="hybridMultilevel"/>
    <w:tmpl w:val="E5B6178C"/>
    <w:lvl w:ilvl="0" w:tplc="04090001">
      <w:start w:val="1"/>
      <w:numFmt w:val="bullet"/>
      <w:lvlText w:val=""/>
      <w:lvlJc w:val="left"/>
      <w:pPr>
        <w:tabs>
          <w:tab w:val="num" w:pos="720"/>
        </w:tabs>
        <w:ind w:left="720" w:hanging="360"/>
      </w:pPr>
      <w:rPr>
        <w:rFonts w:ascii="Symbol" w:hAnsi="Symbol" w:hint="default"/>
        <w:b/>
        <w:i w:val="0"/>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6551331"/>
    <w:multiLevelType w:val="multilevel"/>
    <w:tmpl w:val="F7087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EC4832"/>
    <w:multiLevelType w:val="hybridMultilevel"/>
    <w:tmpl w:val="C90C6BB4"/>
    <w:lvl w:ilvl="0" w:tplc="1DF6E160">
      <w:start w:val="1"/>
      <w:numFmt w:val="upperLetter"/>
      <w:lvlText w:val="%1."/>
      <w:lvlJc w:val="left"/>
      <w:pPr>
        <w:tabs>
          <w:tab w:val="num" w:pos="1080"/>
        </w:tabs>
        <w:ind w:left="1080" w:hanging="360"/>
      </w:pPr>
      <w:rPr>
        <w:rFonts w:ascii="Frutiger LT 65 Bold" w:hAnsi="Frutiger LT 65 Bold" w:hint="default"/>
      </w:rPr>
    </w:lvl>
    <w:lvl w:ilvl="1" w:tplc="1DF6E160">
      <w:start w:val="1"/>
      <w:numFmt w:val="upperLetter"/>
      <w:lvlText w:val="%2."/>
      <w:lvlJc w:val="left"/>
      <w:pPr>
        <w:tabs>
          <w:tab w:val="num" w:pos="1080"/>
        </w:tabs>
        <w:ind w:left="1080" w:hanging="360"/>
      </w:pPr>
      <w:rPr>
        <w:rFonts w:ascii="Frutiger LT 65 Bold" w:hAnsi="Frutiger LT 65 Bold"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3C430F6B"/>
    <w:multiLevelType w:val="hybridMultilevel"/>
    <w:tmpl w:val="8A18514E"/>
    <w:lvl w:ilvl="0" w:tplc="2A709772">
      <w:start w:val="1"/>
      <w:numFmt w:val="low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F3D4FFF"/>
    <w:multiLevelType w:val="hybridMultilevel"/>
    <w:tmpl w:val="7C28721A"/>
    <w:lvl w:ilvl="0" w:tplc="AF00333E">
      <w:start w:val="1"/>
      <w:numFmt w:val="upperLetter"/>
      <w:lvlText w:val="%1."/>
      <w:lvlJc w:val="left"/>
      <w:pPr>
        <w:tabs>
          <w:tab w:val="num" w:pos="360"/>
        </w:tabs>
        <w:ind w:left="360" w:hanging="360"/>
      </w:pPr>
      <w:rPr>
        <w:rFonts w:ascii="Frutiger LT 65 Bold" w:hAnsi="Frutiger LT 65 Bold" w:cs="FrutigerLT-Italic" w:hint="default"/>
        <w:b w:val="0"/>
        <w:bCs w:val="0"/>
        <w:i w:val="0"/>
        <w:iCs w:val="0"/>
        <w:sz w:val="20"/>
        <w:szCs w:val="20"/>
      </w:rPr>
    </w:lvl>
    <w:lvl w:ilvl="1" w:tplc="E968F398">
      <w:start w:val="1"/>
      <w:numFmt w:val="lowerRoman"/>
      <w:lvlText w:val="(%2)"/>
      <w:lvlJc w:val="left"/>
      <w:pPr>
        <w:tabs>
          <w:tab w:val="num" w:pos="1851"/>
        </w:tabs>
        <w:ind w:left="1851" w:hanging="720"/>
      </w:pPr>
      <w:rPr>
        <w:rFonts w:hint="default"/>
        <w:b/>
      </w:rPr>
    </w:lvl>
    <w:lvl w:ilvl="2" w:tplc="0409001B">
      <w:start w:val="1"/>
      <w:numFmt w:val="lowerRoman"/>
      <w:lvlText w:val="%3."/>
      <w:lvlJc w:val="right"/>
      <w:pPr>
        <w:tabs>
          <w:tab w:val="num" w:pos="2211"/>
        </w:tabs>
        <w:ind w:left="2211" w:hanging="180"/>
      </w:pPr>
    </w:lvl>
    <w:lvl w:ilvl="3" w:tplc="0409000F">
      <w:start w:val="1"/>
      <w:numFmt w:val="decimal"/>
      <w:lvlText w:val="%4."/>
      <w:lvlJc w:val="left"/>
      <w:pPr>
        <w:tabs>
          <w:tab w:val="num" w:pos="2931"/>
        </w:tabs>
        <w:ind w:left="2931" w:hanging="360"/>
      </w:pPr>
    </w:lvl>
    <w:lvl w:ilvl="4" w:tplc="04090019">
      <w:start w:val="1"/>
      <w:numFmt w:val="lowerLetter"/>
      <w:lvlText w:val="%5."/>
      <w:lvlJc w:val="left"/>
      <w:pPr>
        <w:tabs>
          <w:tab w:val="num" w:pos="3651"/>
        </w:tabs>
        <w:ind w:left="3651" w:hanging="360"/>
      </w:pPr>
    </w:lvl>
    <w:lvl w:ilvl="5" w:tplc="0409001B">
      <w:start w:val="1"/>
      <w:numFmt w:val="lowerRoman"/>
      <w:lvlText w:val="%6."/>
      <w:lvlJc w:val="right"/>
      <w:pPr>
        <w:tabs>
          <w:tab w:val="num" w:pos="4371"/>
        </w:tabs>
        <w:ind w:left="4371" w:hanging="180"/>
      </w:pPr>
    </w:lvl>
    <w:lvl w:ilvl="6" w:tplc="0409000F">
      <w:start w:val="1"/>
      <w:numFmt w:val="decimal"/>
      <w:lvlText w:val="%7."/>
      <w:lvlJc w:val="left"/>
      <w:pPr>
        <w:tabs>
          <w:tab w:val="num" w:pos="5091"/>
        </w:tabs>
        <w:ind w:left="5091" w:hanging="360"/>
      </w:pPr>
    </w:lvl>
    <w:lvl w:ilvl="7" w:tplc="04090019">
      <w:start w:val="1"/>
      <w:numFmt w:val="lowerLetter"/>
      <w:lvlText w:val="%8."/>
      <w:lvlJc w:val="left"/>
      <w:pPr>
        <w:tabs>
          <w:tab w:val="num" w:pos="5811"/>
        </w:tabs>
        <w:ind w:left="5811" w:hanging="360"/>
      </w:pPr>
    </w:lvl>
    <w:lvl w:ilvl="8" w:tplc="0409001B">
      <w:start w:val="1"/>
      <w:numFmt w:val="lowerRoman"/>
      <w:lvlText w:val="%9."/>
      <w:lvlJc w:val="right"/>
      <w:pPr>
        <w:tabs>
          <w:tab w:val="num" w:pos="6531"/>
        </w:tabs>
        <w:ind w:left="6531" w:hanging="180"/>
      </w:pPr>
    </w:lvl>
  </w:abstractNum>
  <w:abstractNum w:abstractNumId="24" w15:restartNumberingAfterBreak="0">
    <w:nsid w:val="406A62E9"/>
    <w:multiLevelType w:val="hybridMultilevel"/>
    <w:tmpl w:val="AD2E43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3641DC3"/>
    <w:multiLevelType w:val="hybridMultilevel"/>
    <w:tmpl w:val="2D8263F4"/>
    <w:lvl w:ilvl="0" w:tplc="04090015">
      <w:start w:val="2"/>
      <w:numFmt w:val="upp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44BB6B1A"/>
    <w:multiLevelType w:val="hybridMultilevel"/>
    <w:tmpl w:val="A8CADC2A"/>
    <w:lvl w:ilvl="0" w:tplc="25F44A68">
      <w:start w:val="1"/>
      <w:numFmt w:val="lowerRoman"/>
      <w:lvlText w:val="(%1)"/>
      <w:lvlJc w:val="left"/>
      <w:pPr>
        <w:tabs>
          <w:tab w:val="num" w:pos="1260"/>
        </w:tabs>
        <w:ind w:left="1260" w:hanging="720"/>
      </w:pPr>
      <w:rPr>
        <w:rFonts w:hint="default"/>
        <w:b w:val="0"/>
      </w:rPr>
    </w:lvl>
    <w:lvl w:ilvl="1" w:tplc="04090015">
      <w:start w:val="1"/>
      <w:numFmt w:val="upp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57F66B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6D3420B"/>
    <w:multiLevelType w:val="hybridMultilevel"/>
    <w:tmpl w:val="3814A714"/>
    <w:lvl w:ilvl="0" w:tplc="566AA000">
      <w:start w:val="5"/>
      <w:numFmt w:val="upperLetter"/>
      <w:lvlText w:val="%1."/>
      <w:lvlJc w:val="left"/>
      <w:pPr>
        <w:tabs>
          <w:tab w:val="num" w:pos="360"/>
        </w:tabs>
        <w:ind w:left="360" w:hanging="360"/>
      </w:pPr>
      <w:rPr>
        <w:rFonts w:hint="default"/>
        <w:b/>
        <w:i w:val="0"/>
        <w:sz w:val="28"/>
        <w:szCs w:val="28"/>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7930918"/>
    <w:multiLevelType w:val="hybridMultilevel"/>
    <w:tmpl w:val="3D74E888"/>
    <w:lvl w:ilvl="0" w:tplc="566AA000">
      <w:start w:val="5"/>
      <w:numFmt w:val="upperLetter"/>
      <w:lvlText w:val="%1."/>
      <w:lvlJc w:val="left"/>
      <w:pPr>
        <w:tabs>
          <w:tab w:val="num" w:pos="720"/>
        </w:tabs>
        <w:ind w:left="720" w:hanging="360"/>
      </w:pPr>
      <w:rPr>
        <w:rFonts w:hint="default"/>
        <w:b/>
        <w:i w:val="0"/>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7B35CD7"/>
    <w:multiLevelType w:val="hybridMultilevel"/>
    <w:tmpl w:val="7DB88B04"/>
    <w:lvl w:ilvl="0" w:tplc="681444D8">
      <w:start w:val="1"/>
      <w:numFmt w:val="lowerRoman"/>
      <w:lvlText w:val="%1."/>
      <w:lvlJc w:val="left"/>
      <w:pPr>
        <w:ind w:left="480" w:hanging="720"/>
      </w:pPr>
      <w:rPr>
        <w:rFonts w:hint="default"/>
        <w:sz w:val="20"/>
      </w:rPr>
    </w:lvl>
    <w:lvl w:ilvl="1" w:tplc="04090019" w:tentative="1">
      <w:start w:val="1"/>
      <w:numFmt w:val="lowerLetter"/>
      <w:lvlText w:val="%2."/>
      <w:lvlJc w:val="left"/>
      <w:pPr>
        <w:ind w:left="840" w:hanging="360"/>
      </w:pPr>
    </w:lvl>
    <w:lvl w:ilvl="2" w:tplc="0409001B" w:tentative="1">
      <w:start w:val="1"/>
      <w:numFmt w:val="lowerRoman"/>
      <w:lvlText w:val="%3."/>
      <w:lvlJc w:val="right"/>
      <w:pPr>
        <w:ind w:left="1560" w:hanging="180"/>
      </w:pPr>
    </w:lvl>
    <w:lvl w:ilvl="3" w:tplc="0409000F" w:tentative="1">
      <w:start w:val="1"/>
      <w:numFmt w:val="decimal"/>
      <w:lvlText w:val="%4."/>
      <w:lvlJc w:val="left"/>
      <w:pPr>
        <w:ind w:left="2280" w:hanging="360"/>
      </w:pPr>
    </w:lvl>
    <w:lvl w:ilvl="4" w:tplc="04090019" w:tentative="1">
      <w:start w:val="1"/>
      <w:numFmt w:val="lowerLetter"/>
      <w:lvlText w:val="%5."/>
      <w:lvlJc w:val="left"/>
      <w:pPr>
        <w:ind w:left="3000" w:hanging="360"/>
      </w:pPr>
    </w:lvl>
    <w:lvl w:ilvl="5" w:tplc="0409001B" w:tentative="1">
      <w:start w:val="1"/>
      <w:numFmt w:val="lowerRoman"/>
      <w:lvlText w:val="%6."/>
      <w:lvlJc w:val="right"/>
      <w:pPr>
        <w:ind w:left="3720" w:hanging="180"/>
      </w:pPr>
    </w:lvl>
    <w:lvl w:ilvl="6" w:tplc="0409000F" w:tentative="1">
      <w:start w:val="1"/>
      <w:numFmt w:val="decimal"/>
      <w:lvlText w:val="%7."/>
      <w:lvlJc w:val="left"/>
      <w:pPr>
        <w:ind w:left="4440" w:hanging="360"/>
      </w:pPr>
    </w:lvl>
    <w:lvl w:ilvl="7" w:tplc="04090019" w:tentative="1">
      <w:start w:val="1"/>
      <w:numFmt w:val="lowerLetter"/>
      <w:lvlText w:val="%8."/>
      <w:lvlJc w:val="left"/>
      <w:pPr>
        <w:ind w:left="5160" w:hanging="360"/>
      </w:pPr>
    </w:lvl>
    <w:lvl w:ilvl="8" w:tplc="0409001B" w:tentative="1">
      <w:start w:val="1"/>
      <w:numFmt w:val="lowerRoman"/>
      <w:lvlText w:val="%9."/>
      <w:lvlJc w:val="right"/>
      <w:pPr>
        <w:ind w:left="5880" w:hanging="180"/>
      </w:pPr>
    </w:lvl>
  </w:abstractNum>
  <w:abstractNum w:abstractNumId="31" w15:restartNumberingAfterBreak="0">
    <w:nsid w:val="49FF063A"/>
    <w:multiLevelType w:val="hybridMultilevel"/>
    <w:tmpl w:val="C318ED9C"/>
    <w:lvl w:ilvl="0" w:tplc="B05685C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BCA5BD5"/>
    <w:multiLevelType w:val="hybridMultilevel"/>
    <w:tmpl w:val="9D4CD85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515619E8"/>
    <w:multiLevelType w:val="hybridMultilevel"/>
    <w:tmpl w:val="F2AE8D0E"/>
    <w:lvl w:ilvl="0" w:tplc="F6502134">
      <w:start w:val="7"/>
      <w:numFmt w:val="upperLetter"/>
      <w:lvlText w:val="%1."/>
      <w:lvlJc w:val="left"/>
      <w:pPr>
        <w:tabs>
          <w:tab w:val="num" w:pos="360"/>
        </w:tabs>
        <w:ind w:left="360" w:hanging="360"/>
      </w:pPr>
      <w:rPr>
        <w:rFonts w:hint="default"/>
        <w:b/>
        <w:bCs/>
        <w:i w:val="0"/>
        <w:sz w:val="24"/>
        <w:szCs w:val="24"/>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4" w15:restartNumberingAfterBreak="0">
    <w:nsid w:val="552524BB"/>
    <w:multiLevelType w:val="hybridMultilevel"/>
    <w:tmpl w:val="8A6A789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553816BF"/>
    <w:multiLevelType w:val="hybridMultilevel"/>
    <w:tmpl w:val="C1A2E0B4"/>
    <w:lvl w:ilvl="0" w:tplc="04090001">
      <w:start w:val="1"/>
      <w:numFmt w:val="bullet"/>
      <w:lvlText w:val=""/>
      <w:lvlJc w:val="left"/>
      <w:pPr>
        <w:tabs>
          <w:tab w:val="num" w:pos="270"/>
        </w:tabs>
        <w:ind w:left="270" w:hanging="360"/>
      </w:pPr>
      <w:rPr>
        <w:rFonts w:ascii="Symbol" w:hAnsi="Symbol" w:hint="default"/>
      </w:rPr>
    </w:lvl>
    <w:lvl w:ilvl="1" w:tplc="04090003" w:tentative="1">
      <w:start w:val="1"/>
      <w:numFmt w:val="bullet"/>
      <w:lvlText w:val="o"/>
      <w:lvlJc w:val="left"/>
      <w:pPr>
        <w:tabs>
          <w:tab w:val="num" w:pos="990"/>
        </w:tabs>
        <w:ind w:left="990" w:hanging="360"/>
      </w:pPr>
      <w:rPr>
        <w:rFonts w:ascii="Courier New" w:hAnsi="Courier New" w:cs="Courier New" w:hint="default"/>
      </w:rPr>
    </w:lvl>
    <w:lvl w:ilvl="2" w:tplc="04090005" w:tentative="1">
      <w:start w:val="1"/>
      <w:numFmt w:val="bullet"/>
      <w:lvlText w:val=""/>
      <w:lvlJc w:val="left"/>
      <w:pPr>
        <w:tabs>
          <w:tab w:val="num" w:pos="1710"/>
        </w:tabs>
        <w:ind w:left="1710" w:hanging="360"/>
      </w:pPr>
      <w:rPr>
        <w:rFonts w:ascii="Wingdings" w:hAnsi="Wingdings" w:hint="default"/>
      </w:rPr>
    </w:lvl>
    <w:lvl w:ilvl="3" w:tplc="04090001" w:tentative="1">
      <w:start w:val="1"/>
      <w:numFmt w:val="bullet"/>
      <w:lvlText w:val=""/>
      <w:lvlJc w:val="left"/>
      <w:pPr>
        <w:tabs>
          <w:tab w:val="num" w:pos="2430"/>
        </w:tabs>
        <w:ind w:left="2430" w:hanging="360"/>
      </w:pPr>
      <w:rPr>
        <w:rFonts w:ascii="Symbol" w:hAnsi="Symbol" w:hint="default"/>
      </w:rPr>
    </w:lvl>
    <w:lvl w:ilvl="4" w:tplc="04090003" w:tentative="1">
      <w:start w:val="1"/>
      <w:numFmt w:val="bullet"/>
      <w:lvlText w:val="o"/>
      <w:lvlJc w:val="left"/>
      <w:pPr>
        <w:tabs>
          <w:tab w:val="num" w:pos="3150"/>
        </w:tabs>
        <w:ind w:left="3150" w:hanging="360"/>
      </w:pPr>
      <w:rPr>
        <w:rFonts w:ascii="Courier New" w:hAnsi="Courier New" w:cs="Courier New" w:hint="default"/>
      </w:rPr>
    </w:lvl>
    <w:lvl w:ilvl="5" w:tplc="04090005" w:tentative="1">
      <w:start w:val="1"/>
      <w:numFmt w:val="bullet"/>
      <w:lvlText w:val=""/>
      <w:lvlJc w:val="left"/>
      <w:pPr>
        <w:tabs>
          <w:tab w:val="num" w:pos="3870"/>
        </w:tabs>
        <w:ind w:left="3870" w:hanging="360"/>
      </w:pPr>
      <w:rPr>
        <w:rFonts w:ascii="Wingdings" w:hAnsi="Wingdings" w:hint="default"/>
      </w:rPr>
    </w:lvl>
    <w:lvl w:ilvl="6" w:tplc="04090001" w:tentative="1">
      <w:start w:val="1"/>
      <w:numFmt w:val="bullet"/>
      <w:lvlText w:val=""/>
      <w:lvlJc w:val="left"/>
      <w:pPr>
        <w:tabs>
          <w:tab w:val="num" w:pos="4590"/>
        </w:tabs>
        <w:ind w:left="4590" w:hanging="360"/>
      </w:pPr>
      <w:rPr>
        <w:rFonts w:ascii="Symbol" w:hAnsi="Symbol" w:hint="default"/>
      </w:rPr>
    </w:lvl>
    <w:lvl w:ilvl="7" w:tplc="04090003" w:tentative="1">
      <w:start w:val="1"/>
      <w:numFmt w:val="bullet"/>
      <w:lvlText w:val="o"/>
      <w:lvlJc w:val="left"/>
      <w:pPr>
        <w:tabs>
          <w:tab w:val="num" w:pos="5310"/>
        </w:tabs>
        <w:ind w:left="5310" w:hanging="360"/>
      </w:pPr>
      <w:rPr>
        <w:rFonts w:ascii="Courier New" w:hAnsi="Courier New" w:cs="Courier New" w:hint="default"/>
      </w:rPr>
    </w:lvl>
    <w:lvl w:ilvl="8" w:tplc="04090005" w:tentative="1">
      <w:start w:val="1"/>
      <w:numFmt w:val="bullet"/>
      <w:lvlText w:val=""/>
      <w:lvlJc w:val="left"/>
      <w:pPr>
        <w:tabs>
          <w:tab w:val="num" w:pos="6030"/>
        </w:tabs>
        <w:ind w:left="6030" w:hanging="360"/>
      </w:pPr>
      <w:rPr>
        <w:rFonts w:ascii="Wingdings" w:hAnsi="Wingdings" w:hint="default"/>
      </w:rPr>
    </w:lvl>
  </w:abstractNum>
  <w:abstractNum w:abstractNumId="36" w15:restartNumberingAfterBreak="0">
    <w:nsid w:val="5FCF434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8C46722"/>
    <w:multiLevelType w:val="hybridMultilevel"/>
    <w:tmpl w:val="8FDC772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8" w15:restartNumberingAfterBreak="0">
    <w:nsid w:val="6CC169A5"/>
    <w:multiLevelType w:val="hybridMultilevel"/>
    <w:tmpl w:val="72B284F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9" w15:restartNumberingAfterBreak="0">
    <w:nsid w:val="6FDF0D06"/>
    <w:multiLevelType w:val="hybridMultilevel"/>
    <w:tmpl w:val="4284528E"/>
    <w:lvl w:ilvl="0" w:tplc="7F288C34">
      <w:start w:val="2"/>
      <w:numFmt w:val="upperLetter"/>
      <w:lvlText w:val="%1."/>
      <w:lvlJc w:val="left"/>
      <w:pPr>
        <w:tabs>
          <w:tab w:val="num" w:pos="360"/>
        </w:tabs>
        <w:ind w:left="360" w:hanging="360"/>
      </w:pPr>
      <w:rPr>
        <w:rFonts w:ascii="Frutiger LT 65 Bold" w:hAnsi="Frutiger LT 65 Bold" w:hint="default"/>
        <w:b w:val="0"/>
        <w:i w:val="0"/>
        <w:sz w:val="28"/>
        <w:szCs w:val="28"/>
      </w:rPr>
    </w:lvl>
    <w:lvl w:ilvl="1" w:tplc="04090019">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abstractNum w:abstractNumId="40" w15:restartNumberingAfterBreak="0">
    <w:nsid w:val="734B44DD"/>
    <w:multiLevelType w:val="hybridMultilevel"/>
    <w:tmpl w:val="CAACB090"/>
    <w:lvl w:ilvl="0" w:tplc="95B245D0">
      <w:start w:val="1"/>
      <w:numFmt w:val="lowerRoman"/>
      <w:lvlText w:val="(%1)"/>
      <w:lvlJc w:val="left"/>
      <w:pPr>
        <w:tabs>
          <w:tab w:val="num" w:pos="1200"/>
        </w:tabs>
        <w:ind w:left="1200" w:hanging="72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41" w15:restartNumberingAfterBreak="0">
    <w:nsid w:val="742625A8"/>
    <w:multiLevelType w:val="hybridMultilevel"/>
    <w:tmpl w:val="8CECA8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70C498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7F94B1F"/>
    <w:multiLevelType w:val="hybridMultilevel"/>
    <w:tmpl w:val="DBCA7E2C"/>
    <w:lvl w:ilvl="0" w:tplc="5722134E">
      <w:start w:val="1"/>
      <w:numFmt w:val="low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4" w15:restartNumberingAfterBreak="0">
    <w:nsid w:val="799D61A2"/>
    <w:multiLevelType w:val="hybridMultilevel"/>
    <w:tmpl w:val="D410F3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5" w15:restartNumberingAfterBreak="0">
    <w:nsid w:val="7A4C11C5"/>
    <w:multiLevelType w:val="hybridMultilevel"/>
    <w:tmpl w:val="F1F4C88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6" w15:restartNumberingAfterBreak="0">
    <w:nsid w:val="7D740DF5"/>
    <w:multiLevelType w:val="multilevel"/>
    <w:tmpl w:val="35A8D2D8"/>
    <w:lvl w:ilvl="0">
      <w:start w:val="1"/>
      <w:numFmt w:val="upperLetter"/>
      <w:lvlText w:val="%1."/>
      <w:lvlJc w:val="left"/>
      <w:pPr>
        <w:tabs>
          <w:tab w:val="num" w:pos="360"/>
        </w:tabs>
        <w:ind w:left="360" w:hanging="360"/>
      </w:pPr>
      <w:rPr>
        <w:rFonts w:hint="default"/>
        <w:b w:val="0"/>
        <w:bCs w:val="0"/>
        <w:i w:val="0"/>
        <w:iCs w:val="0"/>
      </w:rPr>
    </w:lvl>
    <w:lvl w:ilvl="1">
      <w:start w:val="1"/>
      <w:numFmt w:val="lowerRoman"/>
      <w:lvlText w:val="(%2)"/>
      <w:lvlJc w:val="left"/>
      <w:pPr>
        <w:tabs>
          <w:tab w:val="num" w:pos="1851"/>
        </w:tabs>
        <w:ind w:left="1851" w:hanging="720"/>
      </w:pPr>
      <w:rPr>
        <w:rFonts w:hint="default"/>
      </w:rPr>
    </w:lvl>
    <w:lvl w:ilvl="2">
      <w:start w:val="1"/>
      <w:numFmt w:val="lowerRoman"/>
      <w:lvlText w:val="%3."/>
      <w:lvlJc w:val="right"/>
      <w:pPr>
        <w:tabs>
          <w:tab w:val="num" w:pos="2211"/>
        </w:tabs>
        <w:ind w:left="2211" w:hanging="180"/>
      </w:pPr>
    </w:lvl>
    <w:lvl w:ilvl="3">
      <w:start w:val="1"/>
      <w:numFmt w:val="decimal"/>
      <w:lvlText w:val="%4."/>
      <w:lvlJc w:val="left"/>
      <w:pPr>
        <w:tabs>
          <w:tab w:val="num" w:pos="2931"/>
        </w:tabs>
        <w:ind w:left="2931" w:hanging="360"/>
      </w:pPr>
    </w:lvl>
    <w:lvl w:ilvl="4">
      <w:start w:val="1"/>
      <w:numFmt w:val="lowerLetter"/>
      <w:lvlText w:val="%5."/>
      <w:lvlJc w:val="left"/>
      <w:pPr>
        <w:tabs>
          <w:tab w:val="num" w:pos="3651"/>
        </w:tabs>
        <w:ind w:left="3651" w:hanging="360"/>
      </w:pPr>
    </w:lvl>
    <w:lvl w:ilvl="5">
      <w:start w:val="1"/>
      <w:numFmt w:val="lowerRoman"/>
      <w:lvlText w:val="%6."/>
      <w:lvlJc w:val="right"/>
      <w:pPr>
        <w:tabs>
          <w:tab w:val="num" w:pos="4371"/>
        </w:tabs>
        <w:ind w:left="4371" w:hanging="180"/>
      </w:pPr>
    </w:lvl>
    <w:lvl w:ilvl="6">
      <w:start w:val="1"/>
      <w:numFmt w:val="decimal"/>
      <w:lvlText w:val="%7."/>
      <w:lvlJc w:val="left"/>
      <w:pPr>
        <w:tabs>
          <w:tab w:val="num" w:pos="5091"/>
        </w:tabs>
        <w:ind w:left="5091" w:hanging="360"/>
      </w:pPr>
    </w:lvl>
    <w:lvl w:ilvl="7">
      <w:start w:val="1"/>
      <w:numFmt w:val="lowerLetter"/>
      <w:lvlText w:val="%8."/>
      <w:lvlJc w:val="left"/>
      <w:pPr>
        <w:tabs>
          <w:tab w:val="num" w:pos="5811"/>
        </w:tabs>
        <w:ind w:left="5811" w:hanging="360"/>
      </w:pPr>
    </w:lvl>
    <w:lvl w:ilvl="8">
      <w:start w:val="1"/>
      <w:numFmt w:val="lowerRoman"/>
      <w:lvlText w:val="%9."/>
      <w:lvlJc w:val="right"/>
      <w:pPr>
        <w:tabs>
          <w:tab w:val="num" w:pos="6531"/>
        </w:tabs>
        <w:ind w:left="6531" w:hanging="180"/>
      </w:pPr>
    </w:lvl>
  </w:abstractNum>
  <w:abstractNum w:abstractNumId="47" w15:restartNumberingAfterBreak="0">
    <w:nsid w:val="7D795425"/>
    <w:multiLevelType w:val="multilevel"/>
    <w:tmpl w:val="579206E6"/>
    <w:lvl w:ilvl="0">
      <w:start w:val="1"/>
      <w:numFmt w:val="lowerRoman"/>
      <w:lvlText w:val="(%1)"/>
      <w:lvlJc w:val="left"/>
      <w:pPr>
        <w:tabs>
          <w:tab w:val="num" w:pos="1260"/>
        </w:tabs>
        <w:ind w:left="1260" w:hanging="720"/>
      </w:pPr>
      <w:rPr>
        <w:rFonts w:hint="default"/>
        <w:b w:val="0"/>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48" w15:restartNumberingAfterBreak="0">
    <w:nsid w:val="7DAF6C5E"/>
    <w:multiLevelType w:val="hybridMultilevel"/>
    <w:tmpl w:val="AF74729A"/>
    <w:lvl w:ilvl="0" w:tplc="649C53F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9" w15:restartNumberingAfterBreak="0">
    <w:nsid w:val="7EF85392"/>
    <w:multiLevelType w:val="hybridMultilevel"/>
    <w:tmpl w:val="1EC0EBFA"/>
    <w:lvl w:ilvl="0" w:tplc="7FA685B4">
      <w:start w:val="1"/>
      <w:numFmt w:val="lowerRoman"/>
      <w:lvlText w:val="%1."/>
      <w:lvlJc w:val="righ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04819359">
    <w:abstractNumId w:val="33"/>
  </w:num>
  <w:num w:numId="2" w16cid:durableId="705759488">
    <w:abstractNumId w:val="5"/>
  </w:num>
  <w:num w:numId="3" w16cid:durableId="259265775">
    <w:abstractNumId w:val="44"/>
  </w:num>
  <w:num w:numId="4" w16cid:durableId="196284326">
    <w:abstractNumId w:val="38"/>
  </w:num>
  <w:num w:numId="5" w16cid:durableId="221674384">
    <w:abstractNumId w:val="23"/>
  </w:num>
  <w:num w:numId="6" w16cid:durableId="657030186">
    <w:abstractNumId w:val="1"/>
  </w:num>
  <w:num w:numId="7" w16cid:durableId="2037581971">
    <w:abstractNumId w:val="46"/>
  </w:num>
  <w:num w:numId="8" w16cid:durableId="752093855">
    <w:abstractNumId w:val="27"/>
  </w:num>
  <w:num w:numId="9" w16cid:durableId="1910384066">
    <w:abstractNumId w:val="36"/>
  </w:num>
  <w:num w:numId="10" w16cid:durableId="174655260">
    <w:abstractNumId w:val="42"/>
  </w:num>
  <w:num w:numId="11" w16cid:durableId="287711609">
    <w:abstractNumId w:val="3"/>
  </w:num>
  <w:num w:numId="12" w16cid:durableId="418991113">
    <w:abstractNumId w:val="8"/>
  </w:num>
  <w:num w:numId="13" w16cid:durableId="1451124888">
    <w:abstractNumId w:val="21"/>
  </w:num>
  <w:num w:numId="14" w16cid:durableId="941768243">
    <w:abstractNumId w:val="16"/>
  </w:num>
  <w:num w:numId="15" w16cid:durableId="486820065">
    <w:abstractNumId w:val="15"/>
  </w:num>
  <w:num w:numId="16" w16cid:durableId="137962704">
    <w:abstractNumId w:val="4"/>
  </w:num>
  <w:num w:numId="17" w16cid:durableId="129595306">
    <w:abstractNumId w:val="0"/>
  </w:num>
  <w:num w:numId="18" w16cid:durableId="580991250">
    <w:abstractNumId w:val="24"/>
  </w:num>
  <w:num w:numId="19" w16cid:durableId="454058242">
    <w:abstractNumId w:val="45"/>
  </w:num>
  <w:num w:numId="20" w16cid:durableId="1365399769">
    <w:abstractNumId w:val="7"/>
  </w:num>
  <w:num w:numId="21" w16cid:durableId="1016805480">
    <w:abstractNumId w:val="25"/>
  </w:num>
  <w:num w:numId="22" w16cid:durableId="1277710948">
    <w:abstractNumId w:val="39"/>
  </w:num>
  <w:num w:numId="23" w16cid:durableId="373042036">
    <w:abstractNumId w:val="9"/>
  </w:num>
  <w:num w:numId="24" w16cid:durableId="65032649">
    <w:abstractNumId w:val="22"/>
  </w:num>
  <w:num w:numId="25" w16cid:durableId="952395775">
    <w:abstractNumId w:val="12"/>
  </w:num>
  <w:num w:numId="26" w16cid:durableId="611205919">
    <w:abstractNumId w:val="17"/>
  </w:num>
  <w:num w:numId="27" w16cid:durableId="1923635985">
    <w:abstractNumId w:val="13"/>
  </w:num>
  <w:num w:numId="28" w16cid:durableId="115090777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23949264">
    <w:abstractNumId w:val="11"/>
  </w:num>
  <w:num w:numId="30" w16cid:durableId="1513496624">
    <w:abstractNumId w:val="35"/>
  </w:num>
  <w:num w:numId="31" w16cid:durableId="767503274">
    <w:abstractNumId w:val="41"/>
  </w:num>
  <w:num w:numId="32" w16cid:durableId="1502545046">
    <w:abstractNumId w:val="49"/>
  </w:num>
  <w:num w:numId="33" w16cid:durableId="704134711">
    <w:abstractNumId w:val="47"/>
  </w:num>
  <w:num w:numId="34" w16cid:durableId="265890256">
    <w:abstractNumId w:val="26"/>
  </w:num>
  <w:num w:numId="35" w16cid:durableId="1682508138">
    <w:abstractNumId w:val="10"/>
  </w:num>
  <w:num w:numId="36" w16cid:durableId="552738407">
    <w:abstractNumId w:val="40"/>
  </w:num>
  <w:num w:numId="37" w16cid:durableId="1947231662">
    <w:abstractNumId w:val="2"/>
  </w:num>
  <w:num w:numId="38" w16cid:durableId="133958359">
    <w:abstractNumId w:val="31"/>
  </w:num>
  <w:num w:numId="39" w16cid:durableId="1669282414">
    <w:abstractNumId w:val="34"/>
  </w:num>
  <w:num w:numId="40" w16cid:durableId="1104156485">
    <w:abstractNumId w:val="37"/>
  </w:num>
  <w:num w:numId="41" w16cid:durableId="1327588557">
    <w:abstractNumId w:val="18"/>
  </w:num>
  <w:num w:numId="42" w16cid:durableId="943074300">
    <w:abstractNumId w:val="28"/>
  </w:num>
  <w:num w:numId="43" w16cid:durableId="1421949283">
    <w:abstractNumId w:val="29"/>
  </w:num>
  <w:num w:numId="44" w16cid:durableId="569923462">
    <w:abstractNumId w:val="19"/>
  </w:num>
  <w:num w:numId="45" w16cid:durableId="1288120039">
    <w:abstractNumId w:val="14"/>
  </w:num>
  <w:num w:numId="46" w16cid:durableId="1176337777">
    <w:abstractNumId w:val="30"/>
  </w:num>
  <w:num w:numId="47" w16cid:durableId="252977313">
    <w:abstractNumId w:val="6"/>
  </w:num>
  <w:num w:numId="48" w16cid:durableId="484593069">
    <w:abstractNumId w:val="43"/>
  </w:num>
  <w:num w:numId="49" w16cid:durableId="268902707">
    <w:abstractNumId w:val="48"/>
  </w:num>
  <w:num w:numId="50" w16cid:durableId="1399280522">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inda Shannon">
    <w15:presenceInfo w15:providerId="AD" w15:userId="S::shannonl@stjohns.edu::3b029804-b29b-40e3-863f-454cd5726d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isplayHorizontalDrawingGridEvery w:val="0"/>
  <w:displayVerticalDrawingGridEvery w:val="0"/>
  <w:doNotUseMarginsForDrawingGridOrigin/>
  <w:doNotShadeFormData/>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903"/>
    <w:rsid w:val="00000E0D"/>
    <w:rsid w:val="00000FAA"/>
    <w:rsid w:val="000015A1"/>
    <w:rsid w:val="00010A44"/>
    <w:rsid w:val="000153F6"/>
    <w:rsid w:val="00021D57"/>
    <w:rsid w:val="000243CC"/>
    <w:rsid w:val="00024A91"/>
    <w:rsid w:val="00030F1C"/>
    <w:rsid w:val="0003149E"/>
    <w:rsid w:val="00032767"/>
    <w:rsid w:val="00035CF7"/>
    <w:rsid w:val="00037377"/>
    <w:rsid w:val="00037685"/>
    <w:rsid w:val="00041F1E"/>
    <w:rsid w:val="0004457B"/>
    <w:rsid w:val="00047BA8"/>
    <w:rsid w:val="00052614"/>
    <w:rsid w:val="0005624A"/>
    <w:rsid w:val="000600AC"/>
    <w:rsid w:val="0006697F"/>
    <w:rsid w:val="00072279"/>
    <w:rsid w:val="0008467A"/>
    <w:rsid w:val="00085AC3"/>
    <w:rsid w:val="00086FF6"/>
    <w:rsid w:val="00087BDB"/>
    <w:rsid w:val="0009386D"/>
    <w:rsid w:val="0009455D"/>
    <w:rsid w:val="000A0B39"/>
    <w:rsid w:val="000A1DF4"/>
    <w:rsid w:val="000A1E1B"/>
    <w:rsid w:val="000A3832"/>
    <w:rsid w:val="000A42AA"/>
    <w:rsid w:val="000A57B1"/>
    <w:rsid w:val="000A5D12"/>
    <w:rsid w:val="000B16AA"/>
    <w:rsid w:val="000B34AD"/>
    <w:rsid w:val="000B6EBB"/>
    <w:rsid w:val="000C0016"/>
    <w:rsid w:val="000C121E"/>
    <w:rsid w:val="000C3BA3"/>
    <w:rsid w:val="000D09F6"/>
    <w:rsid w:val="000D0B3C"/>
    <w:rsid w:val="000E1BD9"/>
    <w:rsid w:val="000E56BA"/>
    <w:rsid w:val="000F012B"/>
    <w:rsid w:val="000F35C4"/>
    <w:rsid w:val="000F4E09"/>
    <w:rsid w:val="000F561C"/>
    <w:rsid w:val="00101C42"/>
    <w:rsid w:val="0010414B"/>
    <w:rsid w:val="001046F2"/>
    <w:rsid w:val="00104B0B"/>
    <w:rsid w:val="00106B05"/>
    <w:rsid w:val="00106C64"/>
    <w:rsid w:val="00111474"/>
    <w:rsid w:val="00111C58"/>
    <w:rsid w:val="00112A58"/>
    <w:rsid w:val="0011474B"/>
    <w:rsid w:val="00117AD9"/>
    <w:rsid w:val="001236E2"/>
    <w:rsid w:val="00125188"/>
    <w:rsid w:val="001253A1"/>
    <w:rsid w:val="00126809"/>
    <w:rsid w:val="001302D1"/>
    <w:rsid w:val="001303E9"/>
    <w:rsid w:val="001364EF"/>
    <w:rsid w:val="001502DA"/>
    <w:rsid w:val="00150EBB"/>
    <w:rsid w:val="001539ED"/>
    <w:rsid w:val="001554EB"/>
    <w:rsid w:val="00157748"/>
    <w:rsid w:val="00165261"/>
    <w:rsid w:val="00166EE2"/>
    <w:rsid w:val="00171686"/>
    <w:rsid w:val="00171C31"/>
    <w:rsid w:val="001742E7"/>
    <w:rsid w:val="00174774"/>
    <w:rsid w:val="001773D0"/>
    <w:rsid w:val="00177F0A"/>
    <w:rsid w:val="0018310B"/>
    <w:rsid w:val="0018438A"/>
    <w:rsid w:val="001874FC"/>
    <w:rsid w:val="00192EE9"/>
    <w:rsid w:val="00193001"/>
    <w:rsid w:val="0019370D"/>
    <w:rsid w:val="00195CEA"/>
    <w:rsid w:val="001A75C3"/>
    <w:rsid w:val="001B033A"/>
    <w:rsid w:val="001B2739"/>
    <w:rsid w:val="001B5589"/>
    <w:rsid w:val="001C128A"/>
    <w:rsid w:val="001C35EB"/>
    <w:rsid w:val="001C74DD"/>
    <w:rsid w:val="001C76CA"/>
    <w:rsid w:val="001D173F"/>
    <w:rsid w:val="001D28BB"/>
    <w:rsid w:val="001D37FB"/>
    <w:rsid w:val="001D3D63"/>
    <w:rsid w:val="001D5221"/>
    <w:rsid w:val="001D5793"/>
    <w:rsid w:val="001D6402"/>
    <w:rsid w:val="001F12F0"/>
    <w:rsid w:val="001F3B34"/>
    <w:rsid w:val="001F582A"/>
    <w:rsid w:val="002003CD"/>
    <w:rsid w:val="00200944"/>
    <w:rsid w:val="00202E46"/>
    <w:rsid w:val="002072C2"/>
    <w:rsid w:val="00207F6B"/>
    <w:rsid w:val="00216616"/>
    <w:rsid w:val="00225BF1"/>
    <w:rsid w:val="00232DF7"/>
    <w:rsid w:val="00234559"/>
    <w:rsid w:val="00237E6F"/>
    <w:rsid w:val="00240535"/>
    <w:rsid w:val="002428B0"/>
    <w:rsid w:val="002441D2"/>
    <w:rsid w:val="002466EC"/>
    <w:rsid w:val="0025012C"/>
    <w:rsid w:val="00250728"/>
    <w:rsid w:val="002547BE"/>
    <w:rsid w:val="00255114"/>
    <w:rsid w:val="00255F04"/>
    <w:rsid w:val="00260971"/>
    <w:rsid w:val="002643BC"/>
    <w:rsid w:val="00264E1D"/>
    <w:rsid w:val="00264F56"/>
    <w:rsid w:val="00265CBA"/>
    <w:rsid w:val="00267A3E"/>
    <w:rsid w:val="002856D9"/>
    <w:rsid w:val="0028623F"/>
    <w:rsid w:val="00290FC8"/>
    <w:rsid w:val="00295F7D"/>
    <w:rsid w:val="00296D40"/>
    <w:rsid w:val="002A2182"/>
    <w:rsid w:val="002A287A"/>
    <w:rsid w:val="002A634B"/>
    <w:rsid w:val="002A7903"/>
    <w:rsid w:val="002A7C54"/>
    <w:rsid w:val="002A7D81"/>
    <w:rsid w:val="002B224C"/>
    <w:rsid w:val="002B2C65"/>
    <w:rsid w:val="002B2CA4"/>
    <w:rsid w:val="002B3A2F"/>
    <w:rsid w:val="002B64EC"/>
    <w:rsid w:val="002C0768"/>
    <w:rsid w:val="002C3928"/>
    <w:rsid w:val="002C3E78"/>
    <w:rsid w:val="002D08B5"/>
    <w:rsid w:val="002D1659"/>
    <w:rsid w:val="002E084B"/>
    <w:rsid w:val="002E420E"/>
    <w:rsid w:val="002E74D4"/>
    <w:rsid w:val="002E7CEC"/>
    <w:rsid w:val="002E7FDC"/>
    <w:rsid w:val="002F176E"/>
    <w:rsid w:val="002F2816"/>
    <w:rsid w:val="002F5493"/>
    <w:rsid w:val="002F697C"/>
    <w:rsid w:val="0030069E"/>
    <w:rsid w:val="00301599"/>
    <w:rsid w:val="00302DB6"/>
    <w:rsid w:val="00306D80"/>
    <w:rsid w:val="0031060F"/>
    <w:rsid w:val="00310D2B"/>
    <w:rsid w:val="00312238"/>
    <w:rsid w:val="00317A50"/>
    <w:rsid w:val="00320915"/>
    <w:rsid w:val="00320DA7"/>
    <w:rsid w:val="00320EC4"/>
    <w:rsid w:val="00321CD2"/>
    <w:rsid w:val="00322D6D"/>
    <w:rsid w:val="0032486A"/>
    <w:rsid w:val="0032492A"/>
    <w:rsid w:val="00324AD5"/>
    <w:rsid w:val="0032715B"/>
    <w:rsid w:val="003430B0"/>
    <w:rsid w:val="003444F0"/>
    <w:rsid w:val="00345CFF"/>
    <w:rsid w:val="003531A7"/>
    <w:rsid w:val="00353732"/>
    <w:rsid w:val="00353E00"/>
    <w:rsid w:val="003547BD"/>
    <w:rsid w:val="0035516C"/>
    <w:rsid w:val="00356EB9"/>
    <w:rsid w:val="003722E6"/>
    <w:rsid w:val="00374DFC"/>
    <w:rsid w:val="003764D9"/>
    <w:rsid w:val="00377560"/>
    <w:rsid w:val="00391E9C"/>
    <w:rsid w:val="00393458"/>
    <w:rsid w:val="003A64BE"/>
    <w:rsid w:val="003A7F43"/>
    <w:rsid w:val="003B014E"/>
    <w:rsid w:val="003B21A5"/>
    <w:rsid w:val="003B41B1"/>
    <w:rsid w:val="003B4B94"/>
    <w:rsid w:val="003B5A5D"/>
    <w:rsid w:val="003C1E89"/>
    <w:rsid w:val="003C3681"/>
    <w:rsid w:val="003C6C75"/>
    <w:rsid w:val="003D1C54"/>
    <w:rsid w:val="003D1F26"/>
    <w:rsid w:val="003E293A"/>
    <w:rsid w:val="003E4C84"/>
    <w:rsid w:val="003E7422"/>
    <w:rsid w:val="003F602E"/>
    <w:rsid w:val="00400475"/>
    <w:rsid w:val="004021B7"/>
    <w:rsid w:val="00403DF7"/>
    <w:rsid w:val="00410397"/>
    <w:rsid w:val="00413A18"/>
    <w:rsid w:val="00424AD0"/>
    <w:rsid w:val="0042539C"/>
    <w:rsid w:val="00426289"/>
    <w:rsid w:val="0042677F"/>
    <w:rsid w:val="004315B2"/>
    <w:rsid w:val="004331FB"/>
    <w:rsid w:val="00434EB6"/>
    <w:rsid w:val="00441B24"/>
    <w:rsid w:val="00444987"/>
    <w:rsid w:val="00454E39"/>
    <w:rsid w:val="00457AA4"/>
    <w:rsid w:val="00460F1D"/>
    <w:rsid w:val="004617A6"/>
    <w:rsid w:val="0046629A"/>
    <w:rsid w:val="00466BBB"/>
    <w:rsid w:val="004765DA"/>
    <w:rsid w:val="004767C8"/>
    <w:rsid w:val="00480215"/>
    <w:rsid w:val="004812A6"/>
    <w:rsid w:val="00482BE1"/>
    <w:rsid w:val="00485292"/>
    <w:rsid w:val="00493A97"/>
    <w:rsid w:val="004A1047"/>
    <w:rsid w:val="004A495B"/>
    <w:rsid w:val="004C7E35"/>
    <w:rsid w:val="004D0077"/>
    <w:rsid w:val="004D3748"/>
    <w:rsid w:val="004D5A3F"/>
    <w:rsid w:val="004E0BC3"/>
    <w:rsid w:val="004E1DD6"/>
    <w:rsid w:val="004E629B"/>
    <w:rsid w:val="004E7E34"/>
    <w:rsid w:val="004F0BCC"/>
    <w:rsid w:val="0050372C"/>
    <w:rsid w:val="0050753E"/>
    <w:rsid w:val="00511D31"/>
    <w:rsid w:val="00512F0E"/>
    <w:rsid w:val="00520222"/>
    <w:rsid w:val="00522BBB"/>
    <w:rsid w:val="0052360F"/>
    <w:rsid w:val="00524134"/>
    <w:rsid w:val="005251C1"/>
    <w:rsid w:val="00541037"/>
    <w:rsid w:val="0055194E"/>
    <w:rsid w:val="005566DA"/>
    <w:rsid w:val="005573F5"/>
    <w:rsid w:val="005608B7"/>
    <w:rsid w:val="00570264"/>
    <w:rsid w:val="005741DA"/>
    <w:rsid w:val="00574D28"/>
    <w:rsid w:val="00576484"/>
    <w:rsid w:val="00576519"/>
    <w:rsid w:val="00577517"/>
    <w:rsid w:val="00577FDA"/>
    <w:rsid w:val="00587798"/>
    <w:rsid w:val="005879EC"/>
    <w:rsid w:val="005A1DCF"/>
    <w:rsid w:val="005A42AA"/>
    <w:rsid w:val="005B22F7"/>
    <w:rsid w:val="005B4ECF"/>
    <w:rsid w:val="005B6A48"/>
    <w:rsid w:val="005B726A"/>
    <w:rsid w:val="005C031B"/>
    <w:rsid w:val="005C15AC"/>
    <w:rsid w:val="005C3500"/>
    <w:rsid w:val="005C3B29"/>
    <w:rsid w:val="005D0382"/>
    <w:rsid w:val="005D419E"/>
    <w:rsid w:val="005D7A0F"/>
    <w:rsid w:val="005E033C"/>
    <w:rsid w:val="005E2EFB"/>
    <w:rsid w:val="00600386"/>
    <w:rsid w:val="00601798"/>
    <w:rsid w:val="00603F18"/>
    <w:rsid w:val="00604280"/>
    <w:rsid w:val="0060483D"/>
    <w:rsid w:val="00606FC0"/>
    <w:rsid w:val="006073CE"/>
    <w:rsid w:val="00611138"/>
    <w:rsid w:val="00613236"/>
    <w:rsid w:val="00614A07"/>
    <w:rsid w:val="00617023"/>
    <w:rsid w:val="00623A95"/>
    <w:rsid w:val="00623CD5"/>
    <w:rsid w:val="0062403F"/>
    <w:rsid w:val="00626ED4"/>
    <w:rsid w:val="006276F6"/>
    <w:rsid w:val="00630C36"/>
    <w:rsid w:val="00642F84"/>
    <w:rsid w:val="00644C20"/>
    <w:rsid w:val="006456CD"/>
    <w:rsid w:val="006467AA"/>
    <w:rsid w:val="00646AD9"/>
    <w:rsid w:val="00652F12"/>
    <w:rsid w:val="00653924"/>
    <w:rsid w:val="00657931"/>
    <w:rsid w:val="00661461"/>
    <w:rsid w:val="00661487"/>
    <w:rsid w:val="006616F8"/>
    <w:rsid w:val="0066522A"/>
    <w:rsid w:val="0066687F"/>
    <w:rsid w:val="0067310E"/>
    <w:rsid w:val="00673A76"/>
    <w:rsid w:val="006751E9"/>
    <w:rsid w:val="00675785"/>
    <w:rsid w:val="00683A7E"/>
    <w:rsid w:val="00683CF6"/>
    <w:rsid w:val="006857D0"/>
    <w:rsid w:val="00692255"/>
    <w:rsid w:val="006A03C3"/>
    <w:rsid w:val="006A2E54"/>
    <w:rsid w:val="006B0FBD"/>
    <w:rsid w:val="006B6ACE"/>
    <w:rsid w:val="006C03D6"/>
    <w:rsid w:val="006C372A"/>
    <w:rsid w:val="006D2579"/>
    <w:rsid w:val="006D4762"/>
    <w:rsid w:val="006D66CD"/>
    <w:rsid w:val="006D6B0D"/>
    <w:rsid w:val="006D785D"/>
    <w:rsid w:val="006E2D9D"/>
    <w:rsid w:val="006F1CF5"/>
    <w:rsid w:val="007029F3"/>
    <w:rsid w:val="00702E4D"/>
    <w:rsid w:val="00706FC0"/>
    <w:rsid w:val="00707E22"/>
    <w:rsid w:val="00712834"/>
    <w:rsid w:val="00725BB5"/>
    <w:rsid w:val="0073291D"/>
    <w:rsid w:val="0073696F"/>
    <w:rsid w:val="00743144"/>
    <w:rsid w:val="0074386E"/>
    <w:rsid w:val="0074501C"/>
    <w:rsid w:val="00750324"/>
    <w:rsid w:val="00751D19"/>
    <w:rsid w:val="00755135"/>
    <w:rsid w:val="00761C21"/>
    <w:rsid w:val="00761F78"/>
    <w:rsid w:val="00762AE2"/>
    <w:rsid w:val="00770105"/>
    <w:rsid w:val="00771B97"/>
    <w:rsid w:val="0077551B"/>
    <w:rsid w:val="0078543F"/>
    <w:rsid w:val="00787FE6"/>
    <w:rsid w:val="00787FEE"/>
    <w:rsid w:val="00792298"/>
    <w:rsid w:val="00793317"/>
    <w:rsid w:val="00793DE2"/>
    <w:rsid w:val="007943D2"/>
    <w:rsid w:val="0079613E"/>
    <w:rsid w:val="007A00CA"/>
    <w:rsid w:val="007A120A"/>
    <w:rsid w:val="007A4291"/>
    <w:rsid w:val="007A55AF"/>
    <w:rsid w:val="007A5E03"/>
    <w:rsid w:val="007A5E11"/>
    <w:rsid w:val="007A65E7"/>
    <w:rsid w:val="007B1B49"/>
    <w:rsid w:val="007B2346"/>
    <w:rsid w:val="007B2F88"/>
    <w:rsid w:val="007B2F8C"/>
    <w:rsid w:val="007B3216"/>
    <w:rsid w:val="007B4143"/>
    <w:rsid w:val="007B624B"/>
    <w:rsid w:val="007B650F"/>
    <w:rsid w:val="007C134C"/>
    <w:rsid w:val="007D0938"/>
    <w:rsid w:val="007D25C5"/>
    <w:rsid w:val="007D287B"/>
    <w:rsid w:val="007D3DC0"/>
    <w:rsid w:val="007D47C5"/>
    <w:rsid w:val="007D6599"/>
    <w:rsid w:val="007D79A3"/>
    <w:rsid w:val="007E0255"/>
    <w:rsid w:val="007E16C6"/>
    <w:rsid w:val="007E2936"/>
    <w:rsid w:val="007E3454"/>
    <w:rsid w:val="007E5174"/>
    <w:rsid w:val="007F753C"/>
    <w:rsid w:val="008032DC"/>
    <w:rsid w:val="00810ABA"/>
    <w:rsid w:val="0081441E"/>
    <w:rsid w:val="00814B64"/>
    <w:rsid w:val="00820A91"/>
    <w:rsid w:val="008220D7"/>
    <w:rsid w:val="008269E9"/>
    <w:rsid w:val="00833B1E"/>
    <w:rsid w:val="008347F1"/>
    <w:rsid w:val="008362AF"/>
    <w:rsid w:val="00840E71"/>
    <w:rsid w:val="00842190"/>
    <w:rsid w:val="00842D46"/>
    <w:rsid w:val="00843708"/>
    <w:rsid w:val="008439D6"/>
    <w:rsid w:val="00846B36"/>
    <w:rsid w:val="00852306"/>
    <w:rsid w:val="0085265B"/>
    <w:rsid w:val="0085558E"/>
    <w:rsid w:val="00863109"/>
    <w:rsid w:val="00865957"/>
    <w:rsid w:val="00866B6D"/>
    <w:rsid w:val="00866D69"/>
    <w:rsid w:val="00870B83"/>
    <w:rsid w:val="00873151"/>
    <w:rsid w:val="0088022C"/>
    <w:rsid w:val="00885039"/>
    <w:rsid w:val="00885477"/>
    <w:rsid w:val="0089091B"/>
    <w:rsid w:val="00890BFF"/>
    <w:rsid w:val="008972D4"/>
    <w:rsid w:val="008A52AC"/>
    <w:rsid w:val="008A5A71"/>
    <w:rsid w:val="008A7D03"/>
    <w:rsid w:val="008B17CB"/>
    <w:rsid w:val="008B530E"/>
    <w:rsid w:val="008B6CF5"/>
    <w:rsid w:val="008C06BE"/>
    <w:rsid w:val="008C2270"/>
    <w:rsid w:val="008C4D2A"/>
    <w:rsid w:val="008C6217"/>
    <w:rsid w:val="008C6272"/>
    <w:rsid w:val="008C7BD2"/>
    <w:rsid w:val="008D0243"/>
    <w:rsid w:val="008D2DCC"/>
    <w:rsid w:val="008D6054"/>
    <w:rsid w:val="008D7492"/>
    <w:rsid w:val="008E36AC"/>
    <w:rsid w:val="008E5980"/>
    <w:rsid w:val="008F44A0"/>
    <w:rsid w:val="008F721D"/>
    <w:rsid w:val="00900CD0"/>
    <w:rsid w:val="00901356"/>
    <w:rsid w:val="0090176E"/>
    <w:rsid w:val="00906486"/>
    <w:rsid w:val="00911C4F"/>
    <w:rsid w:val="00912C53"/>
    <w:rsid w:val="00912E9E"/>
    <w:rsid w:val="00916D19"/>
    <w:rsid w:val="00924BD2"/>
    <w:rsid w:val="00933018"/>
    <w:rsid w:val="00941DE0"/>
    <w:rsid w:val="009447A6"/>
    <w:rsid w:val="00945499"/>
    <w:rsid w:val="0094646D"/>
    <w:rsid w:val="00947F7C"/>
    <w:rsid w:val="00951221"/>
    <w:rsid w:val="00954C9E"/>
    <w:rsid w:val="009563A9"/>
    <w:rsid w:val="009640C8"/>
    <w:rsid w:val="009721CE"/>
    <w:rsid w:val="00972399"/>
    <w:rsid w:val="00975E4D"/>
    <w:rsid w:val="0097607D"/>
    <w:rsid w:val="00976602"/>
    <w:rsid w:val="00981C70"/>
    <w:rsid w:val="00982F1E"/>
    <w:rsid w:val="00987E54"/>
    <w:rsid w:val="009900B8"/>
    <w:rsid w:val="0099093B"/>
    <w:rsid w:val="00993B81"/>
    <w:rsid w:val="00995282"/>
    <w:rsid w:val="00996467"/>
    <w:rsid w:val="00996707"/>
    <w:rsid w:val="009A1A66"/>
    <w:rsid w:val="009A6021"/>
    <w:rsid w:val="009B1AF4"/>
    <w:rsid w:val="009B2295"/>
    <w:rsid w:val="009B23CE"/>
    <w:rsid w:val="009B30DB"/>
    <w:rsid w:val="009C13F9"/>
    <w:rsid w:val="009C4C1F"/>
    <w:rsid w:val="009D5B14"/>
    <w:rsid w:val="009D641A"/>
    <w:rsid w:val="009E1D45"/>
    <w:rsid w:val="009E31B3"/>
    <w:rsid w:val="009E55C7"/>
    <w:rsid w:val="009E766A"/>
    <w:rsid w:val="009E7E03"/>
    <w:rsid w:val="009F003C"/>
    <w:rsid w:val="009F06D6"/>
    <w:rsid w:val="009F08B8"/>
    <w:rsid w:val="009F7A7A"/>
    <w:rsid w:val="00A0394C"/>
    <w:rsid w:val="00A13D62"/>
    <w:rsid w:val="00A20142"/>
    <w:rsid w:val="00A21E75"/>
    <w:rsid w:val="00A21EFE"/>
    <w:rsid w:val="00A22769"/>
    <w:rsid w:val="00A25EE9"/>
    <w:rsid w:val="00A31581"/>
    <w:rsid w:val="00A41FA5"/>
    <w:rsid w:val="00A43918"/>
    <w:rsid w:val="00A477E0"/>
    <w:rsid w:val="00A478C4"/>
    <w:rsid w:val="00A53AE7"/>
    <w:rsid w:val="00A7760F"/>
    <w:rsid w:val="00A8411F"/>
    <w:rsid w:val="00A84C06"/>
    <w:rsid w:val="00A84D6A"/>
    <w:rsid w:val="00A84EC4"/>
    <w:rsid w:val="00A87762"/>
    <w:rsid w:val="00A97D41"/>
    <w:rsid w:val="00A97EA3"/>
    <w:rsid w:val="00AA0F85"/>
    <w:rsid w:val="00AA7DFC"/>
    <w:rsid w:val="00AB2708"/>
    <w:rsid w:val="00AC1CB1"/>
    <w:rsid w:val="00AC67D9"/>
    <w:rsid w:val="00AD143C"/>
    <w:rsid w:val="00AD30DA"/>
    <w:rsid w:val="00AD5753"/>
    <w:rsid w:val="00AD6356"/>
    <w:rsid w:val="00AE2618"/>
    <w:rsid w:val="00AE2AB1"/>
    <w:rsid w:val="00AE3C0E"/>
    <w:rsid w:val="00AE717A"/>
    <w:rsid w:val="00AE7B0B"/>
    <w:rsid w:val="00AF0AFF"/>
    <w:rsid w:val="00AF5C79"/>
    <w:rsid w:val="00AF5E55"/>
    <w:rsid w:val="00AF6718"/>
    <w:rsid w:val="00B0082B"/>
    <w:rsid w:val="00B00B7B"/>
    <w:rsid w:val="00B01B80"/>
    <w:rsid w:val="00B02B3C"/>
    <w:rsid w:val="00B06A6F"/>
    <w:rsid w:val="00B075FC"/>
    <w:rsid w:val="00B24678"/>
    <w:rsid w:val="00B26176"/>
    <w:rsid w:val="00B310DD"/>
    <w:rsid w:val="00B31D25"/>
    <w:rsid w:val="00B32473"/>
    <w:rsid w:val="00B47930"/>
    <w:rsid w:val="00B47BEB"/>
    <w:rsid w:val="00B55657"/>
    <w:rsid w:val="00B560F9"/>
    <w:rsid w:val="00B61790"/>
    <w:rsid w:val="00B629F6"/>
    <w:rsid w:val="00B64059"/>
    <w:rsid w:val="00B64953"/>
    <w:rsid w:val="00B70490"/>
    <w:rsid w:val="00B71426"/>
    <w:rsid w:val="00B71F2D"/>
    <w:rsid w:val="00B722B9"/>
    <w:rsid w:val="00B766D5"/>
    <w:rsid w:val="00B818E7"/>
    <w:rsid w:val="00B90809"/>
    <w:rsid w:val="00B93C17"/>
    <w:rsid w:val="00B9593C"/>
    <w:rsid w:val="00B96672"/>
    <w:rsid w:val="00B967BC"/>
    <w:rsid w:val="00B96F4D"/>
    <w:rsid w:val="00BA106F"/>
    <w:rsid w:val="00BA263A"/>
    <w:rsid w:val="00BA35F1"/>
    <w:rsid w:val="00BA4409"/>
    <w:rsid w:val="00BA670B"/>
    <w:rsid w:val="00BB4B2A"/>
    <w:rsid w:val="00BB6573"/>
    <w:rsid w:val="00BB7DC8"/>
    <w:rsid w:val="00BC0D78"/>
    <w:rsid w:val="00BC1733"/>
    <w:rsid w:val="00BC1D72"/>
    <w:rsid w:val="00BC41B4"/>
    <w:rsid w:val="00BC5BB5"/>
    <w:rsid w:val="00BD1078"/>
    <w:rsid w:val="00BF0BF2"/>
    <w:rsid w:val="00BF2647"/>
    <w:rsid w:val="00BF290C"/>
    <w:rsid w:val="00BF53EC"/>
    <w:rsid w:val="00BF5DE1"/>
    <w:rsid w:val="00BF6B21"/>
    <w:rsid w:val="00C00D2C"/>
    <w:rsid w:val="00C01D1D"/>
    <w:rsid w:val="00C03117"/>
    <w:rsid w:val="00C144DB"/>
    <w:rsid w:val="00C17B38"/>
    <w:rsid w:val="00C232D2"/>
    <w:rsid w:val="00C264D8"/>
    <w:rsid w:val="00C27961"/>
    <w:rsid w:val="00C30D08"/>
    <w:rsid w:val="00C43424"/>
    <w:rsid w:val="00C51C99"/>
    <w:rsid w:val="00C534D3"/>
    <w:rsid w:val="00C56089"/>
    <w:rsid w:val="00C62E39"/>
    <w:rsid w:val="00C64DBF"/>
    <w:rsid w:val="00C66C7A"/>
    <w:rsid w:val="00C709F7"/>
    <w:rsid w:val="00C7161E"/>
    <w:rsid w:val="00C71A9D"/>
    <w:rsid w:val="00C726CF"/>
    <w:rsid w:val="00C75D56"/>
    <w:rsid w:val="00C75F4C"/>
    <w:rsid w:val="00C80153"/>
    <w:rsid w:val="00C82796"/>
    <w:rsid w:val="00C91042"/>
    <w:rsid w:val="00C91CE0"/>
    <w:rsid w:val="00C93E52"/>
    <w:rsid w:val="00CA3F58"/>
    <w:rsid w:val="00CA4CCF"/>
    <w:rsid w:val="00CA4D3C"/>
    <w:rsid w:val="00CA798C"/>
    <w:rsid w:val="00CB5902"/>
    <w:rsid w:val="00CC1CDE"/>
    <w:rsid w:val="00CD033E"/>
    <w:rsid w:val="00CD08AC"/>
    <w:rsid w:val="00CE383D"/>
    <w:rsid w:val="00CE497A"/>
    <w:rsid w:val="00CF0C89"/>
    <w:rsid w:val="00CF13AB"/>
    <w:rsid w:val="00CF1B68"/>
    <w:rsid w:val="00CF4301"/>
    <w:rsid w:val="00CF5396"/>
    <w:rsid w:val="00CF56EA"/>
    <w:rsid w:val="00CF723B"/>
    <w:rsid w:val="00D01AD1"/>
    <w:rsid w:val="00D02E04"/>
    <w:rsid w:val="00D0314A"/>
    <w:rsid w:val="00D035B6"/>
    <w:rsid w:val="00D03A5B"/>
    <w:rsid w:val="00D03BFC"/>
    <w:rsid w:val="00D0409F"/>
    <w:rsid w:val="00D046B4"/>
    <w:rsid w:val="00D134C5"/>
    <w:rsid w:val="00D20E3C"/>
    <w:rsid w:val="00D21BC8"/>
    <w:rsid w:val="00D21DD2"/>
    <w:rsid w:val="00D36246"/>
    <w:rsid w:val="00D37577"/>
    <w:rsid w:val="00D425FE"/>
    <w:rsid w:val="00D42FB6"/>
    <w:rsid w:val="00D44E8C"/>
    <w:rsid w:val="00D60D89"/>
    <w:rsid w:val="00D60DA0"/>
    <w:rsid w:val="00D62987"/>
    <w:rsid w:val="00D652B3"/>
    <w:rsid w:val="00D72DD8"/>
    <w:rsid w:val="00D76386"/>
    <w:rsid w:val="00D83E8D"/>
    <w:rsid w:val="00D845C8"/>
    <w:rsid w:val="00D85951"/>
    <w:rsid w:val="00D876C9"/>
    <w:rsid w:val="00D879A1"/>
    <w:rsid w:val="00D901D6"/>
    <w:rsid w:val="00D90BF8"/>
    <w:rsid w:val="00D955DD"/>
    <w:rsid w:val="00D97848"/>
    <w:rsid w:val="00DA3991"/>
    <w:rsid w:val="00DA3992"/>
    <w:rsid w:val="00DA6C07"/>
    <w:rsid w:val="00DB0720"/>
    <w:rsid w:val="00DB27D0"/>
    <w:rsid w:val="00DB27F5"/>
    <w:rsid w:val="00DB4432"/>
    <w:rsid w:val="00DB44B9"/>
    <w:rsid w:val="00DB4514"/>
    <w:rsid w:val="00DB631E"/>
    <w:rsid w:val="00DB759A"/>
    <w:rsid w:val="00DC0203"/>
    <w:rsid w:val="00DC50BB"/>
    <w:rsid w:val="00DC6624"/>
    <w:rsid w:val="00DC7869"/>
    <w:rsid w:val="00DD14B9"/>
    <w:rsid w:val="00DD16E7"/>
    <w:rsid w:val="00DD4EA7"/>
    <w:rsid w:val="00DD6229"/>
    <w:rsid w:val="00DD6D51"/>
    <w:rsid w:val="00DE1340"/>
    <w:rsid w:val="00DE7234"/>
    <w:rsid w:val="00DE7398"/>
    <w:rsid w:val="00DE7C59"/>
    <w:rsid w:val="00DF0AA4"/>
    <w:rsid w:val="00DF24EE"/>
    <w:rsid w:val="00DF4C79"/>
    <w:rsid w:val="00DF6E67"/>
    <w:rsid w:val="00E03811"/>
    <w:rsid w:val="00E05762"/>
    <w:rsid w:val="00E065E8"/>
    <w:rsid w:val="00E07ECF"/>
    <w:rsid w:val="00E1107B"/>
    <w:rsid w:val="00E11CA9"/>
    <w:rsid w:val="00E22F1A"/>
    <w:rsid w:val="00E262CC"/>
    <w:rsid w:val="00E307EB"/>
    <w:rsid w:val="00E316CF"/>
    <w:rsid w:val="00E37FDB"/>
    <w:rsid w:val="00E42B3F"/>
    <w:rsid w:val="00E433CC"/>
    <w:rsid w:val="00E43864"/>
    <w:rsid w:val="00E54649"/>
    <w:rsid w:val="00E5698E"/>
    <w:rsid w:val="00E572A8"/>
    <w:rsid w:val="00E60B6C"/>
    <w:rsid w:val="00E62507"/>
    <w:rsid w:val="00E62B6B"/>
    <w:rsid w:val="00E658EC"/>
    <w:rsid w:val="00E659B2"/>
    <w:rsid w:val="00E6651B"/>
    <w:rsid w:val="00E711DA"/>
    <w:rsid w:val="00E74FB4"/>
    <w:rsid w:val="00E779DF"/>
    <w:rsid w:val="00E77DF4"/>
    <w:rsid w:val="00E77EAA"/>
    <w:rsid w:val="00E8123E"/>
    <w:rsid w:val="00E86F62"/>
    <w:rsid w:val="00E924D0"/>
    <w:rsid w:val="00E930E0"/>
    <w:rsid w:val="00E96093"/>
    <w:rsid w:val="00E96AF6"/>
    <w:rsid w:val="00EA2CC1"/>
    <w:rsid w:val="00EA7DBB"/>
    <w:rsid w:val="00EA7EEF"/>
    <w:rsid w:val="00EB119A"/>
    <w:rsid w:val="00EB1228"/>
    <w:rsid w:val="00EB4C9F"/>
    <w:rsid w:val="00EB73F4"/>
    <w:rsid w:val="00EC20A5"/>
    <w:rsid w:val="00ED24DA"/>
    <w:rsid w:val="00ED30D8"/>
    <w:rsid w:val="00EE3461"/>
    <w:rsid w:val="00EE497E"/>
    <w:rsid w:val="00EE6AE1"/>
    <w:rsid w:val="00EF00DA"/>
    <w:rsid w:val="00EF0275"/>
    <w:rsid w:val="00EF1CF0"/>
    <w:rsid w:val="00EF3835"/>
    <w:rsid w:val="00EF3AFD"/>
    <w:rsid w:val="00F002EE"/>
    <w:rsid w:val="00F02103"/>
    <w:rsid w:val="00F04157"/>
    <w:rsid w:val="00F05BF0"/>
    <w:rsid w:val="00F1041D"/>
    <w:rsid w:val="00F10A6C"/>
    <w:rsid w:val="00F11336"/>
    <w:rsid w:val="00F134F4"/>
    <w:rsid w:val="00F22095"/>
    <w:rsid w:val="00F26178"/>
    <w:rsid w:val="00F33704"/>
    <w:rsid w:val="00F4189C"/>
    <w:rsid w:val="00F45041"/>
    <w:rsid w:val="00F4664B"/>
    <w:rsid w:val="00F50670"/>
    <w:rsid w:val="00F54AB4"/>
    <w:rsid w:val="00F56369"/>
    <w:rsid w:val="00F61223"/>
    <w:rsid w:val="00F70589"/>
    <w:rsid w:val="00F71058"/>
    <w:rsid w:val="00F72B85"/>
    <w:rsid w:val="00F82D26"/>
    <w:rsid w:val="00F87080"/>
    <w:rsid w:val="00F87D36"/>
    <w:rsid w:val="00F928D5"/>
    <w:rsid w:val="00F93957"/>
    <w:rsid w:val="00F954A2"/>
    <w:rsid w:val="00FA1458"/>
    <w:rsid w:val="00FA40AA"/>
    <w:rsid w:val="00FA5614"/>
    <w:rsid w:val="00FA5825"/>
    <w:rsid w:val="00FA7BD2"/>
    <w:rsid w:val="00FB5D57"/>
    <w:rsid w:val="00FB5F6C"/>
    <w:rsid w:val="00FC0678"/>
    <w:rsid w:val="00FC1A71"/>
    <w:rsid w:val="00FC41FF"/>
    <w:rsid w:val="00FC4713"/>
    <w:rsid w:val="00FC4B1D"/>
    <w:rsid w:val="00FC5A84"/>
    <w:rsid w:val="00FD1223"/>
    <w:rsid w:val="00FD2674"/>
    <w:rsid w:val="00FD390C"/>
    <w:rsid w:val="00FD71E3"/>
    <w:rsid w:val="00FD7DE3"/>
    <w:rsid w:val="00FF1F93"/>
    <w:rsid w:val="00FF2D15"/>
    <w:rsid w:val="00FF5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oNotEmbedSmartTags/>
  <w:decimalSymbol w:val="."/>
  <w:listSeparator w:val=","/>
  <w14:docId w14:val="60DC64A9"/>
  <w15:docId w15:val="{551132F2-89AB-4DED-98DA-79897A9B3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32D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A79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2A7903"/>
    <w:pPr>
      <w:tabs>
        <w:tab w:val="center" w:pos="4320"/>
        <w:tab w:val="right" w:pos="8640"/>
      </w:tabs>
    </w:pPr>
  </w:style>
  <w:style w:type="paragraph" w:styleId="Footer">
    <w:name w:val="footer"/>
    <w:basedOn w:val="Normal"/>
    <w:rsid w:val="002A7903"/>
    <w:pPr>
      <w:tabs>
        <w:tab w:val="center" w:pos="4320"/>
        <w:tab w:val="right" w:pos="8640"/>
      </w:tabs>
    </w:pPr>
  </w:style>
  <w:style w:type="paragraph" w:styleId="BodyText">
    <w:name w:val="Body Text"/>
    <w:basedOn w:val="Normal"/>
    <w:rsid w:val="007E16C6"/>
    <w:pPr>
      <w:widowControl w:val="0"/>
      <w:tabs>
        <w:tab w:val="left" w:pos="-720"/>
      </w:tabs>
      <w:suppressAutoHyphens/>
      <w:spacing w:line="360" w:lineRule="auto"/>
      <w:jc w:val="both"/>
    </w:pPr>
    <w:rPr>
      <w:rFonts w:ascii="CG Times" w:hAnsi="CG Times"/>
      <w:spacing w:val="-3"/>
      <w:szCs w:val="20"/>
    </w:rPr>
  </w:style>
  <w:style w:type="paragraph" w:styleId="BalloonText">
    <w:name w:val="Balloon Text"/>
    <w:basedOn w:val="Normal"/>
    <w:semiHidden/>
    <w:rsid w:val="00AF0AFF"/>
    <w:rPr>
      <w:rFonts w:ascii="Tahoma" w:hAnsi="Tahoma" w:cs="Tahoma"/>
      <w:sz w:val="16"/>
      <w:szCs w:val="16"/>
    </w:rPr>
  </w:style>
  <w:style w:type="paragraph" w:customStyle="1" w:styleId="Style1">
    <w:name w:val="Style1"/>
    <w:basedOn w:val="Normal"/>
    <w:rsid w:val="008A52AC"/>
    <w:pPr>
      <w:tabs>
        <w:tab w:val="left" w:pos="540"/>
      </w:tabs>
      <w:autoSpaceDE w:val="0"/>
      <w:autoSpaceDN w:val="0"/>
      <w:adjustRightInd w:val="0"/>
      <w:spacing w:line="240" w:lineRule="exact"/>
      <w:ind w:left="540" w:hanging="360"/>
    </w:pPr>
    <w:rPr>
      <w:rFonts w:ascii="Arial" w:hAnsi="Arial" w:cs="Arial"/>
      <w:sz w:val="16"/>
      <w:szCs w:val="16"/>
      <w:shd w:val="clear" w:color="auto" w:fill="E0E0E0"/>
    </w:rPr>
  </w:style>
  <w:style w:type="character" w:styleId="CommentReference">
    <w:name w:val="annotation reference"/>
    <w:semiHidden/>
    <w:rsid w:val="00743144"/>
    <w:rPr>
      <w:sz w:val="16"/>
      <w:szCs w:val="16"/>
    </w:rPr>
  </w:style>
  <w:style w:type="paragraph" w:styleId="CommentText">
    <w:name w:val="annotation text"/>
    <w:basedOn w:val="Normal"/>
    <w:semiHidden/>
    <w:rsid w:val="00743144"/>
    <w:rPr>
      <w:sz w:val="20"/>
      <w:szCs w:val="20"/>
    </w:rPr>
  </w:style>
  <w:style w:type="paragraph" w:styleId="CommentSubject">
    <w:name w:val="annotation subject"/>
    <w:basedOn w:val="CommentText"/>
    <w:next w:val="CommentText"/>
    <w:semiHidden/>
    <w:rsid w:val="00743144"/>
    <w:rPr>
      <w:b/>
      <w:bCs/>
    </w:rPr>
  </w:style>
  <w:style w:type="paragraph" w:styleId="ListParagraph">
    <w:name w:val="List Paragraph"/>
    <w:basedOn w:val="Normal"/>
    <w:uiPriority w:val="34"/>
    <w:qFormat/>
    <w:rsid w:val="00CA798C"/>
    <w:pPr>
      <w:ind w:left="720"/>
    </w:pPr>
  </w:style>
  <w:style w:type="paragraph" w:styleId="Revision">
    <w:name w:val="Revision"/>
    <w:hidden/>
    <w:uiPriority w:val="99"/>
    <w:semiHidden/>
    <w:rsid w:val="00B47BE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207455">
      <w:bodyDiv w:val="1"/>
      <w:marLeft w:val="0"/>
      <w:marRight w:val="0"/>
      <w:marTop w:val="0"/>
      <w:marBottom w:val="0"/>
      <w:divBdr>
        <w:top w:val="none" w:sz="0" w:space="0" w:color="auto"/>
        <w:left w:val="none" w:sz="0" w:space="0" w:color="auto"/>
        <w:bottom w:val="none" w:sz="0" w:space="0" w:color="auto"/>
        <w:right w:val="none" w:sz="0" w:space="0" w:color="auto"/>
      </w:divBdr>
      <w:divsChild>
        <w:div w:id="1257441685">
          <w:marLeft w:val="0"/>
          <w:marRight w:val="0"/>
          <w:marTop w:val="0"/>
          <w:marBottom w:val="0"/>
          <w:divBdr>
            <w:top w:val="none" w:sz="0" w:space="0" w:color="auto"/>
            <w:left w:val="none" w:sz="0" w:space="0" w:color="auto"/>
            <w:bottom w:val="none" w:sz="0" w:space="0" w:color="auto"/>
            <w:right w:val="none" w:sz="0" w:space="0" w:color="auto"/>
          </w:divBdr>
          <w:divsChild>
            <w:div w:id="504902823">
              <w:marLeft w:val="0"/>
              <w:marRight w:val="0"/>
              <w:marTop w:val="0"/>
              <w:marBottom w:val="0"/>
              <w:divBdr>
                <w:top w:val="none" w:sz="0" w:space="0" w:color="auto"/>
                <w:left w:val="none" w:sz="0" w:space="0" w:color="auto"/>
                <w:bottom w:val="none" w:sz="0" w:space="0" w:color="auto"/>
                <w:right w:val="none" w:sz="0" w:space="0" w:color="auto"/>
              </w:divBdr>
            </w:div>
            <w:div w:id="1053310306">
              <w:marLeft w:val="0"/>
              <w:marRight w:val="0"/>
              <w:marTop w:val="0"/>
              <w:marBottom w:val="0"/>
              <w:divBdr>
                <w:top w:val="none" w:sz="0" w:space="0" w:color="auto"/>
                <w:left w:val="none" w:sz="0" w:space="0" w:color="auto"/>
                <w:bottom w:val="none" w:sz="0" w:space="0" w:color="auto"/>
                <w:right w:val="none" w:sz="0" w:space="0" w:color="auto"/>
              </w:divBdr>
            </w:div>
            <w:div w:id="1831867892">
              <w:marLeft w:val="0"/>
              <w:marRight w:val="0"/>
              <w:marTop w:val="0"/>
              <w:marBottom w:val="0"/>
              <w:divBdr>
                <w:top w:val="none" w:sz="0" w:space="0" w:color="auto"/>
                <w:left w:val="none" w:sz="0" w:space="0" w:color="auto"/>
                <w:bottom w:val="none" w:sz="0" w:space="0" w:color="auto"/>
                <w:right w:val="none" w:sz="0" w:space="0" w:color="auto"/>
              </w:divBdr>
            </w:div>
            <w:div w:id="18664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7040">
      <w:bodyDiv w:val="1"/>
      <w:marLeft w:val="0"/>
      <w:marRight w:val="0"/>
      <w:marTop w:val="0"/>
      <w:marBottom w:val="0"/>
      <w:divBdr>
        <w:top w:val="none" w:sz="0" w:space="0" w:color="auto"/>
        <w:left w:val="none" w:sz="0" w:space="0" w:color="auto"/>
        <w:bottom w:val="none" w:sz="0" w:space="0" w:color="auto"/>
        <w:right w:val="none" w:sz="0" w:space="0" w:color="auto"/>
      </w:divBdr>
    </w:div>
    <w:div w:id="758797138">
      <w:bodyDiv w:val="1"/>
      <w:marLeft w:val="0"/>
      <w:marRight w:val="0"/>
      <w:marTop w:val="0"/>
      <w:marBottom w:val="0"/>
      <w:divBdr>
        <w:top w:val="none" w:sz="0" w:space="0" w:color="auto"/>
        <w:left w:val="none" w:sz="0" w:space="0" w:color="auto"/>
        <w:bottom w:val="none" w:sz="0" w:space="0" w:color="auto"/>
        <w:right w:val="none" w:sz="0" w:space="0" w:color="auto"/>
      </w:divBdr>
      <w:divsChild>
        <w:div w:id="2027321050">
          <w:marLeft w:val="0"/>
          <w:marRight w:val="0"/>
          <w:marTop w:val="0"/>
          <w:marBottom w:val="0"/>
          <w:divBdr>
            <w:top w:val="none" w:sz="0" w:space="0" w:color="auto"/>
            <w:left w:val="none" w:sz="0" w:space="0" w:color="auto"/>
            <w:bottom w:val="none" w:sz="0" w:space="0" w:color="auto"/>
            <w:right w:val="none" w:sz="0" w:space="0" w:color="auto"/>
          </w:divBdr>
        </w:div>
      </w:divsChild>
    </w:div>
    <w:div w:id="160388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5DD2D-5146-4ED0-A94C-2D1F6C20C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3721</Words>
  <Characters>21216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Research Instructions</vt:lpstr>
    </vt:vector>
  </TitlesOfParts>
  <Company>SJU</Company>
  <LinksUpToDate>false</LinksUpToDate>
  <CharactersWithSpaces>24888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Instructions</dc:title>
  <dc:creator>Fredericka Bell-Berti</dc:creator>
  <cp:lastModifiedBy>Linda Shannon</cp:lastModifiedBy>
  <cp:revision>2</cp:revision>
  <cp:lastPrinted>2019-05-14T19:28:00Z</cp:lastPrinted>
  <dcterms:created xsi:type="dcterms:W3CDTF">2024-05-14T20:19:00Z</dcterms:created>
  <dcterms:modified xsi:type="dcterms:W3CDTF">2024-05-14T20:19:00Z</dcterms:modified>
</cp:coreProperties>
</file>